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15</w:t>
            </w:r>
          </w:hyperlink>
        </w:p>
        <w:p>
          <w:pPr>
            <w:pStyle w:val="TOC3"/>
            <w:tabs>
              <w:tab w:val="clear" w:pos="9072"/>
              <w:tab w:val="right" w:pos="9638" w:leader="dot"/>
            </w:tabs>
            <w:rPr/>
          </w:pPr>
          <w:hyperlink w:anchor="__RefHeading___Toc3738_2834848739">
            <w:r>
              <w:rPr>
                <w:rStyle w:val="IndexLink"/>
              </w:rPr>
              <w:t>Replacement of skull with replica of CM 11161</w:t>
              <w:tab/>
              <w:t>15</w:t>
            </w:r>
          </w:hyperlink>
        </w:p>
        <w:p>
          <w:pPr>
            <w:pStyle w:val="TOC3"/>
            <w:tabs>
              <w:tab w:val="clear" w:pos="9072"/>
              <w:tab w:val="right" w:pos="9638" w:leader="dot"/>
            </w:tabs>
            <w:rPr/>
          </w:pPr>
          <w:hyperlink w:anchor="__RefHeading___Toc16707_802501007">
            <w:r>
              <w:rPr>
                <w:rStyle w:val="IndexLink"/>
              </w:rPr>
              <w:t>Suspension of neck</w:t>
              <w:tab/>
              <w:t>16</w:t>
            </w:r>
          </w:hyperlink>
        </w:p>
        <w:p>
          <w:pPr>
            <w:pStyle w:val="TOC3"/>
            <w:tabs>
              <w:tab w:val="clear" w:pos="9072"/>
              <w:tab w:val="right" w:pos="9638" w:leader="dot"/>
            </w:tabs>
            <w:rPr/>
          </w:pPr>
          <w:hyperlink w:anchor="__RefHeading___Toc3740_2834848739">
            <w:r>
              <w:rPr>
                <w:rStyle w:val="IndexLink"/>
              </w:rPr>
              <w:t>1999 replacement of forefeet with CM 662 replicas</w:t>
              <w:tab/>
              <w:t>16</w:t>
            </w:r>
          </w:hyperlink>
        </w:p>
        <w:p>
          <w:pPr>
            <w:pStyle w:val="TOC3"/>
            <w:tabs>
              <w:tab w:val="clear" w:pos="9072"/>
              <w:tab w:val="right" w:pos="9638" w:leader="dot"/>
            </w:tabs>
            <w:rPr/>
          </w:pPr>
          <w:hyperlink w:anchor="__RefHeading___Toc6555_802501007">
            <w:r>
              <w:rPr>
                <w:rStyle w:val="IndexLink"/>
              </w:rPr>
              <w:t>2007–2008 refurbishment of the dinosaur exhibition</w:t>
              <w:tab/>
              <w:t>16</w:t>
            </w:r>
          </w:hyperlink>
        </w:p>
        <w:p>
          <w:pPr>
            <w:pStyle w:val="TOC3"/>
            <w:tabs>
              <w:tab w:val="clear" w:pos="9072"/>
              <w:tab w:val="right" w:pos="9638" w:leader="dot"/>
            </w:tabs>
            <w:rPr/>
          </w:pPr>
          <w:hyperlink w:anchor="__RefHeading___Toc3742_2834848739">
            <w:r>
              <w:rPr>
                <w:rStyle w:val="IndexLink"/>
              </w:rPr>
              <w:t>Forefeet WDC-FS001A</w:t>
              <w:tab/>
              <w:t>17</w:t>
            </w:r>
          </w:hyperlink>
        </w:p>
        <w:p>
          <w:pPr>
            <w:pStyle w:val="TOC3"/>
            <w:tabs>
              <w:tab w:val="clear" w:pos="9072"/>
              <w:tab w:val="right" w:pos="9638" w:leader="dot"/>
            </w:tabs>
            <w:rPr/>
          </w:pPr>
          <w:hyperlink w:anchor="__RefHeading___Toc3744_2834848739">
            <w:r>
              <w:rPr>
                <w:rStyle w:val="IndexLink"/>
              </w:rPr>
              <w:t>Forelimb elements from BYU material</w:t>
              <w:tab/>
              <w:t>17</w:t>
            </w:r>
          </w:hyperlink>
        </w:p>
        <w:p>
          <w:pPr>
            <w:pStyle w:val="TOC3"/>
            <w:tabs>
              <w:tab w:val="clear" w:pos="9072"/>
              <w:tab w:val="right" w:pos="9638" w:leader="dot"/>
            </w:tabs>
            <w:rPr/>
          </w:pPr>
          <w:hyperlink w:anchor="__RefHeading___Toc3746_2834848739">
            <w:r>
              <w:rPr>
                <w:rStyle w:val="IndexLink"/>
              </w:rPr>
              <w:t>Caudal vertebrae</w:t>
              <w:tab/>
              <w:t>18</w:t>
            </w:r>
          </w:hyperlink>
        </w:p>
        <w:p>
          <w:pPr>
            <w:pStyle w:val="TOC2"/>
            <w:tabs>
              <w:tab w:val="clear" w:pos="9355"/>
              <w:tab w:val="right" w:pos="9638" w:leader="dot"/>
            </w:tabs>
            <w:rPr/>
          </w:pPr>
          <w:hyperlink w:anchor="__RefHeading___Toc3282_55120580">
            <w:r>
              <w:rPr>
                <w:rStyle w:val="IndexLink"/>
              </w:rPr>
              <w:t>The casts made from the Carnegie molds</w:t>
              <w:tab/>
              <w:t>21</w:t>
            </w:r>
          </w:hyperlink>
        </w:p>
        <w:p>
          <w:pPr>
            <w:pStyle w:val="TOC2"/>
            <w:tabs>
              <w:tab w:val="clear" w:pos="9355"/>
              <w:tab w:val="right" w:pos="9638" w:leader="dot"/>
            </w:tabs>
            <w:rPr/>
          </w:pPr>
          <w:hyperlink w:anchor="__RefHeading___Toc4161_3033613513">
            <w:r>
              <w:rPr>
                <w:rStyle w:val="IndexLink"/>
              </w:rPr>
              <w:t>Updates to the casts</w:t>
              <w:tab/>
              <w:t>22</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34</w:t>
            </w:r>
          </w:hyperlink>
        </w:p>
        <w:p>
          <w:pPr>
            <w:pStyle w:val="TOC1"/>
            <w:rPr/>
          </w:pPr>
          <w:hyperlink w:anchor="__RefHeading___Toc3407_68767826">
            <w:r>
              <w:rPr>
                <w:rStyle w:val="IndexLink"/>
              </w:rPr>
              <w:t>Figure Captions</w:t>
              <w:tab/>
              <w:t>38</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In Cleveland it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feet and meters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 December 1898, the </w:t>
      </w:r>
      <w:r>
        <w:rPr>
          <w:i/>
          <w:iCs/>
          <w:lang w:val="en-US"/>
        </w:rPr>
        <w:t>New York Post</w:t>
      </w:r>
      <w:r>
        <w:rPr>
          <w:lang w:val="en-US"/>
        </w:rPr>
        <w:t xml:space="preserve"> published an anonymous article titled “The Dinosaur of Wyoming” (Anonymous 1898a). It reported the discovery by William H. Reed of “the petrified bones of the most colossal animal ever taken from the earth’s stratas [sic]”, claiming a length of eight feet for a femur. This came to the attention of industrialist and philanthropist Andrew Carnegie (Figure 2A), founder and funder of the Pittsburgh museum that bore his name. Excited by this report, he instructed William J. Holland (Figure 2B), director of the Carnegie Museum, “Can’t you </w:t>
      </w:r>
      <w:r>
        <w:rPr>
          <w:u w:val="single"/>
          <w:lang w:val="en-US"/>
        </w:rPr>
        <w:t>buy</w:t>
      </w:r>
      <w:r>
        <w:rPr>
          <w:u w:val="none"/>
          <w:lang w:val="en-US"/>
        </w:rPr>
        <w:t xml:space="preserve"> this for Pittsburgh” in a handwritten note on a surviving copy of the newspaper article. (Many accounts credit a later article in the </w:t>
      </w:r>
      <w:r>
        <w:rPr>
          <w:i/>
          <w:iCs/>
          <w:lang w:val="en-US"/>
        </w:rPr>
        <w:t>New York Journal and Advertiser</w:t>
      </w:r>
      <w:r>
        <w:rPr>
          <w:lang w:val="en-US"/>
        </w:rPr>
        <w:t xml:space="preserve"> (Anonymous 1898b), depicting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Holland used Carnegie’s money to hire experienced field paleontologists away from other museums: Reed from the University of Wyoming and Jacob L. Wortman and Arthur S. Coggeshall from the AMNH. He sent them out to collect Reed’s “Most Colossal Animal.” It soon became clear, however, that this discovery consisted of a single partial apatosaurine femur (held in the Carnegie Museum collection, specimen CM 83). The team’s remit was broadened to a search for spectacular sauropod specimens that could be mounted in the museum.</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undertook to provide one as a gift, and on 2</w:t>
      </w:r>
      <w:r>
        <w:rPr/>
        <w:t>nd</w:t>
      </w:r>
      <w:r>
        <w:rPr>
          <w:lang w:val="en-US"/>
        </w:rPr>
        <w:t xml:space="preserve">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th </w:t>
      </w:r>
      <w:r>
        <w:rPr>
          <w:lang w:val="en-US"/>
        </w:rPr>
        <w:t>June, then to the public on the 30</w:t>
      </w:r>
      <w:r>
        <w:rPr/>
        <w:t>th</w:t>
      </w:r>
      <w:r>
        <w:rPr>
          <w:lang w:val="en-US"/>
        </w:rPr>
        <w:t>, before being disassembled again on the 2</w:t>
      </w:r>
      <w:r>
        <w:rPr/>
        <w:t>nd</w:t>
      </w:r>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w:t>
      </w:r>
      <w:r>
        <w:rPr/>
        <w:t>th</w:t>
      </w:r>
      <w:r>
        <w:rPr>
          <w:lang w:val="en-US"/>
        </w:rPr>
        <w:t xml:space="preserve">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w:t>
      </w:r>
      <w:r>
        <w:rPr/>
        <w:t>rd</w:t>
      </w:r>
      <w:r>
        <w:rPr>
          <w:lang w:val="en-US"/>
        </w:rPr>
        <w:t xml:space="preserve">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w:t>
      </w:r>
      <w:r>
        <w:rPr/>
        <w:t>th</w:t>
      </w:r>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(1951b:313–314)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January 3</w:t>
      </w:r>
      <w:r>
        <w:rPr/>
        <w:t>rd</w:t>
      </w:r>
      <w:r>
        <w:rPr>
          <w:lang w:val="en-US"/>
        </w:rPr>
        <w:t xml:space="preserve">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1951b:314).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reduce its ambitions to compete with then better-funded institutions in New York and Chicago.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pers. obs.).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pers. obs., 2022) and also from the Berlin mount (Daniela Schwarz, pers. comm., 2022), and they were absent the latter cast even before its remount in the 2000s (Taylor, pers. obs.).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w:t>
      </w:r>
      <w:r>
        <w:rPr>
          <w:lang w:val="en-US"/>
        </w:rPr>
        <w:t>(Berman and McIntosh (1994:</w:t>
      </w:r>
      <w:r>
        <w:rPr>
          <w:shd w:fill="FFFF00" w:val="clear"/>
          <w:lang w:val="en-US"/>
        </w:rPr>
        <w:t>XXX</w:t>
      </w:r>
      <w:r>
        <w:rPr>
          <w:lang w:val="en-US"/>
        </w:rPr>
        <w:t xml:space="preserve">)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w:t>
      </w:r>
      <w:r>
        <w:rPr>
          <w:lang w:val="en-US"/>
        </w:rPr>
        <w:t>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belonged to two or more individuals (Hatcher 1901:34). One of the 11 unprepared vertebrae (field no. 5) was subsequently identified as a cervical, but the other ten are probably all caudals (McIntosh 2005b). This gives us a total of at most 30 caudals from this specimen.</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are probably plaster casts, but it is difficult to determine which ones.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may be possible that the two “32nd caudals” in Scott Lucas’s list are a cast of a CM 94 vertebra and the real anteriormost preserved caudal of the sequence from CM 307.</w:t>
      </w:r>
      <w:r>
        <w:rPr>
          <w:lang w:val="en-US"/>
        </w:rPr>
        <w:t xml:space="preserve"> It is therefore unclear whether the three plaster caudals numbered 33–35 in the list are really those in the designated positions or rather those in positions 34–36. Since the list also mentions a number 36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this box, however, so it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right before its disassembly in 2005 the tail of the mounted skeleton was composed as follows:</w:t>
      </w:r>
    </w:p>
    <w:p>
      <w:pPr>
        <w:pStyle w:val="BodyText"/>
        <w:numPr>
          <w:ilvl w:val="0"/>
          <w:numId w:val="10"/>
        </w:numPr>
        <w:rPr/>
      </w:pPr>
      <w:r>
        <w:rPr/>
        <w:t>Ca1–Ca12: real fossils for CM 84</w:t>
      </w:r>
    </w:p>
    <w:p>
      <w:pPr>
        <w:pStyle w:val="BodyText"/>
        <w:numPr>
          <w:ilvl w:val="0"/>
          <w:numId w:val="10"/>
        </w:numPr>
        <w:rPr/>
      </w:pPr>
      <w:r>
        <w:rPr/>
        <w:t>Ca13–Ca31: mix of real fossils and plaster casts from CM 94</w:t>
      </w:r>
    </w:p>
    <w:p>
      <w:pPr>
        <w:pStyle w:val="BodyText"/>
        <w:numPr>
          <w:ilvl w:val="0"/>
          <w:numId w:val="10"/>
        </w:numPr>
        <w:rPr/>
      </w:pPr>
      <w:r>
        <w:rPr/>
        <w:t>Ca32: real fossil from CM 307</w:t>
      </w:r>
    </w:p>
    <w:p>
      <w:pPr>
        <w:pStyle w:val="BodyText"/>
        <w:numPr>
          <w:ilvl w:val="0"/>
          <w:numId w:val="10"/>
        </w:numPr>
        <w:rPr/>
      </w:pPr>
      <w:r>
        <w:rPr/>
        <w:t>Ca33–Ca36: mix of real fossil and plaster casts from CM 94</w:t>
      </w:r>
    </w:p>
    <w:p>
      <w:pPr>
        <w:pStyle w:val="BodyText"/>
        <w:numPr>
          <w:ilvl w:val="0"/>
          <w:numId w:val="10"/>
        </w:numPr>
        <w:rPr/>
      </w:pPr>
      <w:r>
        <w:rPr/>
        <w:t>Ca37–Ca46: real fossils from CM 307</w:t>
      </w:r>
    </w:p>
    <w:p>
      <w:pPr>
        <w:pStyle w:val="BodyText"/>
        <w:numPr>
          <w:ilvl w:val="0"/>
          <w:numId w:val="10"/>
        </w:numPr>
        <w:rPr/>
      </w:pPr>
      <w:r>
        <w:rPr/>
        <w:t>Ca47: probably a real fossil from CM 307</w:t>
      </w:r>
    </w:p>
    <w:p>
      <w:pPr>
        <w:pStyle w:val="BodyText"/>
        <w:numPr>
          <w:ilvl w:val="0"/>
          <w:numId w:val="10"/>
        </w:numPr>
        <w:rPr/>
      </w:pPr>
      <w:r>
        <w:rPr/>
        <w:t>Ca48–Ca69: wooden sculptures based on CM 307</w:t>
      </w:r>
    </w:p>
    <w:p>
      <w:pPr>
        <w:pStyle w:val="BodyText"/>
        <w:numPr>
          <w:ilvl w:val="0"/>
          <w:numId w:val="10"/>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were also made (or at least, in one case, purportedly made).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behavior, as well as discouraging petty theft. At some point, the London cast was assigned its own specimen number, NHMUK PV R8642 (Natural History Museum 2022). As of November 2022 (the “Dippy Returns” exhibition in the NHM’s Waterhouse Gallery), the London mount still had the old three-clawed camarasaurid forefeet in their original splayed posture (Taylor, pers. obs). At the time of writing (April 2024), the cast is on a long-term loan to the Herbert Art Gallery and Museum in Coventry, UK.</w:t>
      </w:r>
    </w:p>
    <w:p>
      <w:pPr>
        <w:pStyle w:val="BodyText"/>
        <w:numPr>
          <w:ilvl w:val="0"/>
          <w:numId w:val="7"/>
        </w:numPr>
        <w:rPr>
          <w:lang w:val="en-US"/>
        </w:rPr>
      </w:pPr>
      <w:r>
        <w:rPr>
          <w:lang w:val="en-US"/>
        </w:rPr>
        <w:t>Sometime before 2005, the excess non-ungual phalanges and unguals were discarded from the forefeet of the Berlin mount, though the plantigrade pose of the forefeet remained unchanged (Taylor, pers. obs.). The cast was completely remounted in 2006 by Research Casting International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BodyText"/>
        <w:numPr>
          <w:ilvl w:val="0"/>
          <w:numId w:val="7"/>
        </w:numPr>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(1951a:278)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p>
    <w:p>
      <w:pPr>
        <w:pStyle w:val="BodyText"/>
        <w:numPr>
          <w:ilvl w:val="0"/>
          <w:numId w:val="7"/>
        </w:numPr>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BodyText"/>
        <w:numPr>
          <w:ilvl w:val="0"/>
          <w:numId w:val="7"/>
        </w:numPr>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BodyText"/>
        <w:numPr>
          <w:ilvl w:val="0"/>
          <w:numId w:val="7"/>
        </w:numPr>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BodyText"/>
        <w:numPr>
          <w:ilvl w:val="0"/>
          <w:numId w:val="7"/>
        </w:numPr>
        <w:rPr>
          <w:lang w:val="en-US"/>
        </w:rPr>
      </w:pPr>
      <w:r>
        <w:rPr>
          <w:lang w:val="en-US"/>
        </w:rPr>
        <w:t>The Madrid mount has been moved within the museum, but in other respects seems to be largely unchanged since the original mounting. In 1935, the museum received as a further gift from the Carnegie Museum a cast of the high-quality skull CM 11161. Museum staff considered replacing the skull of the mounted skeleton with the new skull, but it was eventually decided instead to display the new skull alongside the mount instead. It remained on display until 1989, and now resides in the Madrid museum’s collection area (Pérez García and Sánchez Chillón 2009:145). Recent photographs confirm that the original skull remains in place on the cast skeleton.</w:t>
      </w:r>
    </w:p>
    <w:p>
      <w:pPr>
        <w:pStyle w:val="BodyText"/>
        <w:numPr>
          <w:ilvl w:val="0"/>
          <w:numId w:val="7"/>
        </w:numPr>
        <w:rPr>
          <w:lang w:val="en-US"/>
        </w:rPr>
      </w:pPr>
      <w:r>
        <w:rPr>
          <w:lang w:val="en-US"/>
        </w:rPr>
        <w:t xml:space="preserve">The Mexico mount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BodyText"/>
        <w:rPr>
          <w:lang w:val="en-US"/>
        </w:rPr>
      </w:pPr>
      <w:r>
        <w:rPr>
          <w:lang w:val="en-US"/>
        </w:rPr>
        <w:t>As noted above, the Munich cast was never mounted, and at the time of writing, it remains in that museum’s basement.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We might discount Avebury’s 84 feet as an exaggeration to amplify the value of Carnegie’s gift, and the various 27-meter estimates as unsourced. Thus the casts likely measure about 76 feet (= 23.2 m).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1"/>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1"/>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1"/>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9" w:name="__RefHeading___Toc1833_55120580"/>
      <w:bookmarkEnd w:id="29"/>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 Franzos (</w:t>
      </w:r>
      <w:r>
        <w:rPr>
          <w:shd w:fill="FFFF00" w:val="clear"/>
          <w:lang w:val="en-US"/>
        </w:rPr>
        <w:t>XXX affiliation</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auto" w:val="clear"/>
          <w:lang w:val="en-US"/>
        </w:rPr>
        <w:t>Deutsche Forschungsgemeinschaft, Bonn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xml:space="preserve">, 1 December 1898. </w:t>
      </w:r>
      <w:hyperlink r:id="rId3">
        <w:r>
          <w:rPr>
            <w:rStyle w:val="Hyperlink"/>
            <w:lang w:val="en-US"/>
          </w:rPr>
          <w:t>https://www.newspapers.com/image/571391078/</w:t>
        </w:r>
      </w:hyperlink>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4">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5">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Berman, D</w:t>
      </w:r>
      <w:r>
        <w:rPr>
          <w:lang w:val="en-US"/>
        </w:rPr>
        <w:t xml:space="preserve">avid </w:t>
      </w:r>
      <w:r>
        <w:rPr>
          <w:lang w:val="en-US"/>
        </w:rPr>
        <w:t>S., and J</w:t>
      </w:r>
      <w:r>
        <w:rPr>
          <w:lang w:val="en-US"/>
        </w:rPr>
        <w:t xml:space="preserve">ohn </w:t>
      </w:r>
      <w:r>
        <w:rPr>
          <w:lang w:val="en-US"/>
        </w:rPr>
        <w:t xml:space="preserve">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 xml:space="preserve">:276–278. </w:t>
      </w:r>
      <w:hyperlink r:id="rId6">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 xml:space="preserve">:312–315. </w:t>
      </w:r>
      <w:hyperlink r:id="rId7">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8">
        <w:r>
          <w:rPr>
            <w:rStyle w:val="Hyperlink"/>
            <w:lang w:val="en-US"/>
          </w:rPr>
          <w:t>https://www.nhm.ac.uk/discover/dippy-the-dino-star.html</w:t>
        </w:r>
      </w:hyperlink>
      <w:r>
        <w:rPr>
          <w:lang w:val="en-US"/>
        </w:rPr>
        <w:t xml:space="preserve">, archived at </w:t>
      </w:r>
      <w:hyperlink r:id="rId9">
        <w:r>
          <w:rPr>
            <w:rStyle w:val="Hyperlink"/>
            <w:lang w:val="en-US"/>
          </w:rPr>
          <w:t>https://web.archive.org/web/20211218051435/https://www.nhm.ac.uk/discover/dippy-the-dino-star.html</w:t>
        </w:r>
      </w:hyperlink>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0">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1">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2">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3">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4">
        <w:r>
          <w:rPr>
            <w:rStyle w:val="Hyperlink"/>
            <w:lang w:val="en-US"/>
          </w:rPr>
          <w:t>https://www.nhm.ac.uk/content/dam/nhmwww/visit/Exhibitions/dippy-returns/dippy-returns-large-print-guide.pdf</w:t>
        </w:r>
      </w:hyperlink>
      <w:r>
        <w:rPr>
          <w:lang w:val="en-US"/>
        </w:rPr>
        <w:t xml:space="preserve">, archived at </w:t>
      </w:r>
      <w:hyperlink r:id="rId15">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lang w:val="en-US"/>
        </w:rPr>
      </w:pPr>
      <w:bookmarkStart w:id="34" w:name="__DdeLink__2717_3412805200"/>
      <w:r>
        <w:rPr>
          <w:lang w:val="en-US"/>
        </w:rPr>
        <w:t>Riedl-Dor</w:t>
      </w:r>
      <w:bookmarkEnd w:id="34"/>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lang w:val="en-US"/>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6">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hyperlink r:id="rId17">
        <w:r>
          <w:rPr>
            <w:rStyle w:val="Hyperlink"/>
            <w:lang w:val="en-US"/>
          </w:rPr>
          <w:t>https://svpow.com/2014/03/01/the-case-of-the-bandy-legged-diplodocus/</w:t>
        </w:r>
      </w:hyperlink>
      <w:r>
        <w:rPr>
          <w:lang w:val="en-US"/>
        </w:rPr>
        <w:t xml:space="preserve">, archived at </w:t>
      </w:r>
      <w:hyperlink r:id="rId18">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9">
        <w:r>
          <w:rPr>
            <w:rStyle w:val="Hyperlink"/>
            <w:lang w:val="en-US"/>
          </w:rPr>
          <w:t>doi:10.7717/peerj.12810</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w:t>
      </w:r>
      <w:hyperlink r:id="rId20">
        <w:r>
          <w:rPr>
            <w:rStyle w:val="Hyperlink"/>
            <w:lang w:val="en-US"/>
          </w:rPr>
          <w:t>https://svpow.com/2024/04/27/atlantal-ribs-of-the-carnegie-diplodocus-moscow-and-vienna-casts/</w:t>
        </w:r>
      </w:hyperlink>
      <w:r>
        <w:rPr>
          <w:lang w:val="en-US"/>
        </w:rPr>
        <w:t xml:space="preserve">, archived at </w:t>
      </w:r>
      <w:hyperlink r:id="rId21">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2">
        <w:r>
          <w:rPr>
            <w:rStyle w:val="Hyperlink"/>
            <w:lang w:val="en-US"/>
          </w:rPr>
          <w:t>https://svpow.com/2009/04/23/mydd/</w:t>
        </w:r>
      </w:hyperlink>
      <w:r>
        <w:rPr>
          <w:lang w:val="en-US"/>
        </w:rPr>
        <w:t xml:space="preserve">, archived at </w:t>
      </w:r>
      <w:hyperlink r:id="rId23">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4">
        <w:r>
          <w:rPr>
            <w:rStyle w:val="Hyperlink"/>
            <w:lang w:val="en-US"/>
          </w:rPr>
          <w:t>https://svpow.com/2019/11/04/dystylosaurus-reminds-you-to-beware-of-taking-measurements-from-casts/</w:t>
        </w:r>
      </w:hyperlink>
      <w:r>
        <w:rPr>
          <w:lang w:val="en-US"/>
        </w:rPr>
        <w:t xml:space="preserve">, archived at </w:t>
      </w:r>
      <w:hyperlink r:id="rId25">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8"/>
        </w:numPr>
        <w:rPr>
          <w:lang w:val="en-US"/>
        </w:rPr>
      </w:pPr>
      <w:r>
        <w:rPr>
          <w:lang w:val="en-US"/>
        </w:rPr>
        <w:t>Far left, mostly cropped from image: field collector William H. Utterback</w:t>
      </w:r>
    </w:p>
    <w:p>
      <w:pPr>
        <w:pStyle w:val="FigureCaption"/>
        <w:numPr>
          <w:ilvl w:val="0"/>
          <w:numId w:val="8"/>
        </w:numPr>
        <w:rPr>
          <w:lang w:val="en-US"/>
        </w:rPr>
      </w:pPr>
      <w:r>
        <w:rPr>
          <w:lang w:val="en-US"/>
        </w:rPr>
        <w:t>Seated, facing right: field collector and researcher Olaf A. Peterson</w:t>
      </w:r>
    </w:p>
    <w:p>
      <w:pPr>
        <w:pStyle w:val="FigureCaption"/>
        <w:numPr>
          <w:ilvl w:val="0"/>
          <w:numId w:val="8"/>
        </w:numPr>
        <w:rPr>
          <w:lang w:val="en-US"/>
        </w:rPr>
      </w:pPr>
      <w:r>
        <w:rPr>
          <w:lang w:val="en-US"/>
        </w:rPr>
        <w:t>Standing at rear: fossil preparator Louis S. Coggeshall (Arthur’s brother)</w:t>
      </w:r>
    </w:p>
    <w:p>
      <w:pPr>
        <w:pStyle w:val="FigureCaption"/>
        <w:numPr>
          <w:ilvl w:val="0"/>
          <w:numId w:val="8"/>
        </w:numPr>
        <w:rPr>
          <w:lang w:val="en-US"/>
        </w:rPr>
      </w:pPr>
      <w:r>
        <w:rPr>
          <w:lang w:val="en-US"/>
        </w:rPr>
        <w:t>Seated, looking toward camera: fossil preparator and researcher Charles W. Gilmore</w:t>
      </w:r>
    </w:p>
    <w:p>
      <w:pPr>
        <w:pStyle w:val="FigureCaption"/>
        <w:numPr>
          <w:ilvl w:val="0"/>
          <w:numId w:val="8"/>
        </w:numPr>
        <w:rPr>
          <w:lang w:val="en-US"/>
        </w:rPr>
      </w:pPr>
      <w:r>
        <w:rPr>
          <w:lang w:val="en-US"/>
        </w:rPr>
        <w:t>Seated at far table: field collector Earl Douglass</w:t>
      </w:r>
    </w:p>
    <w:p>
      <w:pPr>
        <w:pStyle w:val="FigureCaption"/>
        <w:numPr>
          <w:ilvl w:val="0"/>
          <w:numId w:val="8"/>
        </w:numPr>
        <w:rPr>
          <w:lang w:val="en-US"/>
        </w:rPr>
      </w:pPr>
      <w:r>
        <w:rPr>
          <w:lang w:val="en-US"/>
        </w:rPr>
        <w:t>Standing behind far table: chief fossil preparator Arthur S. Coggeshall</w:t>
      </w:r>
    </w:p>
    <w:p>
      <w:pPr>
        <w:pStyle w:val="FigureCaption"/>
        <w:numPr>
          <w:ilvl w:val="0"/>
          <w:numId w:val="8"/>
        </w:numPr>
        <w:rPr>
          <w:lang w:val="en-US"/>
        </w:rPr>
      </w:pPr>
      <w:r>
        <w:rPr>
          <w:lang w:val="en-US"/>
        </w:rPr>
        <w:t>Sitting at far table, facing left: fossil 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 xml:space="preserve">Verónica </w:t>
      </w:r>
      <w:bookmarkEnd w:id="39"/>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b/>
          <w:bCs/>
          <w:lang w:val="en-US"/>
        </w:rPr>
      </w:pPr>
      <w:r>
        <w:rPr>
          <w:b/>
          <w:bCs/>
          <w:lang w:val="en-US"/>
        </w:rPr>
        <w:t>Figure X.</w:t>
      </w:r>
      <w:r>
        <w:rPr>
          <w:lang w:val="en-US"/>
        </w:rPr>
        <w:t xml:space="preserve"> Diplodocinae indet. specimen CM 307, caudals 37–46 in left lateral view, composited to match the illustration of Holland (1906:plate XXIX). Assembled from photographs supplied by Phil Fraley, taken in 2005 after the caudals were removed from the original mount for the remounting process. Note that Holland’s illustrations do not closely resemble the actual bones.</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The sources of the bones (or of bones that models were based on) is shown below the tail: elements from CM 84 in red, those from CM 94 in green, and those from CM 308 i</w:t>
      </w:r>
      <w:r>
        <w:rPr>
          <w:shd w:fill="auto" w:val="clear"/>
          <w:lang w:val="en-US"/>
        </w:rPr>
        <w:t xml:space="preserve">n gold. </w:t>
      </w:r>
      <w:r>
        <w:rPr>
          <w:shd w:fill="FFFF00" w:val="clear"/>
          <w:lang w:val="en-US"/>
        </w:rPr>
        <w:t>XXX check that this image matches the current version of the text.</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26"/>
      <w:headerReference w:type="default" r:id="rId27"/>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ewspapers.com/image/571391078/"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s://archive.org/details/sim_carnegie_1951-10_25_8/page/276/mode/2up" TargetMode="External"/><Relationship Id="rId7" Type="http://schemas.openxmlformats.org/officeDocument/2006/relationships/hyperlink" Target="https://archive.org/details/sim_carnegie_1951-11_25_9/page/312/mode/2up" TargetMode="External"/><Relationship Id="rId8" Type="http://schemas.openxmlformats.org/officeDocument/2006/relationships/hyperlink" Target="https://www.nhm.ac.uk/discover/dippy-the-dino-star.html" TargetMode="External"/><Relationship Id="rId9" Type="http://schemas.openxmlformats.org/officeDocument/2006/relationships/hyperlink" Target="https://web.archive.org/web/20211218051435/https://www.nhm.ac.uk/discover/dippy-the-dino-star.html" TargetMode="External"/><Relationship Id="rId10" Type="http://schemas.openxmlformats.org/officeDocument/2006/relationships/hyperlink" Target="http://digitalcollections.powerlibrary.org/cdm/compoundobject/collection/acamu-acarc/id/13522/rec/1" TargetMode="External"/><Relationship Id="rId11" Type="http://schemas.openxmlformats.org/officeDocument/2006/relationships/hyperlink" Target="https://digitalcollections.library.cmu.edu/node/86801" TargetMode="External"/><Relationship Id="rId12" Type="http://schemas.openxmlformats.org/officeDocument/2006/relationships/hyperlink" Target="http://digitalcollections.powerlibrary.org/cdm/compoundobject/collection/acamu-acarc/id/14064/rec/1" TargetMode="External"/><Relationship Id="rId13" Type="http://schemas.openxmlformats.org/officeDocument/2006/relationships/hyperlink" Target="https://digitalcollections.library.cmu.edu/node/86474" TargetMode="External"/><Relationship Id="rId14" Type="http://schemas.openxmlformats.org/officeDocument/2006/relationships/hyperlink" Target="https://www.nhm.ac.uk/content/dam/nhmwww/visit/Exhibitions/dippy-returns/dippy-returns-large-print-guide.pdf" TargetMode="External"/><Relationship Id="rId15" Type="http://schemas.openxmlformats.org/officeDocument/2006/relationships/hyperlink" Target="https://web.archive.org/web/20220527100249/https://www.nhm.ac.uk/content/dam/nhmwww/visit/Exhibitions/dippy-returns/dippy-returns-large-print-guide.pdf"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4/03/01/the-case-of-the-bandy-legged-diplodocus/" TargetMode="External"/><Relationship Id="rId18" Type="http://schemas.openxmlformats.org/officeDocument/2006/relationships/hyperlink" Target="https://web.archive.org/web/20220520095801/https://svpow.com/2014/03/01/the-case-of-the-bandy-legged-diplodocus/" TargetMode="External"/><Relationship Id="rId19" Type="http://schemas.openxmlformats.org/officeDocument/2006/relationships/hyperlink" Target="https://doi.org/10.7717/peerj.12810" TargetMode="External"/><Relationship Id="rId20" Type="http://schemas.openxmlformats.org/officeDocument/2006/relationships/hyperlink" Target="https://svpow.com/2024/04/27/atlantal-ribs-of-the-carnegie-diplodocus-moscow-and-vienna-casts/" TargetMode="External"/><Relationship Id="rId21" Type="http://schemas.openxmlformats.org/officeDocument/2006/relationships/hyperlink" Target="https://web.archive.org/web/20240427225340/https://svpow.com/2024/04/27/atlantal-ribs-of-the-carnegie-diplodocus-moscow-and-vienna-casts/" TargetMode="External"/><Relationship Id="rId22" Type="http://schemas.openxmlformats.org/officeDocument/2006/relationships/hyperlink" Target="https://svpow.com/2009/04/23/mydd/" TargetMode="External"/><Relationship Id="rId23" Type="http://schemas.openxmlformats.org/officeDocument/2006/relationships/hyperlink" Target="https://web.archive.org/web/20220805065019/https://svpow.com/2009/04/23/mydd/" TargetMode="External"/><Relationship Id="rId24" Type="http://schemas.openxmlformats.org/officeDocument/2006/relationships/hyperlink" Target="https://svpow.com/2019/11/04/dystylosaurus-reminds-you-to-beware-of-taking-measurements-from-casts/" TargetMode="External"/><Relationship Id="rId25" Type="http://schemas.openxmlformats.org/officeDocument/2006/relationships/hyperlink" Target="https://web.archive.org/web/2/https://svpow.com/2019/11/04/dystylosaurus-reminds-you-to-beware-of-taking-measurements-from-casts/"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10526</TotalTime>
  <Application>LibreOffice/24.2.2.2$MacOSX_X86_64 LibreOffice_project/d56cc158d8a96260b836f100ef4b4ef25d6f1a01</Application>
  <AppVersion>15.0000</AppVersion>
  <Pages>42</Pages>
  <Words>22720</Words>
  <Characters>118859</Characters>
  <CharactersWithSpaces>140849</CharactersWithSpaces>
  <Paragraphs>558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2024-04-30T23:52:46Z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file>