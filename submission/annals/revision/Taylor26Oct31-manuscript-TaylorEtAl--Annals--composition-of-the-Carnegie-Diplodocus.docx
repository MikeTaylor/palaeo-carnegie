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before="238" w:after="119"/>
        <w:rPr/>
      </w:pPr>
      <w:r>
        <w:rPr>
          <w:lang w:val="en-US"/>
        </w:rPr>
        <w:t xml:space="preserve">The history and composition of the Carnegie </w:t>
      </w:r>
      <w:r>
        <w:rPr>
          <w:i/>
          <w:iCs/>
          <w:lang w:val="en-US"/>
        </w:rPr>
        <w:t>Diplodocus</w:t>
      </w:r>
    </w:p>
    <w:p>
      <w:pPr>
        <w:pStyle w:val="Author"/>
        <w:spacing w:lineRule="auto" w:line="480"/>
        <w:rPr>
          <w:lang w:val="en-US"/>
        </w:rPr>
      </w:pPr>
      <w:r>
        <w:rPr>
          <w:lang w:val="en-US"/>
        </w:rPr>
      </w:r>
    </w:p>
    <w:p>
      <w:pPr>
        <w:pStyle w:val="Author"/>
        <w:spacing w:lineRule="auto" w:line="480"/>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spacing w:lineRule="auto" w:line="480"/>
        <w:rPr/>
      </w:pPr>
      <w:r>
        <w:rPr>
          <w:b/>
          <w:bCs/>
          <w:i w:val="false"/>
          <w:lang w:val="en-US"/>
        </w:rPr>
        <w:t>Amy C. Henrici.</w:t>
      </w:r>
      <w:r>
        <w:rPr>
          <w:i w:val="false"/>
          <w:lang w:val="en-US"/>
        </w:rPr>
        <w:t xml:space="preserve"> Collection Manager, Section of Vertebrate Paleontology, Carnegie Museum of Natural History, Pittsburgh, Pennsylvania, USA. </w:t>
      </w:r>
      <w:hyperlink r:id="rId3">
        <w:r>
          <w:rPr>
            <w:rStyle w:val="Hyperlink"/>
            <w:i w:val="false"/>
            <w:lang w:val="en-US"/>
          </w:rPr>
          <w:t>HenriciA@carnegiemnh.org</w:t>
        </w:r>
      </w:hyperlink>
    </w:p>
    <w:p>
      <w:pPr>
        <w:pStyle w:val="Author"/>
        <w:spacing w:lineRule="auto" w:line="480"/>
        <w:rPr/>
      </w:pPr>
      <w:r>
        <w:rPr>
          <w:b/>
          <w:bCs/>
          <w:i w:val="false"/>
          <w:lang w:val="en-US"/>
        </w:rPr>
        <w:t>Linsly J. Church.</w:t>
      </w:r>
      <w:r>
        <w:rPr>
          <w:i w:val="false"/>
          <w:lang w:val="en-US"/>
        </w:rPr>
        <w:t xml:space="preserve"> Curatorial Assistant, Section of Vertebrate Paleontology, Carnegie Museum of Natural History, Pittsburgh, Pennsylvania, USA. </w:t>
      </w:r>
      <w:hyperlink r:id="rId4">
        <w:r>
          <w:rPr>
            <w:rStyle w:val="Hyperlink"/>
            <w:i w:val="false"/>
            <w:lang w:val="en-US"/>
          </w:rPr>
          <w:t>ChurchL@carnegiemnh.org</w:t>
        </w:r>
      </w:hyperlink>
    </w:p>
    <w:p>
      <w:pPr>
        <w:pStyle w:val="Author"/>
        <w:spacing w:lineRule="auto" w:line="480"/>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spacing w:lineRule="auto" w:line="480"/>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spacing w:lineRule="auto" w:line="480"/>
        <w:rPr/>
      </w:pPr>
      <w:r>
        <w:rPr/>
      </w:r>
    </w:p>
    <w:p>
      <w:pPr>
        <w:pStyle w:val="BodyText"/>
        <w:spacing w:lineRule="auto" w:line="480"/>
        <w:rPr/>
      </w:pPr>
      <w:r>
        <w:rPr/>
        <w:t xml:space="preserve">Running header: Composition of the Carnegie </w:t>
      </w:r>
      <w:r>
        <w:rPr>
          <w:i/>
          <w:iCs/>
        </w:rPr>
        <w:t>Diplodocus</w:t>
      </w:r>
      <w:r>
        <w:br w:type="page"/>
      </w:r>
    </w:p>
    <w:p>
      <w:pPr>
        <w:pStyle w:val="Abstract"/>
        <w:spacing w:lineRule="auto" w:line="480" w:before="0" w:after="142"/>
        <w:jc w:val="center"/>
        <w:rPr/>
      </w:pPr>
      <w:r>
        <w:rPr>
          <w:rFonts w:ascii="Gill Sans" w:hAnsi="Gill Sans"/>
          <w:b/>
          <w:bCs/>
          <w:i w:val="false"/>
          <w:iCs w:val="false"/>
          <w:caps/>
          <w:sz w:val="32"/>
          <w:szCs w:val="32"/>
          <w:lang w:val="en-US"/>
        </w:rPr>
        <w:t>Abstract</w:t>
      </w:r>
    </w:p>
    <w:p>
      <w:pPr>
        <w:pStyle w:val="Abstract"/>
        <w:spacing w:lineRule="auto" w:line="480"/>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spacing w:lineRule="auto" w:line="480"/>
        <w:rPr/>
      </w:pPr>
      <w:r>
        <w:rPr>
          <w:b/>
          <w:bCs/>
          <w:i w:val="false"/>
          <w:iCs w:val="false"/>
          <w:lang w:val="en-US"/>
        </w:rPr>
        <w:t>Keywords:</w:t>
      </w:r>
      <w:r>
        <w:rPr>
          <w:i w:val="false"/>
          <w:iCs w:val="false"/>
          <w:lang w:val="en-US"/>
        </w:rPr>
        <w:t xml:space="preserve"> cast, Carnegie Museum, dinosaur, history, sauropod, skeletal mount</w:t>
      </w:r>
    </w:p>
    <w:p>
      <w:pPr>
        <w:pStyle w:val="Abstract"/>
        <w:spacing w:lineRule="auto" w:line="480"/>
        <w:ind w:hanging="0" w:left="0" w:right="567"/>
        <w:rPr>
          <w:i w:val="false"/>
          <w:i w:val="false"/>
          <w:iCs w:val="false"/>
          <w:lang w:val="en-US"/>
        </w:rPr>
      </w:pPr>
      <w:r>
        <w:rPr>
          <w:i w:val="false"/>
          <w:iCs w:val="false"/>
          <w:lang w:val="en-US"/>
        </w:rPr>
      </w:r>
    </w:p>
    <w:p>
      <w:pPr>
        <w:pStyle w:val="toaheading"/>
        <w:spacing w:lineRule="auto" w:line="480"/>
        <w:rPr>
          <w:lang w:val="en-US"/>
        </w:rPr>
      </w:pPr>
      <w:r>
        <w:rPr>
          <w:lang w:val="en-US"/>
        </w:rPr>
      </w:r>
      <w:r>
        <w:br w:type="page"/>
      </w:r>
    </w:p>
    <w:p>
      <w:pPr>
        <w:pStyle w:val="toaheading"/>
        <w:spacing w:lineRule="auto" w:line="480" w:before="0" w:after="120"/>
        <w:rPr/>
      </w:pPr>
      <w:r>
        <w:rPr>
          <w:lang w:val="en-US"/>
        </w:rPr>
        <w:t>Introduction</w:t>
      </w:r>
    </w:p>
    <w:p>
      <w:pPr>
        <w:pStyle w:val="BodyText"/>
        <w:spacing w:lineRule="auto" w:line="480"/>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spacing w:lineRule="auto" w:line="480"/>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spacing w:lineRule="auto" w:line="480"/>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spacing w:lineRule="auto" w:line="480"/>
        <w:rPr/>
      </w:pPr>
      <w:bookmarkStart w:id="1" w:name="__RefHeading___Toc943_1155462304"/>
      <w:bookmarkEnd w:id="1"/>
      <w:r>
        <w:rPr>
          <w:lang w:val="en-US"/>
        </w:rPr>
        <w:t>Nomenclature</w:t>
      </w:r>
    </w:p>
    <w:p>
      <w:pPr>
        <w:pStyle w:val="BodyText"/>
        <w:spacing w:lineRule="auto" w:line="480"/>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spacing w:lineRule="auto" w:line="480"/>
        <w:rPr/>
      </w:pPr>
      <w:bookmarkStart w:id="2" w:name="__DdeLink__23596_802501007"/>
      <w:r>
        <w:rPr>
          <w:lang w:val="en-US"/>
        </w:rPr>
        <w:t>The diplodocine specimen initially designated CM 662 was traded to the Cleveland Museum of Natural History</w:t>
      </w:r>
      <w:ins w:id="0" w:author="Mike Taylor" w:date="2024-12-18T02:08:07Z">
        <w:r>
          <w:rPr>
            <w:lang w:val="en-US"/>
          </w:rPr>
          <w:t xml:space="preserve"> (CMNH)</w:t>
        </w:r>
      </w:ins>
      <w:r>
        <w:rPr>
          <w:lang w:val="en-US"/>
        </w:rPr>
        <w:t xml:space="preserve">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w:t>
      </w:r>
      <w:del w:id="1" w:author="Mike Taylor" w:date="2024-12-18T02:09:15Z">
        <w:r>
          <w:rPr>
            <w:lang w:val="en-US"/>
          </w:rPr>
          <w:delText>(</w:delText>
        </w:r>
      </w:del>
      <w:ins w:id="2" w:author="Mike Taylor" w:date="2024-12-18T02:09:16Z">
        <w:r>
          <w:rPr>
            <w:lang w:val="en-US"/>
          </w:rPr>
          <w:t>[</w:t>
        </w:r>
      </w:ins>
      <w:r>
        <w:rPr>
          <w:lang w:val="en-US"/>
        </w:rPr>
        <w:t xml:space="preserve">now the holotype of </w:t>
      </w:r>
      <w:r>
        <w:rPr>
          <w:i/>
          <w:iCs/>
          <w:lang w:val="en-US"/>
        </w:rPr>
        <w:t>H</w:t>
      </w:r>
      <w:r>
        <w:rPr>
          <w:lang w:val="en-US"/>
        </w:rPr>
        <w:t xml:space="preserve">. </w:t>
      </w:r>
      <w:r>
        <w:rPr>
          <w:i/>
          <w:iCs/>
          <w:lang w:val="en-US"/>
        </w:rPr>
        <w:t>delfsi</w:t>
      </w:r>
      <w:ins w:id="3" w:author="Mike Taylor" w:date="2024-12-18T02:09:20Z">
        <w:r>
          <w:rPr>
            <w:i w:val="false"/>
            <w:iCs w:val="false"/>
            <w:lang w:val="en-US"/>
          </w:rPr>
          <w:t>]</w:t>
        </w:r>
      </w:ins>
      <w:del w:id="4" w:author="Mike Taylor" w:date="2024-12-18T02:09:23Z">
        <w:r>
          <w:rPr>
            <w:lang w:val="en-US"/>
          </w:rPr>
          <w:delText>)</w:delText>
        </w:r>
      </w:del>
      <w:r>
        <w:rPr>
          <w:lang w:val="en-US"/>
        </w:rPr>
        <w:t xml:space="preserve"> was excavated between 1954 and 1957 </w:t>
      </w:r>
      <w:del w:id="5" w:author="Mike Taylor" w:date="2024-12-18T02:09:34Z">
        <w:r>
          <w:rPr>
            <w:lang w:val="en-US"/>
          </w:rPr>
          <w:delText>(</w:delText>
        </w:r>
      </w:del>
      <w:ins w:id="6" w:author="Mike Taylor" w:date="2024-12-18T02:09:35Z">
        <w:r>
          <w:rPr>
            <w:lang w:val="en-US"/>
          </w:rPr>
          <w:t>[</w:t>
        </w:r>
      </w:ins>
      <w:r>
        <w:rPr>
          <w:lang w:val="en-US"/>
        </w:rPr>
        <w:t>McIntosh and Williams 1998:4–5</w:t>
      </w:r>
      <w:ins w:id="7" w:author="Mike Taylor" w:date="2024-12-18T02:09:37Z">
        <w:r>
          <w:rPr>
            <w:lang w:val="en-US"/>
          </w:rPr>
          <w:t>]</w:t>
        </w:r>
      </w:ins>
      <w:del w:id="8" w:author="Mike Taylor" w:date="2024-12-18T02:09:38Z">
        <w:r>
          <w:rPr>
            <w:lang w:val="en-US"/>
          </w:rPr>
          <w:delText>)</w:delText>
        </w:r>
      </w:del>
      <w:r>
        <w:rPr>
          <w:lang w:val="en-US"/>
        </w:rPr>
        <w:t xml:space="preserve">,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2"/>
      <w:r>
        <w:rPr>
          <w:lang w:val="en-US"/>
        </w:rPr>
        <w:t>ut.</w:t>
      </w:r>
    </w:p>
    <w:p>
      <w:pPr>
        <w:pStyle w:val="BodyText"/>
        <w:spacing w:lineRule="auto" w:line="480"/>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spacing w:lineRule="auto" w:line="480"/>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spacing w:lineRule="auto" w:line="480"/>
        <w:rPr/>
      </w:pPr>
      <w:r>
        <w:rPr>
          <w:lang w:val="en-US"/>
        </w:rPr>
        <w:t>When measurements are quoted in both imperial and metric units in either order, e.g., “84 feet (= 25.6 m)” or “23.5 m (= 77 feet)”, the first measurement is as originally reported, and the second is converted.</w:t>
      </w:r>
    </w:p>
    <w:p>
      <w:pPr>
        <w:pStyle w:val="Heading2"/>
        <w:spacing w:lineRule="auto" w:line="480"/>
        <w:rPr/>
      </w:pPr>
      <w:bookmarkStart w:id="3" w:name="__RefHeading___Toc5349_68767826"/>
      <w:bookmarkEnd w:id="3"/>
      <w:r>
        <w:rPr>
          <w:lang w:val="en-US"/>
        </w:rPr>
        <w:t>Institutional abbreviations</w:t>
      </w:r>
    </w:p>
    <w:p>
      <w:pPr>
        <w:pStyle w:val="BodyText"/>
        <w:numPr>
          <w:ilvl w:val="0"/>
          <w:numId w:val="4"/>
        </w:numPr>
        <w:spacing w:lineRule="auto" w:line="480"/>
        <w:rPr/>
      </w:pPr>
      <w:r>
        <w:rPr>
          <w:lang w:val="en-US"/>
        </w:rPr>
        <w:t>AMNH — American Museum of Natural History, New York, New York, USA.</w:t>
      </w:r>
    </w:p>
    <w:p>
      <w:pPr>
        <w:pStyle w:val="BodyText"/>
        <w:numPr>
          <w:ilvl w:val="0"/>
          <w:numId w:val="4"/>
        </w:numPr>
        <w:spacing w:lineRule="auto" w:line="480"/>
        <w:rPr/>
      </w:pPr>
      <w:r>
        <w:rPr>
          <w:lang w:val="en-US"/>
        </w:rPr>
        <w:t>BMNH — British Museum of Natural History, London, England. (Now the Natural History Museum, using the abbreviation NHMUK.)</w:t>
      </w:r>
    </w:p>
    <w:p>
      <w:pPr>
        <w:pStyle w:val="BodyText"/>
        <w:numPr>
          <w:ilvl w:val="0"/>
          <w:numId w:val="4"/>
        </w:numPr>
        <w:spacing w:lineRule="auto" w:line="480"/>
        <w:rPr/>
      </w:pPr>
      <w:r>
        <w:rPr>
          <w:lang w:val="en-US"/>
        </w:rPr>
        <w:t>BSP — Bayerische Staatssammlung für Paläontologie und Geologie, Munich, Germany.</w:t>
      </w:r>
    </w:p>
    <w:p>
      <w:pPr>
        <w:pStyle w:val="BodyText"/>
        <w:numPr>
          <w:ilvl w:val="0"/>
          <w:numId w:val="4"/>
        </w:numPr>
        <w:spacing w:lineRule="auto" w:line="480"/>
        <w:rPr/>
      </w:pPr>
      <w:r>
        <w:rPr>
          <w:lang w:val="en-US"/>
        </w:rPr>
        <w:t xml:space="preserve">BYU — Brigham Young University, </w:t>
      </w:r>
      <w:bookmarkStart w:id="4" w:name="__DdeLink__5240_14216418"/>
      <w:r>
        <w:rPr>
          <w:lang w:val="en-US"/>
        </w:rPr>
        <w:t>Provo, Utah</w:t>
      </w:r>
      <w:bookmarkEnd w:id="4"/>
      <w:r>
        <w:rPr>
          <w:lang w:val="en-US"/>
        </w:rPr>
        <w:t>, USA.</w:t>
      </w:r>
    </w:p>
    <w:p>
      <w:pPr>
        <w:pStyle w:val="BodyText"/>
        <w:numPr>
          <w:ilvl w:val="0"/>
          <w:numId w:val="4"/>
        </w:numPr>
        <w:spacing w:lineRule="auto" w:line="480"/>
        <w:rPr/>
      </w:pPr>
      <w:r>
        <w:rPr>
          <w:lang w:val="en-US"/>
        </w:rPr>
        <w:t>CM — Carnegie Museum of Natural History, Pittsburgh, Pennsylvania, USA.</w:t>
      </w:r>
    </w:p>
    <w:p>
      <w:pPr>
        <w:pStyle w:val="BodyText"/>
        <w:numPr>
          <w:ilvl w:val="0"/>
          <w:numId w:val="4"/>
        </w:numPr>
        <w:spacing w:lineRule="auto" w:line="480"/>
        <w:rPr/>
      </w:pPr>
      <w:r>
        <w:rPr>
          <w:lang w:val="en-US"/>
        </w:rPr>
        <w:t>CMNH — Cleveland Museum of Natural History, Cleveland, Ohio, USA.</w:t>
      </w:r>
    </w:p>
    <w:p>
      <w:pPr>
        <w:pStyle w:val="BodyText"/>
        <w:numPr>
          <w:ilvl w:val="0"/>
          <w:numId w:val="4"/>
        </w:numPr>
        <w:spacing w:lineRule="auto" w:line="480"/>
        <w:rPr/>
      </w:pPr>
      <w:r>
        <w:rPr>
          <w:lang w:val="en-US"/>
        </w:rPr>
        <w:t>HMNS — Houston Museum of Natural Science, Houston, Texas, USA.</w:t>
      </w:r>
    </w:p>
    <w:p>
      <w:pPr>
        <w:pStyle w:val="BodyText"/>
        <w:numPr>
          <w:ilvl w:val="0"/>
          <w:numId w:val="4"/>
        </w:numPr>
        <w:spacing w:lineRule="auto" w:line="480"/>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spacing w:lineRule="auto" w:line="480"/>
        <w:rPr/>
      </w:pPr>
      <w:r>
        <w:rPr>
          <w:lang w:val="en-US"/>
        </w:rPr>
        <w:t>MNHN — Muséum National d’Histoire Naturelle, Paris, France.</w:t>
      </w:r>
    </w:p>
    <w:p>
      <w:pPr>
        <w:pStyle w:val="BodyText"/>
        <w:numPr>
          <w:ilvl w:val="0"/>
          <w:numId w:val="4"/>
        </w:numPr>
        <w:spacing w:lineRule="auto" w:line="480"/>
        <w:rPr/>
      </w:pPr>
      <w:r>
        <w:rPr>
          <w:lang w:val="en-US"/>
        </w:rPr>
        <w:t>TAMU — Texas A&amp;M University, College Park, Texas, USA.</w:t>
      </w:r>
    </w:p>
    <w:p>
      <w:pPr>
        <w:pStyle w:val="BodyText"/>
        <w:numPr>
          <w:ilvl w:val="0"/>
          <w:numId w:val="4"/>
        </w:numPr>
        <w:spacing w:lineRule="auto" w:line="480"/>
        <w:rPr/>
      </w:pPr>
      <w:r>
        <w:rPr>
          <w:lang w:val="en-US"/>
        </w:rPr>
        <w:t>USNM — United States National Museum, Washington, District of Columbia, USA. (Now National Museum of Natural History, Smithsonian Institution.)</w:t>
      </w:r>
    </w:p>
    <w:p>
      <w:pPr>
        <w:pStyle w:val="BodyText"/>
        <w:numPr>
          <w:ilvl w:val="0"/>
          <w:numId w:val="4"/>
        </w:numPr>
        <w:spacing w:lineRule="auto" w:line="480"/>
        <w:rPr/>
      </w:pPr>
      <w:r>
        <w:rPr>
          <w:lang w:val="en-US"/>
        </w:rPr>
        <w:t>WDC — Wyoming Dinosaur Center, Thermopolis, Wyoming, USA.</w:t>
      </w:r>
    </w:p>
    <w:p>
      <w:pPr>
        <w:pStyle w:val="BodyText"/>
        <w:numPr>
          <w:ilvl w:val="0"/>
          <w:numId w:val="4"/>
        </w:numPr>
        <w:spacing w:lineRule="auto" w:line="480"/>
        <w:rPr/>
      </w:pPr>
      <w:r>
        <w:rPr>
          <w:lang w:val="en-US"/>
        </w:rPr>
        <w:t>YPM — Yale Peabody Museum, New Haven, Connecticut, USA.</w:t>
      </w:r>
    </w:p>
    <w:p>
      <w:pPr>
        <w:pStyle w:val="Heading1"/>
        <w:numPr>
          <w:ilvl w:val="0"/>
          <w:numId w:val="2"/>
        </w:numPr>
        <w:spacing w:lineRule="auto" w:line="480"/>
        <w:rPr/>
      </w:pPr>
      <w:bookmarkStart w:id="5" w:name="__RefHeading___Toc4316_68767826"/>
      <w:bookmarkEnd w:id="5"/>
      <w:r>
        <w:rPr>
          <w:lang w:val="en-US"/>
        </w:rPr>
        <w:t>Historical background</w:t>
      </w:r>
    </w:p>
    <w:p>
      <w:pPr>
        <w:pStyle w:val="BodyText"/>
        <w:spacing w:lineRule="auto" w:line="480"/>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w:t>
      </w:r>
      <w:ins w:id="9" w:author="Mike Taylor" w:date="2024-12-18T02:12:02Z">
        <w:r>
          <w:rPr>
            <w:lang w:val="en-US"/>
          </w:rPr>
          <w:t xml:space="preserve">A colleague, Arthur </w:t>
        </w:r>
      </w:ins>
      <w:r>
        <w:rPr>
          <w:lang w:val="en-US"/>
        </w:rPr>
        <w:t>Coggeshall (1951a:238) implies that Reed had a reputation for inflating the sizes of his finds, so it is likely that Jones was merely relaying dimensions relayed to him by Reed.</w:t>
      </w:r>
    </w:p>
    <w:p>
      <w:pPr>
        <w:pStyle w:val="BodyText"/>
        <w:spacing w:lineRule="auto" w:line="480"/>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w:t>
      </w:r>
      <w:del w:id="10" w:author="Mike Taylor" w:date="2024-12-18T01:20:31Z">
        <w:r>
          <w:rPr>
            <w:u w:val="none"/>
            <w:lang w:val="en-US"/>
          </w:rPr>
          <w:delText>7</w:delText>
        </w:r>
      </w:del>
      <w:ins w:id="11" w:author="Mike Taylor" w:date="2024-12-18T01:20:31Z">
        <w:r>
          <w:rPr>
            <w:u w:val="none"/>
            <w:lang w:val="en-US"/>
          </w:rPr>
          <w:t>8</w:t>
        </w:r>
      </w:ins>
      <w:r>
        <w:rPr>
          <w:u w:val="none"/>
          <w:lang w:val="en-US"/>
        </w:rPr>
        <w:t>0,000 today</w:t>
      </w:r>
      <w:ins w:id="12" w:author="Mike Taylor" w:date="2024-12-18T01:20:32Z">
        <w:r>
          <w:rPr>
            <w:u w:val="none"/>
            <w:lang w:val="en-US"/>
          </w:rPr>
          <w:t xml:space="preserve"> according to</w:t>
        </w:r>
      </w:ins>
      <w:ins w:id="13" w:author="Mike Taylor" w:date="2024-12-28T08:51:31Z">
        <w:r>
          <w:rPr>
            <w:u w:val="none"/>
            <w:lang w:val="en-US"/>
          </w:rPr>
          <w:t xml:space="preserve"> </w:t>
        </w:r>
      </w:ins>
      <w:hyperlink r:id="rId7">
        <w:ins w:id="14" w:author="Mike Taylor" w:date="2024-12-28T08:51:31Z">
          <w:r>
            <w:rPr>
              <w:rStyle w:val="Hyperlink"/>
              <w:u w:val="none"/>
              <w:lang w:val="en-US"/>
            </w:rPr>
            <w:t>https://www.in2013dollars.com/</w:t>
          </w:r>
        </w:ins>
      </w:hyperlink>
      <w:r>
        <w:rPr>
          <w:u w:val="none"/>
          <w:lang w:val="en-US"/>
        </w:rPr>
        <w:t xml:space="preserve">)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spacing w:lineRule="auto" w:line="480"/>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spacing w:lineRule="auto" w:line="480"/>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spacing w:lineRule="auto" w:line="480"/>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spacing w:lineRule="auto" w:line="480"/>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spacing w:lineRule="auto" w:line="480"/>
        <w:rPr/>
      </w:pPr>
      <w:r>
        <w:rPr>
          <w:lang w:val="en-US"/>
        </w:rPr>
        <w:t xml:space="preserve">Both specimens were prepared out of their matrix by </w:t>
      </w:r>
      <w:bookmarkStart w:id="6" w:name="__DdeLink__1748_1383514131"/>
      <w:r>
        <w:rPr>
          <w:lang w:val="en-US"/>
        </w:rPr>
        <w:t>Arthur S. Coggeshall</w:t>
      </w:r>
      <w:bookmarkEnd w:id="6"/>
      <w:r>
        <w:rPr>
          <w:lang w:val="en-US"/>
        </w:rPr>
        <w:t xml:space="preserve"> (Figure 2D) and his team (Figure 6).</w:t>
      </w:r>
    </w:p>
    <w:p>
      <w:pPr>
        <w:pStyle w:val="BodyText"/>
        <w:spacing w:lineRule="auto" w:line="480"/>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w:t>
      </w:r>
      <w:del w:id="15" w:author="Mike Taylor" w:date="2024-12-18T02:12:51Z">
        <w:r>
          <w:rPr>
            <w:lang w:val="en-US"/>
          </w:rPr>
          <w:delText xml:space="preserve">renowned sauropod expert </w:delText>
        </w:r>
      </w:del>
      <w:r>
        <w:rPr>
          <w:lang w:val="en-US"/>
        </w:rPr>
        <w:t xml:space="preserve">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spacing w:lineRule="auto" w:line="480"/>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spacing w:lineRule="auto" w:line="480"/>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spacing w:lineRule="auto" w:line="480"/>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w:t>
      </w:r>
      <w:ins w:id="16" w:author="Mike Taylor" w:date="2024-12-18T02:23:17Z">
        <w:r>
          <w:rPr>
            <w:lang w:val="en-US"/>
          </w:rPr>
          <w:t xml:space="preserve"> was part of a peace movement that aspired to put an end to war through the creation of a system of arbitration for the resolution of international conflict. F</w:t>
        </w:r>
      </w:ins>
      <w:ins w:id="17" w:author="Mike Taylor" w:date="2024-12-18T02:23:17Z">
        <w:r>
          <w:rPr>
            <w:rFonts w:eastAsia="Songti SC" w:cs="Arial Unicode MS"/>
            <w:color w:val="auto"/>
            <w:kern w:val="2"/>
            <w:sz w:val="24"/>
            <w:szCs w:val="24"/>
            <w:lang w:val="en-US" w:eastAsia="zh-CN" w:bidi="hi-IN"/>
          </w:rPr>
          <w:t>o</w:t>
        </w:r>
      </w:ins>
      <w:ins w:id="18" w:author="Mike Taylor" w:date="2024-12-18T02:23:17Z">
        <w:r>
          <w:rPr>
            <w:lang w:val="en-US"/>
          </w:rPr>
          <w:t>r this reason</w:t>
        </w:r>
      </w:ins>
      <w:r>
        <w:rPr>
          <w:lang w:val="en-US"/>
        </w:rPr>
        <w:t xml:space="preserve">, keen to gain favor with men of influence, </w:t>
      </w:r>
      <w:ins w:id="19" w:author="Mike Taylor" w:date="2024-12-18T02:24:37Z">
        <w:r>
          <w:rPr>
            <w:lang w:val="en-US"/>
          </w:rPr>
          <w:t xml:space="preserve">he </w:t>
        </w:r>
      </w:ins>
      <w:r>
        <w:rPr>
          <w:lang w:val="en-US"/>
        </w:rPr>
        <w:t xml:space="preserve">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spacing w:lineRule="auto" w:line="480"/>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spacing w:lineRule="auto" w:line="480"/>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spacing w:lineRule="auto" w:line="480"/>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spacing w:lineRule="auto" w:line="480"/>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spacing w:lineRule="auto" w:line="480"/>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spacing w:lineRule="auto" w:line="480"/>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spacing w:lineRule="auto" w:line="480"/>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spacing w:lineRule="auto" w:line="480"/>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7" w:name="__DdeLink__1838_3070709084"/>
      <w:r>
        <w:rPr>
          <w:lang w:val="en-US"/>
        </w:rPr>
        <w:t>photograph in Nieuwland 2019:figure 3.1</w:t>
      </w:r>
      <w:bookmarkEnd w:id="7"/>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w:t>
      </w:r>
      <w:ins w:id="20" w:author="Mike Taylor" w:date="2024-12-18T02:17:28Z">
        <w:r>
          <w:rPr>
            <w:lang w:val="en-US"/>
          </w:rPr>
          <w:t>Arthur</w:t>
        </w:r>
      </w:ins>
      <w:ins w:id="21" w:author="Mike Taylor" w:date="2024-12-18T02:17:28Z">
        <w:r>
          <w:rPr>
            <w:rFonts w:eastAsia="Songti SC" w:cs="Arial Unicode MS"/>
            <w:color w:val="auto"/>
            <w:kern w:val="2"/>
            <w:sz w:val="24"/>
            <w:szCs w:val="24"/>
            <w:lang w:val="en-US" w:eastAsia="zh-CN" w:bidi="hi-IN"/>
          </w:rPr>
          <w:t xml:space="preserve">’s brother </w:t>
        </w:r>
      </w:ins>
      <w:r>
        <w:rPr>
          <w:lang w:val="en-US"/>
        </w:rPr>
        <w:t>L</w:t>
      </w:r>
      <w:ins w:id="22" w:author="Mike Taylor" w:date="2024-12-18T02:17:36Z">
        <w:r>
          <w:rPr>
            <w:lang w:val="en-US"/>
          </w:rPr>
          <w:t>ouis</w:t>
        </w:r>
      </w:ins>
      <w:r>
        <w:rPr>
          <w:lang w:val="en-US"/>
        </w:rPr>
        <w:t>. S. Coggeshall (Coggeshall 1951b:276)</w:t>
      </w:r>
      <w:del w:id="23" w:author="Mike Taylor" w:date="2024-12-18T02:17:42Z">
        <w:r>
          <w:rPr>
            <w:lang w:val="en-US"/>
          </w:rPr>
          <w:delText>, the latter almost certainly Arthur’s brother Louis</w:delText>
        </w:r>
      </w:del>
      <w:r>
        <w:rPr>
          <w:lang w:val="en-US"/>
        </w:rPr>
        <w:t>.</w:t>
      </w:r>
    </w:p>
    <w:p>
      <w:pPr>
        <w:pStyle w:val="BodyText"/>
        <w:spacing w:lineRule="auto" w:line="480"/>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spacing w:lineRule="auto" w:line="480"/>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spacing w:lineRule="auto" w:line="480"/>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spacing w:lineRule="auto" w:line="480"/>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spacing w:lineRule="auto" w:line="480"/>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spacing w:lineRule="auto" w:line="480"/>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spacing w:lineRule="auto" w:line="480"/>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spacing w:lineRule="auto" w:line="480"/>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spacing w:lineRule="auto" w:line="480"/>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w:t>
      </w:r>
      <w:ins w:id="24" w:author="Mike Taylor" w:date="2024-12-18T01:26:32Z">
        <w:r>
          <w:rPr>
            <w:lang w:val="en-US"/>
          </w:rPr>
          <w:t xml:space="preserve">(formerly the Prussian trade minister) </w:t>
        </w:r>
      </w:ins>
      <w:r>
        <w:rPr>
          <w:lang w:val="en-US"/>
        </w:rPr>
        <w:t>and the Frenchman Paul Doumer</w:t>
      </w:r>
      <w:ins w:id="25" w:author="Mike Taylor" w:date="2024-12-18T01:26:41Z">
        <w:r>
          <w:rPr>
            <w:lang w:val="en-US"/>
          </w:rPr>
          <w:t xml:space="preserve"> (formerly President of the Chamber of Deputies)</w:t>
        </w:r>
      </w:ins>
      <w:r>
        <w:rPr>
          <w:lang w:val="en-US"/>
        </w:rPr>
        <w:t xml:space="preserve">,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spacing w:lineRule="auto" w:line="480"/>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spacing w:lineRule="auto" w:line="480"/>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spacing w:lineRule="auto" w:line="480"/>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spacing w:lineRule="auto" w:line="480"/>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spacing w:lineRule="auto" w:line="480"/>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spacing w:lineRule="auto" w:line="480"/>
        <w:rPr/>
      </w:pPr>
      <w:r>
        <w:rPr>
          <w:lang w:val="en-US"/>
        </w:rPr>
        <w:t xml:space="preserve">The original casts had now all been given away, but requests kept coming in, which led Carnegie and Holland to have another five casts prepared. The first planned donation, to Rio de Janeiro, was thwarted by the </w:t>
      </w:r>
      <w:del w:id="26" w:author="Mike Taylor" w:date="2024-12-18T02:18:09Z">
        <w:r>
          <w:rPr>
            <w:lang w:val="en-US"/>
          </w:rPr>
          <w:delText xml:space="preserve">tumultuous </w:delText>
        </w:r>
      </w:del>
      <w:r>
        <w:rPr>
          <w:lang w:val="en-US"/>
        </w:rPr>
        <w:t xml:space="preserve">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spacing w:lineRule="auto" w:line="480"/>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spacing w:lineRule="auto" w:line="480"/>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spacing w:lineRule="auto" w:line="480"/>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spacing w:lineRule="auto" w:line="480"/>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spacing w:lineRule="auto" w:line="480"/>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spacing w:lineRule="auto" w:line="480"/>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spacing w:lineRule="auto" w:line="480"/>
        <w:rPr/>
      </w:pPr>
      <w:r>
        <w:rPr>
          <w:lang w:val="en-US"/>
        </w:rPr>
        <w:t xml:space="preserve">The outbreak of World War </w:t>
      </w:r>
      <w:del w:id="27" w:author="Mike Taylor" w:date="2024-12-18T02:19:02Z">
        <w:r>
          <w:rPr>
            <w:lang w:val="en-US"/>
          </w:rPr>
          <w:delText>One</w:delText>
        </w:r>
      </w:del>
      <w:ins w:id="28" w:author="Mike Taylor" w:date="2024-12-18T02:19:02Z">
        <w:r>
          <w:rPr>
            <w:lang w:val="en-US"/>
          </w:rPr>
          <w:t>I</w:t>
        </w:r>
      </w:ins>
      <w:r>
        <w:rPr>
          <w:lang w:val="en-US"/>
        </w:rPr>
        <w:t xml:space="preserv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spacing w:lineRule="auto" w:line="480"/>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spacing w:lineRule="auto" w:line="480"/>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spacing w:lineRule="auto" w:line="480"/>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spacing w:lineRule="auto" w:line="480"/>
        <w:rPr/>
      </w:pPr>
      <w:bookmarkStart w:id="8"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w:t>
      </w:r>
      <w:del w:id="29" w:author="Mike Taylor" w:date="2024-12-18T02:19:05Z">
        <w:r>
          <w:rPr>
            <w:lang w:val="en-US"/>
          </w:rPr>
          <w:delText>Two</w:delText>
        </w:r>
      </w:del>
      <w:ins w:id="30" w:author="Mike Taylor" w:date="2024-12-18T02:19:05Z">
        <w:r>
          <w:rPr>
            <w:lang w:val="en-US"/>
          </w:rPr>
          <w:t>II</w:t>
        </w:r>
      </w:ins>
      <w:r>
        <w:rPr>
          <w:lang w:val="en-US"/>
        </w:rPr>
        <w:t xml:space="preserve">,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8"/>
      <w:r>
        <w:rPr>
          <w:lang w:val="en-US"/>
        </w:rPr>
        <w:t>ne.</w:t>
      </w:r>
    </w:p>
    <w:p>
      <w:pPr>
        <w:pStyle w:val="BodyText"/>
        <w:spacing w:lineRule="auto" w:line="480"/>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9" w:name="__DdeLink__25488_802501007"/>
      <w:r>
        <w:rPr>
          <w:lang w:val="en-US"/>
        </w:rPr>
        <w:t>Unterm</w:t>
      </w:r>
      <w:bookmarkEnd w:id="9"/>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spacing w:lineRule="auto" w:line="480"/>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spacing w:lineRule="auto" w:line="480"/>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spacing w:lineRule="auto" w:line="480"/>
        <w:rPr/>
      </w:pPr>
      <w:bookmarkStart w:id="10" w:name="__RefHeading___Toc1836_55120580"/>
      <w:bookmarkEnd w:id="10"/>
      <w:r>
        <w:rPr>
          <w:lang w:val="en-US"/>
        </w:rPr>
        <w:t>Material in the mounted skeleton</w:t>
      </w:r>
    </w:p>
    <w:p>
      <w:pPr>
        <w:pStyle w:val="Heading2"/>
        <w:spacing w:lineRule="auto" w:line="480"/>
        <w:rPr/>
      </w:pPr>
      <w:bookmarkStart w:id="11" w:name="__RefHeading___Toc1838_55120580"/>
      <w:bookmarkEnd w:id="11"/>
      <w:r>
        <w:rPr>
          <w:lang w:val="en-US"/>
        </w:rPr>
        <w:t>The original mount at the Carnegie Museum</w:t>
      </w:r>
    </w:p>
    <w:p>
      <w:pPr>
        <w:pStyle w:val="BodyText"/>
        <w:spacing w:lineRule="auto" w:line="480"/>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spacing w:lineRule="auto" w:line="480"/>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spacing w:lineRule="auto" w:line="480"/>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spacing w:lineRule="auto" w:line="480"/>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spacing w:lineRule="auto" w:line="480"/>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w:t>
      </w:r>
      <w:ins w:id="31" w:author="Mike Taylor" w:date="2024-12-18T02:26:27Z">
        <w:r>
          <w:rPr>
            <w:lang w:val="en-US"/>
          </w:rPr>
          <w:t xml:space="preserve">new </w:t>
        </w:r>
      </w:ins>
      <w:r>
        <w:rPr>
          <w:lang w:val="en-US"/>
        </w:rPr>
        <w:t xml:space="preserve">genus </w:t>
      </w:r>
      <w:r>
        <w:rPr>
          <w:i/>
          <w:iCs/>
          <w:lang w:val="en-US"/>
        </w:rPr>
        <w:t>Galeamopus</w:t>
      </w:r>
      <w:r>
        <w:rPr>
          <w:lang w:val="en-US"/>
        </w:rPr>
        <w:t xml:space="preserve"> (Tschopp et al. 2015:267).</w:t>
      </w:r>
    </w:p>
    <w:p>
      <w:pPr>
        <w:pStyle w:val="BodyText"/>
        <w:numPr>
          <w:ilvl w:val="0"/>
          <w:numId w:val="6"/>
        </w:numPr>
        <w:spacing w:lineRule="auto" w:line="480"/>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spacing w:lineRule="auto" w:line="480"/>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spacing w:lineRule="auto" w:line="480"/>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spacing w:lineRule="auto" w:line="480"/>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spacing w:lineRule="auto" w:line="480"/>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spacing w:lineRule="auto" w:line="480"/>
        <w:rPr/>
      </w:pPr>
      <w:r>
        <w:rPr>
          <w:b/>
          <w:bCs/>
          <w:i/>
          <w:iCs/>
          <w:lang w:val="en-US"/>
        </w:rPr>
        <w:t>Diplodocus carnegii</w:t>
      </w:r>
      <w:r>
        <w:rPr>
          <w:lang w:val="en-US"/>
        </w:rPr>
        <w:t xml:space="preserve"> Hatcher, 1901</w:t>
      </w:r>
    </w:p>
    <w:p>
      <w:pPr>
        <w:pStyle w:val="BlockQuotation"/>
        <w:spacing w:lineRule="auto" w:line="480"/>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2" w:name="__DdeLink__6642_3823776798"/>
      <w:r>
        <w:rPr>
          <w:lang w:val="en-US"/>
        </w:rPr>
        <w:t>right tibia-fibula-pes</w:t>
      </w:r>
      <w:bookmarkEnd w:id="12"/>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spacing w:lineRule="auto" w:line="480"/>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spacing w:lineRule="auto" w:line="480"/>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spacing w:lineRule="auto" w:line="480"/>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spacing w:lineRule="auto" w:line="480"/>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spacing w:lineRule="auto" w:line="480"/>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spacing w:lineRule="auto" w:line="480"/>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spacing w:lineRule="auto" w:line="480"/>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spacing w:lineRule="auto" w:line="480"/>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spacing w:lineRule="auto" w:line="480"/>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spacing w:lineRule="auto" w:line="480"/>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spacing w:lineRule="auto" w:line="480"/>
        <w:rPr/>
      </w:pPr>
      <w:r>
        <w:rPr>
          <w:lang w:val="en-US"/>
        </w:rPr>
        <w:t>Table 2 summarizes the contributions from different specimens to the Carnegie mount (and subsequent modifications, and the casts). Figure 13 shows graphically the contributions of the different specimens to the original mounted skeleton. Figure 14 shows the original mount as it appeared in 1907, and highlights the difference between humeri, that of the left forelimb having been supplied from the camarasaurid specimen CM 21775.</w:t>
      </w:r>
    </w:p>
    <w:p>
      <w:pPr>
        <w:pStyle w:val="Heading2"/>
        <w:spacing w:lineRule="auto" w:line="480"/>
        <w:rPr/>
      </w:pPr>
      <w:bookmarkStart w:id="13" w:name="__RefHeading___Toc3280_55120580"/>
      <w:bookmarkEnd w:id="13"/>
      <w:r>
        <w:rPr>
          <w:lang w:val="en-US"/>
        </w:rPr>
        <w:t>Changes made to the mount at the Carnegie Museum</w:t>
      </w:r>
    </w:p>
    <w:p>
      <w:pPr>
        <w:pStyle w:val="Heading3"/>
        <w:spacing w:lineRule="auto" w:line="480"/>
        <w:rPr/>
      </w:pPr>
      <w:bookmarkStart w:id="14" w:name="__RefHeading___Toc3738_2834848739"/>
      <w:bookmarkEnd w:id="14"/>
      <w:r>
        <w:rPr>
          <w:lang w:val="en-US"/>
        </w:rPr>
        <w:t>Replacement of skull with replica of CM 11161</w:t>
      </w:r>
    </w:p>
    <w:p>
      <w:pPr>
        <w:pStyle w:val="BodyText"/>
        <w:spacing w:lineRule="auto" w:line="480"/>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spacing w:lineRule="auto" w:line="480"/>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spacing w:lineRule="auto" w:line="480"/>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spacing w:lineRule="auto" w:line="480"/>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spacing w:lineRule="auto" w:line="480"/>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spacing w:lineRule="auto" w:line="480"/>
        <w:rPr/>
      </w:pPr>
      <w:r>
        <w:rPr>
          <w:lang w:val="en-US"/>
        </w:rPr>
        <w:t>It is possible that the atlas was replaced at the same time as the skull (see above).</w:t>
      </w:r>
    </w:p>
    <w:p>
      <w:pPr>
        <w:pStyle w:val="Heading3"/>
        <w:spacing w:lineRule="auto" w:line="480"/>
        <w:rPr/>
      </w:pPr>
      <w:bookmarkStart w:id="15" w:name="__RefHeading___Toc16707_802501007"/>
      <w:bookmarkEnd w:id="15"/>
      <w:r>
        <w:rPr>
          <w:lang w:val="en-US"/>
        </w:rPr>
        <w:t>Suspension of neck</w:t>
      </w:r>
    </w:p>
    <w:p>
      <w:pPr>
        <w:pStyle w:val="BodyText"/>
        <w:spacing w:lineRule="auto" w:line="480"/>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spacing w:lineRule="auto" w:line="480"/>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spacing w:lineRule="auto" w:line="480"/>
        <w:rPr/>
      </w:pPr>
      <w:bookmarkStart w:id="16" w:name="__RefHeading___Toc3740_2834848739"/>
      <w:bookmarkEnd w:id="16"/>
      <w:r>
        <w:rPr>
          <w:lang w:val="en-US"/>
        </w:rPr>
        <w:t>1999 replacement of forefeet with CM 662 replicas</w:t>
      </w:r>
    </w:p>
    <w:p>
      <w:pPr>
        <w:pStyle w:val="BodyText"/>
        <w:spacing w:lineRule="auto" w:line="480"/>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w:t>
      </w:r>
      <w:del w:id="32" w:author="Mike Taylor" w:date="2024-12-18T02:27:18Z">
        <w:r>
          <w:rPr>
            <w:lang w:val="en-US"/>
          </w:rPr>
          <w:delText>Only n</w:delText>
        </w:r>
      </w:del>
      <w:ins w:id="33" w:author="Mike Taylor" w:date="2024-12-18T02:27:18Z">
        <w:r>
          <w:rPr>
            <w:lang w:val="en-US"/>
          </w:rPr>
          <w:t>N</w:t>
        </w:r>
      </w:ins>
      <w:r>
        <w:rPr>
          <w:lang w:val="en-US"/>
        </w:rPr>
        <w:t xml:space="preserve">early a century later, in the second quarter of 1999, </w:t>
      </w:r>
      <w:del w:id="34" w:author="Mike Taylor" w:date="2024-12-18T02:27:28Z">
        <w:r>
          <w:rPr>
            <w:lang w:val="en-US"/>
          </w:rPr>
          <w:delText xml:space="preserve">were </w:delText>
        </w:r>
      </w:del>
      <w:r>
        <w:rPr>
          <w:lang w:val="en-US"/>
        </w:rPr>
        <w:t xml:space="preserve">these errors </w:t>
      </w:r>
      <w:ins w:id="35" w:author="Mike Taylor" w:date="2024-12-18T02:27:30Z">
        <w:r>
          <w:rPr>
            <w:lang w:val="en-US"/>
          </w:rPr>
          <w:t xml:space="preserve">were finally </w:t>
        </w:r>
      </w:ins>
      <w:r>
        <w:rPr>
          <w:lang w:val="en-US"/>
        </w:rPr>
        <w:t>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spacing w:lineRule="auto" w:line="480"/>
        <w:rPr/>
      </w:pPr>
      <w:bookmarkStart w:id="17" w:name="__RefHeading___Toc6555_802501007"/>
      <w:bookmarkEnd w:id="17"/>
      <w:r>
        <w:rPr>
          <w:lang w:val="en-US"/>
        </w:rPr>
        <w:t>2007–2008 refurbishment of the dinosaur exhibition</w:t>
      </w:r>
    </w:p>
    <w:p>
      <w:pPr>
        <w:pStyle w:val="BodyText"/>
        <w:spacing w:lineRule="auto" w:line="480"/>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spacing w:lineRule="auto" w:line="480"/>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spacing w:lineRule="auto" w:line="480"/>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spacing w:lineRule="auto" w:line="480"/>
        <w:rPr/>
      </w:pPr>
      <w:bookmarkStart w:id="18" w:name="__RefHeading___Toc3742_2834848739"/>
      <w:bookmarkEnd w:id="18"/>
      <w:r>
        <w:rPr>
          <w:lang w:val="en-US"/>
        </w:rPr>
        <w:t xml:space="preserve">Forefeet </w:t>
      </w:r>
      <w:bookmarkStart w:id="19" w:name="__DdeLink__2734_4144573659"/>
      <w:r>
        <w:rPr>
          <w:lang w:val="en-US"/>
        </w:rPr>
        <w:t>WDC-FS001A</w:t>
      </w:r>
      <w:bookmarkEnd w:id="19"/>
    </w:p>
    <w:p>
      <w:pPr>
        <w:pStyle w:val="BodyText"/>
        <w:spacing w:lineRule="auto" w:line="480"/>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w:t>
      </w:r>
      <w:del w:id="36" w:author="Mike Taylor" w:date="2024-12-18T02:33:47Z">
        <w:r>
          <w:rPr>
            <w:lang w:val="en-US"/>
          </w:rPr>
          <w:delText>sculpted</w:delText>
        </w:r>
      </w:del>
      <w:ins w:id="37" w:author="Mike Taylor" w:date="2024-12-18T02:33:47Z">
        <w:r>
          <w:rPr>
            <w:lang w:val="en-US"/>
          </w:rPr>
          <w:t>cast</w:t>
        </w:r>
      </w:ins>
      <w:r>
        <w:rPr>
          <w:lang w:val="en-US"/>
        </w:rPr>
        <w:t xml:space="preserve">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w:t>
      </w:r>
      <w:del w:id="38" w:author="Mike Taylor" w:date="2024-12-18T02:34:04Z">
        <w:r>
          <w:rPr>
            <w:lang w:val="en-US"/>
          </w:rPr>
          <w:delText>sculptures</w:delText>
        </w:r>
      </w:del>
      <w:ins w:id="39" w:author="Mike Taylor" w:date="2024-12-18T02:34:04Z">
        <w:r>
          <w:rPr>
            <w:lang w:val="en-US"/>
          </w:rPr>
          <w:t>casts</w:t>
        </w:r>
      </w:ins>
      <w:r>
        <w:rPr>
          <w:lang w:val="en-US"/>
        </w:rPr>
        <w:t xml:space="preserve"> were moved into the collection and given their own catalog number, CM 81786.</w:t>
      </w:r>
    </w:p>
    <w:p>
      <w:pPr>
        <w:pStyle w:val="BodyText"/>
        <w:spacing w:lineRule="auto" w:line="480"/>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spacing w:lineRule="auto" w:line="480"/>
        <w:rPr/>
      </w:pPr>
      <w:bookmarkStart w:id="20" w:name="__RefHeading___Toc3744_2834848739"/>
      <w:bookmarkEnd w:id="20"/>
      <w:r>
        <w:rPr>
          <w:lang w:val="en-US"/>
        </w:rPr>
        <w:t>Forelimb elements from BYU material</w:t>
      </w:r>
    </w:p>
    <w:p>
      <w:pPr>
        <w:pStyle w:val="BodyText"/>
        <w:spacing w:lineRule="auto" w:line="480"/>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spacing w:lineRule="auto" w:line="480"/>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spacing w:lineRule="auto" w:line="480"/>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spacing w:lineRule="auto" w:line="480"/>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spacing w:lineRule="auto" w:line="480"/>
        <w:rPr/>
      </w:pPr>
      <w:r>
        <w:rPr>
          <w:lang w:val="en-US"/>
        </w:rPr>
        <w:t xml:space="preserve">The Wyoming Dinosaur Center had relevant elements but they were all too small (about 60% the size of CM 84). </w:t>
      </w:r>
    </w:p>
    <w:p>
      <w:pPr>
        <w:pStyle w:val="BodyText"/>
        <w:numPr>
          <w:ilvl w:val="0"/>
          <w:numId w:val="8"/>
        </w:numPr>
        <w:spacing w:lineRule="auto" w:line="480"/>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spacing w:lineRule="auto" w:line="480"/>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spacing w:lineRule="auto" w:line="480"/>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spacing w:lineRule="auto" w:line="480"/>
        <w:rPr/>
      </w:pPr>
      <w:r>
        <w:rPr>
          <w:lang w:val="en-US"/>
        </w:rPr>
        <w:t xml:space="preserve">The BYU humerus, radius and ulna respectively measure 61, 47 and 48 </w:t>
      </w:r>
      <w:ins w:id="40" w:author="Mike Taylor" w:date="2024-12-18T01:29:00Z">
        <w:r>
          <w:rPr>
            <w:lang w:val="en-US"/>
          </w:rPr>
          <w:t xml:space="preserve">cm </w:t>
        </w:r>
      </w:ins>
      <w:r>
        <w:rPr>
          <w:lang w:val="en-US"/>
        </w:rPr>
        <w:t xml:space="preserve">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spacing w:lineRule="auto" w:line="480"/>
        <w:rPr/>
      </w:pPr>
      <w:bookmarkStart w:id="21" w:name="__RefHeading___Toc3746_2834848739"/>
      <w:bookmarkEnd w:id="21"/>
      <w:r>
        <w:rPr>
          <w:lang w:val="en-US"/>
        </w:rPr>
        <w:t>Caudal vertebrae</w:t>
      </w:r>
    </w:p>
    <w:p>
      <w:pPr>
        <w:pStyle w:val="BodyText"/>
        <w:spacing w:lineRule="auto" w:line="480"/>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spacing w:lineRule="auto" w:line="480"/>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spacing w:lineRule="auto" w:line="480"/>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w:t>
      </w:r>
      <w:del w:id="41" w:author="Mike Taylor" w:date="2024-12-18T02:57:17Z">
        <w:r>
          <w:rPr>
            <w:lang w:val="en-US"/>
          </w:rPr>
          <w:delText>ne o</w:delText>
        </w:r>
      </w:del>
      <w:r>
        <w:rPr>
          <w:lang w:val="en-US"/>
        </w:rPr>
        <w:t>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spacing w:lineRule="auto" w:line="480"/>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w:t>
      </w:r>
      <w:del w:id="42" w:author="Mike Taylor" w:date="2024-12-18T01:41:01Z">
        <w:r>
          <w:rPr>
            <w:lang w:val="en-US"/>
          </w:rPr>
          <w:delText>, which became CMNH 10670 in Cleveland and then HMNS 175 in Houston (see above)</w:delText>
        </w:r>
      </w:del>
      <w:r>
        <w:rPr>
          <w:lang w:val="en-US"/>
        </w:rPr>
        <w:t>.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spacing w:lineRule="auto" w:line="480"/>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w:t>
      </w:r>
      <w:del w:id="43" w:author="Mike Taylor" w:date="2024-12-18T02:57:40Z">
        <w:r>
          <w:rPr/>
          <w:delText>)</w:delText>
        </w:r>
      </w:del>
      <w:r>
        <w:rPr/>
        <w:t xml:space="preserve">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spacing w:lineRule="auto" w:line="480"/>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spacing w:lineRule="auto" w:line="480"/>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spacing w:lineRule="auto" w:line="480"/>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spacing w:lineRule="auto" w:line="480"/>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spacing w:lineRule="auto" w:line="480"/>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spacing w:lineRule="auto" w:line="480"/>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spacing w:lineRule="auto" w:line="480"/>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xml:space="preserve">), clearly show that these elements were real bone and not casts. (Incidentally, Holland’s </w:t>
      </w:r>
      <w:del w:id="44" w:author="Mike Taylor" w:date="2024-12-18T02:58:04Z">
        <w:r>
          <w:rPr>
            <w:lang w:val="en-US"/>
          </w:rPr>
          <w:delText>(</w:delText>
        </w:r>
      </w:del>
      <w:ins w:id="45" w:author="Mike Taylor" w:date="2024-12-18T02:58:05Z">
        <w:r>
          <w:rPr>
            <w:lang w:val="en-US"/>
          </w:rPr>
          <w:t>[</w:t>
        </w:r>
      </w:ins>
      <w:r>
        <w:rPr>
          <w:lang w:val="en-US"/>
        </w:rPr>
        <w:t>1906:plate XXIX</w:t>
      </w:r>
      <w:ins w:id="46" w:author="Mike Taylor" w:date="2024-12-18T02:58:07Z">
        <w:r>
          <w:rPr>
            <w:lang w:val="en-US"/>
          </w:rPr>
          <w:t>]</w:t>
        </w:r>
      </w:ins>
      <w:del w:id="47" w:author="Mike Taylor" w:date="2024-12-18T02:58:08Z">
        <w:r>
          <w:rPr>
            <w:lang w:val="en-US"/>
          </w:rPr>
          <w:delText>)</w:delText>
        </w:r>
      </w:del>
      <w:r>
        <w:rPr>
          <w:lang w:val="en-US"/>
        </w:rPr>
        <w:t xml:space="preserve">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spacing w:lineRule="auto" w:line="480"/>
        <w:rPr/>
      </w:pPr>
      <w:r>
        <w:rPr/>
        <w:t>Piecing all this together, it seems that immediately before its disassembly in 2005 the tail of the mounted skeleton was composed as follows:</w:t>
      </w:r>
    </w:p>
    <w:p>
      <w:pPr>
        <w:pStyle w:val="BodyText"/>
        <w:numPr>
          <w:ilvl w:val="0"/>
          <w:numId w:val="9"/>
        </w:numPr>
        <w:spacing w:lineRule="auto" w:line="480"/>
        <w:rPr/>
      </w:pPr>
      <w:r>
        <w:rPr/>
        <w:t>Ca1–Ca12: real fossils for CM 84</w:t>
      </w:r>
    </w:p>
    <w:p>
      <w:pPr>
        <w:pStyle w:val="BodyText"/>
        <w:numPr>
          <w:ilvl w:val="0"/>
          <w:numId w:val="9"/>
        </w:numPr>
        <w:spacing w:lineRule="auto" w:line="480"/>
        <w:rPr/>
      </w:pPr>
      <w:r>
        <w:rPr/>
        <w:t>Ca13–Ca31: mix of real fossils and plaster casts from CM 94</w:t>
      </w:r>
    </w:p>
    <w:p>
      <w:pPr>
        <w:pStyle w:val="BodyText"/>
        <w:numPr>
          <w:ilvl w:val="0"/>
          <w:numId w:val="9"/>
        </w:numPr>
        <w:spacing w:lineRule="auto" w:line="480"/>
        <w:rPr/>
      </w:pPr>
      <w:r>
        <w:rPr/>
        <w:t>Ca32: real fossil from CM 307</w:t>
      </w:r>
    </w:p>
    <w:p>
      <w:pPr>
        <w:pStyle w:val="BodyText"/>
        <w:numPr>
          <w:ilvl w:val="0"/>
          <w:numId w:val="9"/>
        </w:numPr>
        <w:spacing w:lineRule="auto" w:line="480"/>
        <w:rPr/>
      </w:pPr>
      <w:r>
        <w:rPr/>
        <w:t>Ca33–Ca36: mix of real fossil and plaster casts from CM 94</w:t>
      </w:r>
    </w:p>
    <w:p>
      <w:pPr>
        <w:pStyle w:val="BodyText"/>
        <w:numPr>
          <w:ilvl w:val="0"/>
          <w:numId w:val="9"/>
        </w:numPr>
        <w:spacing w:lineRule="auto" w:line="480"/>
        <w:rPr/>
      </w:pPr>
      <w:r>
        <w:rPr/>
        <w:t>Ca37–Ca46: real fossils from CM 307</w:t>
      </w:r>
    </w:p>
    <w:p>
      <w:pPr>
        <w:pStyle w:val="BodyText"/>
        <w:numPr>
          <w:ilvl w:val="0"/>
          <w:numId w:val="9"/>
        </w:numPr>
        <w:spacing w:lineRule="auto" w:line="480"/>
        <w:rPr/>
      </w:pPr>
      <w:r>
        <w:rPr/>
        <w:t>Ca47: probably a real fossil from CM 307</w:t>
      </w:r>
    </w:p>
    <w:p>
      <w:pPr>
        <w:pStyle w:val="BodyText"/>
        <w:numPr>
          <w:ilvl w:val="0"/>
          <w:numId w:val="9"/>
        </w:numPr>
        <w:spacing w:lineRule="auto" w:line="480"/>
        <w:rPr/>
      </w:pPr>
      <w:r>
        <w:rPr/>
        <w:t>Ca48–Ca69: wooden sculptures based on CM 307</w:t>
      </w:r>
    </w:p>
    <w:p>
      <w:pPr>
        <w:pStyle w:val="BodyText"/>
        <w:numPr>
          <w:ilvl w:val="0"/>
          <w:numId w:val="9"/>
        </w:numPr>
        <w:spacing w:lineRule="auto" w:line="480"/>
        <w:rPr/>
      </w:pPr>
      <w:r>
        <w:rPr/>
        <w:t>Ca70–Ca73: missing, having been stolen</w:t>
      </w:r>
    </w:p>
    <w:p>
      <w:pPr>
        <w:pStyle w:val="BodyText"/>
        <w:spacing w:lineRule="auto" w:line="480"/>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spacing w:lineRule="auto" w:line="480"/>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spacing w:lineRule="auto" w:line="480"/>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2" w:name="__DdeLink__1281_802501007"/>
      <w:r>
        <w:rPr>
          <w:lang w:val="en-US"/>
        </w:rPr>
        <w:t>CM 3378</w:t>
      </w:r>
      <w:bookmarkEnd w:id="22"/>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spacing w:lineRule="auto" w:line="480"/>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spacing w:lineRule="auto" w:line="480"/>
        <w:rPr/>
      </w:pPr>
      <w:bookmarkStart w:id="23" w:name="__RefHeading___Toc3282_55120580"/>
      <w:bookmarkEnd w:id="23"/>
      <w:r>
        <w:rPr>
          <w:lang w:val="en-US"/>
        </w:rPr>
        <w:t>The casts made from the Carnegie molds</w:t>
      </w:r>
    </w:p>
    <w:p>
      <w:pPr>
        <w:pStyle w:val="BodyText"/>
        <w:spacing w:lineRule="auto" w:line="480"/>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spacing w:lineRule="auto" w:line="480"/>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spacing w:lineRule="auto" w:line="480"/>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spacing w:lineRule="auto" w:line="480"/>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spacing w:lineRule="auto" w:line="480"/>
        <w:rPr/>
      </w:pPr>
      <w:bookmarkStart w:id="24" w:name="__RefHeading___Toc3401_68767826"/>
      <w:bookmarkEnd w:id="24"/>
      <w:r>
        <w:rPr>
          <w:lang w:val="en-US"/>
        </w:rPr>
        <w:t>Discussion</w:t>
      </w:r>
    </w:p>
    <w:p>
      <w:pPr>
        <w:pStyle w:val="Heading2"/>
        <w:spacing w:lineRule="auto" w:line="480"/>
        <w:rPr/>
      </w:pPr>
      <w:bookmarkStart w:id="25" w:name="__RefHeading___Toc3650_2595815751"/>
      <w:bookmarkEnd w:id="25"/>
      <w:r>
        <w:rPr>
          <w:lang w:val="en-US"/>
        </w:rPr>
        <w:t xml:space="preserve">The length of the Carnegie </w:t>
      </w:r>
      <w:r>
        <w:rPr>
          <w:i/>
          <w:iCs/>
          <w:lang w:val="en-US"/>
        </w:rPr>
        <w:t>Diplodocus</w:t>
      </w:r>
    </w:p>
    <w:p>
      <w:pPr>
        <w:pStyle w:val="BodyText"/>
        <w:spacing w:lineRule="auto" w:line="480"/>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spacing w:lineRule="auto" w:line="480"/>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spacing w:lineRule="auto" w:line="480"/>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spacing w:lineRule="auto" w:line="480"/>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spacing w:lineRule="auto" w:line="480"/>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spacing w:lineRule="auto" w:line="480"/>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spacing w:lineRule="auto" w:line="480"/>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spacing w:lineRule="auto" w:line="480"/>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spacing w:lineRule="auto" w:line="480"/>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spacing w:lineRule="auto" w:line="480"/>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spacing w:lineRule="auto" w:line="480"/>
        <w:rPr/>
      </w:pPr>
      <w:r>
        <w:rPr>
          <w:lang w:val="en-US"/>
        </w:rPr>
        <w:t>This is 2.33 m longer than the likely 23.8 m of the original mount. The extra length arises from several sources:</w:t>
      </w:r>
    </w:p>
    <w:p>
      <w:pPr>
        <w:pStyle w:val="BodyText"/>
        <w:numPr>
          <w:ilvl w:val="0"/>
          <w:numId w:val="10"/>
        </w:numPr>
        <w:spacing w:lineRule="auto" w:line="480"/>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spacing w:lineRule="auto" w:line="480"/>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spacing w:lineRule="auto" w:line="480"/>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spacing w:lineRule="auto" w:line="480"/>
        <w:rPr/>
      </w:pPr>
      <w:r>
        <w:rPr>
          <w:lang w:val="en-US"/>
        </w:rPr>
        <w:t>These three changes would account for 1.1 + 0.8 + 0.43 = 2.33 m additional length.</w:t>
      </w:r>
    </w:p>
    <w:p>
      <w:pPr>
        <w:pStyle w:val="BodyText"/>
        <w:spacing w:lineRule="auto" w:line="480"/>
        <w:rPr/>
      </w:pPr>
      <w:r>
        <w:rPr>
          <w:lang w:val="en-US"/>
        </w:rPr>
        <w:t>See Table 3 for a summary of the different length estimates in the literature.</w:t>
      </w:r>
    </w:p>
    <w:p>
      <w:pPr>
        <w:pStyle w:val="BodyText"/>
        <w:spacing w:lineRule="auto" w:line="480"/>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spacing w:lineRule="auto" w:line="480"/>
        <w:rPr/>
      </w:pPr>
      <w:bookmarkStart w:id="26" w:name="__RefHeading___Toc3652_2595815751"/>
      <w:bookmarkEnd w:id="26"/>
      <w:r>
        <w:rPr>
          <w:lang w:val="en-US"/>
        </w:rPr>
        <w:t>Documenting skeletal mounts</w:t>
      </w:r>
    </w:p>
    <w:p>
      <w:pPr>
        <w:pStyle w:val="BodyText"/>
        <w:spacing w:lineRule="auto" w:line="480"/>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spacing w:lineRule="auto" w:line="480"/>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spacing w:lineRule="auto" w:line="480"/>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spacing w:lineRule="auto" w:line="480"/>
        <w:rPr/>
      </w:pPr>
      <w:bookmarkStart w:id="27" w:name="__RefHeading___Toc1833_55120580"/>
      <w:bookmarkEnd w:id="27"/>
      <w:r>
        <w:rPr>
          <w:lang w:val="en-US"/>
        </w:rPr>
        <w:t>Acknowledgments</w:t>
      </w:r>
    </w:p>
    <w:p>
      <w:pPr>
        <w:pStyle w:val="BodyText"/>
        <w:spacing w:lineRule="auto" w:line="480"/>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w:t>
      </w:r>
      <w:ins w:id="48" w:author="Mike Taylor" w:date="2024-12-18T01:41:49Z">
        <w:r>
          <w:rPr>
            <w:lang w:val="en-US"/>
          </w:rPr>
          <w:t xml:space="preserve">Ken Carpenter (University of Colorado Museum) provided the photographs of diplodocine mid-caudal vertebrae (Figure 21); </w:t>
        </w:r>
      </w:ins>
      <w:r>
        <w:rPr>
          <w:lang w:val="en-US"/>
        </w:rPr>
        <w:t>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spacing w:lineRule="auto" w:line="480"/>
        <w:rPr/>
      </w:pPr>
      <w:r>
        <w:rPr>
          <w:lang w:val="en-US"/>
        </w:rPr>
        <w:t>We also appreciate Phil Fraley’s provision of photographs of caudals from the original mount.</w:t>
      </w:r>
    </w:p>
    <w:p>
      <w:pPr>
        <w:pStyle w:val="BodyText"/>
        <w:spacing w:lineRule="auto" w:line="480"/>
        <w:rPr/>
      </w:pPr>
      <w:r>
        <w:rPr>
          <w:lang w:val="en-US"/>
        </w:rPr>
        <w:t>We thank Ken Carpenter</w:t>
      </w:r>
      <w:del w:id="49" w:author="Mike Taylor" w:date="2024-12-18T01:45:30Z">
        <w:r>
          <w:rPr>
            <w:lang w:val="en-US"/>
          </w:rPr>
          <w:delText xml:space="preserve"> (University of Colorado Museum)</w:delText>
        </w:r>
      </w:del>
      <w:r>
        <w:rPr>
          <w:lang w:val="en-US"/>
        </w:rPr>
        <w:t>,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spacing w:lineRule="auto" w:line="480"/>
        <w:rPr>
          <w:ins w:id="50" w:author="Mike Taylor" w:date="2024-12-18T01:44:13Z"/>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spacing w:lineRule="auto" w:line="480"/>
        <w:rPr/>
      </w:pPr>
      <w:ins w:id="51" w:author="Mike Taylor" w:date="2024-12-18T01:44:13Z">
        <w:r>
          <w:rPr>
            <w:lang w:val="en-US"/>
          </w:rPr>
          <w:t>We thank John Wible (Carnegie Museum) for his editorial handling of this manuscript</w:t>
        </w:r>
      </w:ins>
      <w:ins w:id="52" w:author="Mike Taylor" w:date="2024-12-18T01:45:50Z">
        <w:r>
          <w:rPr>
            <w:lang w:val="en-US"/>
          </w:rPr>
          <w:t>, and Ken Carpenter and a second, anonymous reviewer, for their constructive comments.</w:t>
        </w:r>
      </w:ins>
    </w:p>
    <w:p>
      <w:pPr>
        <w:pStyle w:val="BodyText"/>
        <w:spacing w:lineRule="auto" w:line="480"/>
        <w:rPr/>
      </w:pPr>
      <w:r>
        <w:rPr>
          <w:lang w:val="en-US"/>
        </w:rPr>
        <w:t>Finally, Mike Taylor thanks his wife, Fiona, for tolerating an obsession with historical sauropod mounts that has consumed many months of his evenings.</w:t>
      </w:r>
    </w:p>
    <w:p>
      <w:pPr>
        <w:pStyle w:val="Heading1"/>
        <w:numPr>
          <w:ilvl w:val="0"/>
          <w:numId w:val="3"/>
        </w:numPr>
        <w:spacing w:lineRule="auto" w:line="480"/>
        <w:rPr/>
      </w:pPr>
      <w:bookmarkStart w:id="28" w:name="__RefHeading___Toc3405_68767826"/>
      <w:bookmarkEnd w:id="28"/>
      <w:r>
        <w:rPr>
          <w:lang w:val="en-US"/>
        </w:rPr>
        <w:t>Literature cited</w:t>
      </w:r>
    </w:p>
    <w:p>
      <w:pPr>
        <w:pStyle w:val="Reference"/>
        <w:spacing w:lineRule="auto" w:line="480"/>
        <w:rPr/>
      </w:pPr>
      <w:r>
        <w:rPr>
          <w:lang w:val="en-US"/>
        </w:rPr>
        <w:t xml:space="preserve">Abel, 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spacing w:lineRule="auto" w:line="480"/>
        <w:rPr/>
      </w:pPr>
      <w:r>
        <w:rPr>
          <w:lang w:val="en-US"/>
        </w:rPr>
        <w:t xml:space="preserve">Anonymous. 1898a. The Dinosaur of Wyoming. </w:t>
      </w:r>
      <w:r>
        <w:rPr>
          <w:i/>
          <w:iCs/>
          <w:lang w:val="en-US"/>
        </w:rPr>
        <w:t>New York Post</w:t>
      </w:r>
      <w:r>
        <w:rPr>
          <w:lang w:val="en-US"/>
        </w:rPr>
        <w:t>, 1 December 1898.</w:t>
      </w:r>
    </w:p>
    <w:p>
      <w:pPr>
        <w:pStyle w:val="Reference"/>
        <w:spacing w:lineRule="auto" w:line="480"/>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8">
        <w:r>
          <w:rPr>
            <w:rStyle w:val="Hyperlink"/>
            <w:lang w:val="en-US"/>
          </w:rPr>
          <w:t>https://www.loc.gov/resource/sn83030180/1898-12-11/ed-1/?sp=33&amp;r=-0.061,-0.031,0.196,0.117,0</w:t>
        </w:r>
      </w:hyperlink>
    </w:p>
    <w:p>
      <w:pPr>
        <w:pStyle w:val="Reference"/>
        <w:spacing w:lineRule="auto" w:line="480"/>
        <w:rPr/>
      </w:pPr>
      <w:r>
        <w:rPr>
          <w:lang w:val="en-US"/>
        </w:rPr>
        <w:t xml:space="preserve">Anonymous.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9">
        <w:r>
          <w:rPr>
            <w:rStyle w:val="Hyperlink"/>
            <w:lang w:val="en-US"/>
          </w:rPr>
          <w:t>https://digitallibrary.amnh.org/handle/2246/6331</w:t>
        </w:r>
      </w:hyperlink>
    </w:p>
    <w:p>
      <w:pPr>
        <w:pStyle w:val="Reference"/>
        <w:spacing w:lineRule="auto" w:line="480"/>
        <w:rPr/>
      </w:pPr>
      <w:r>
        <w:rPr>
          <w:lang w:val="en-US"/>
        </w:rPr>
        <w:t xml:space="preserve">Barrett, P.M., P. Parry, and S.D. Chapman. 2010. </w:t>
      </w:r>
      <w:r>
        <w:rPr>
          <w:i/>
          <w:iCs/>
          <w:lang w:val="en-US"/>
        </w:rPr>
        <w:t>Dippy: The Tale of a Museum Icon</w:t>
      </w:r>
      <w:r>
        <w:rPr>
          <w:lang w:val="en-US"/>
        </w:rPr>
        <w:t>. The Natural History Museum, London, United Kingdom. 48 pages.</w:t>
      </w:r>
    </w:p>
    <w:p>
      <w:pPr>
        <w:pStyle w:val="Reference"/>
        <w:spacing w:lineRule="auto" w:line="480"/>
        <w:rPr/>
      </w:pPr>
      <w:r>
        <w:rPr>
          <w:lang w:val="en-US"/>
        </w:rPr>
        <w:t xml:space="preserve">Bedell, M.W., Jr., and D.L. Trexler. 2005. First articulated manus of </w:t>
      </w:r>
      <w:r>
        <w:rPr>
          <w:i/>
          <w:iCs/>
          <w:lang w:val="en-US"/>
        </w:rPr>
        <w:t>Diplodocus carnegii</w:t>
      </w:r>
      <w:r>
        <w:rPr>
          <w:lang w:val="en-US"/>
        </w:rPr>
        <w:t xml:space="preserve">. Pp. 302–320, in </w:t>
      </w:r>
      <w:r>
        <w:rPr>
          <w:i/>
          <w:iCs/>
          <w:lang w:val="en-US"/>
        </w:rPr>
        <w:t>Thunder Lizards: The Sauropodomorph Dinosaurs</w:t>
      </w:r>
      <w:r>
        <w:rPr>
          <w:lang w:val="en-US"/>
        </w:rPr>
        <w:t xml:space="preserve"> (V. Tidwell and K. Carpenter, eds.). Indiana University Press, Bloomington, Indiana. 495 pp.</w:t>
      </w:r>
    </w:p>
    <w:p>
      <w:pPr>
        <w:pStyle w:val="Reference"/>
        <w:spacing w:lineRule="auto" w:line="480"/>
        <w:rPr/>
      </w:pPr>
      <w:r>
        <w:rPr>
          <w:lang w:val="en-US"/>
        </w:rPr>
        <w:t xml:space="preserve">Berman, D.S., and J.S.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spacing w:lineRule="auto" w:line="480"/>
        <w:rPr/>
      </w:pPr>
      <w:r>
        <w:rPr>
          <w:lang w:val="en-US"/>
        </w:rPr>
        <w:t xml:space="preserve">Bonnan, M.F.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spacing w:lineRule="auto" w:line="480"/>
        <w:rPr/>
      </w:pPr>
      <w:r>
        <w:rPr>
          <w:lang w:val="en-US"/>
        </w:rPr>
        <w:t xml:space="preserve">Brinkman, P.D.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spacing w:lineRule="auto" w:line="480"/>
        <w:rPr/>
      </w:pPr>
      <w:r>
        <w:rPr>
          <w:lang w:val="en-US"/>
        </w:rPr>
        <w:t>Carnegie, A. 1903. Letter to W.J. Holland, 4 August 1903.</w:t>
      </w:r>
    </w:p>
    <w:p>
      <w:pPr>
        <w:pStyle w:val="Reference"/>
        <w:spacing w:lineRule="auto" w:line="480"/>
        <w:rPr/>
      </w:pPr>
      <w:bookmarkStart w:id="29"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29"/>
    </w:p>
    <w:p>
      <w:pPr>
        <w:pStyle w:val="Reference"/>
        <w:spacing w:lineRule="auto" w:line="480"/>
        <w:rPr/>
      </w:pPr>
      <w:r>
        <w:rPr>
          <w:lang w:val="en-US"/>
        </w:rPr>
        <w:t xml:space="preserve">Carnegie Institute. 1999. </w:t>
      </w:r>
      <w:r>
        <w:rPr>
          <w:i/>
          <w:iCs/>
          <w:lang w:val="en-US"/>
        </w:rPr>
        <w:t>Section of vertebrate paleontology report for April 1–June 30, 1999</w:t>
      </w:r>
      <w:r>
        <w:rPr>
          <w:lang w:val="en-US"/>
        </w:rPr>
        <w:t>. 7 pages.</w:t>
      </w:r>
    </w:p>
    <w:p>
      <w:pPr>
        <w:pStyle w:val="Reference"/>
        <w:spacing w:lineRule="auto" w:line="480"/>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spacing w:lineRule="auto" w:line="480"/>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spacing w:lineRule="auto" w:line="480"/>
        <w:rPr/>
      </w:pPr>
      <w:r>
        <w:rPr>
          <w:lang w:val="en-US"/>
        </w:rPr>
        <w:t xml:space="preserve">Carpenter, K.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spacing w:lineRule="auto" w:line="480"/>
        <w:rPr/>
      </w:pPr>
      <w:r>
        <w:rPr>
          <w:lang w:val="en-US"/>
        </w:rPr>
        <w:t xml:space="preserve">Coggeshall, A.S.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 xml:space="preserve">:238–241. </w:t>
      </w:r>
      <w:hyperlink r:id="rId10">
        <w:r>
          <w:rPr>
            <w:rStyle w:val="Hyperlink"/>
            <w:lang w:val="en-US"/>
          </w:rPr>
          <w:t>https://archive.org/details/sim_carnegie_1951-09_25_7/page/238/mode/2up</w:t>
        </w:r>
      </w:hyperlink>
    </w:p>
    <w:p>
      <w:pPr>
        <w:pStyle w:val="Reference"/>
        <w:spacing w:lineRule="auto" w:line="480"/>
        <w:rPr/>
      </w:pPr>
      <w:r>
        <w:rPr>
          <w:lang w:val="en-US"/>
        </w:rPr>
        <w:t xml:space="preserve">Coggeshall, A.S.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11">
        <w:r>
          <w:rPr>
            <w:rStyle w:val="Style5"/>
            <w:color w:val="800000"/>
            <w:u w:val="single"/>
            <w:lang w:val="en-US"/>
          </w:rPr>
          <w:t>https://archive.org/details/sim_carnegie_1951-10_25_8/page/276/mode/2up</w:t>
        </w:r>
      </w:hyperlink>
    </w:p>
    <w:p>
      <w:pPr>
        <w:pStyle w:val="Reference"/>
        <w:spacing w:lineRule="auto" w:line="480"/>
        <w:rPr/>
      </w:pPr>
      <w:r>
        <w:rPr>
          <w:lang w:val="en-US"/>
        </w:rPr>
        <w:t xml:space="preserve">Coggeshall, A.S.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2">
        <w:r>
          <w:rPr>
            <w:rStyle w:val="Hyperlink"/>
            <w:lang w:val="en-US"/>
          </w:rPr>
          <w:t>https://archive.org/details/sim_carnegie_1951-11_25_9/page/312/mode/2up</w:t>
        </w:r>
      </w:hyperlink>
    </w:p>
    <w:p>
      <w:pPr>
        <w:pStyle w:val="Reference"/>
        <w:spacing w:lineRule="auto" w:line="480"/>
        <w:rPr/>
      </w:pPr>
      <w:r>
        <w:rPr>
          <w:lang w:val="en-US"/>
        </w:rPr>
        <w:t xml:space="preserve">Curtice B.D. 1996. </w:t>
      </w:r>
      <w:r>
        <w:rPr>
          <w:i/>
          <w:iCs/>
          <w:lang w:val="en-US"/>
        </w:rPr>
        <w:t>Codex of Diplodocid Caudal Vertebrae from the Dry Mesa Dinosaur Quarry</w:t>
      </w:r>
      <w:r>
        <w:rPr>
          <w:lang w:val="en-US"/>
        </w:rPr>
        <w:t>. Unpublished Master’s Thesis, Department of Geology, Brigham Young University, Provo, Utah.</w:t>
      </w:r>
    </w:p>
    <w:p>
      <w:pPr>
        <w:pStyle w:val="Reference"/>
        <w:spacing w:lineRule="auto" w:line="480"/>
        <w:rPr/>
      </w:pPr>
      <w:r>
        <w:rPr>
          <w:lang w:val="en-US"/>
        </w:rPr>
        <w:t xml:space="preserve">Duda, K.M.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spacing w:lineRule="auto" w:line="480"/>
        <w:rPr/>
      </w:pPr>
      <w:r>
        <w:rPr>
          <w:lang w:val="en-US"/>
        </w:rPr>
        <w:t xml:space="preserve">Gangewere, R.J. 2011. Palace of culture — </w:t>
      </w:r>
      <w:r>
        <w:rPr>
          <w:i/>
          <w:iCs/>
          <w:lang w:val="en-US"/>
        </w:rPr>
        <w:t>Andrew Carnegie's Museums and Library in Pittsburgh</w:t>
      </w:r>
      <w:r>
        <w:rPr>
          <w:lang w:val="en-US"/>
        </w:rPr>
        <w:t>. University of Pittsburgh Press, Pennsylvania, 360 p.</w:t>
      </w:r>
    </w:p>
    <w:p>
      <w:pPr>
        <w:pStyle w:val="Reference"/>
        <w:spacing w:lineRule="auto" w:line="480"/>
        <w:rPr/>
      </w:pPr>
      <w:r>
        <w:rPr>
          <w:lang w:val="en-US"/>
        </w:rPr>
        <w:t xml:space="preserve">Gilmore, C.W.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spacing w:lineRule="auto" w:line="480"/>
        <w:rPr/>
      </w:pPr>
      <w:r>
        <w:rPr>
          <w:lang w:val="en-US"/>
        </w:rPr>
        <w:t xml:space="preserve">Gilmore, C.W.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spacing w:lineRule="auto" w:line="480"/>
        <w:rPr/>
      </w:pPr>
      <w:r>
        <w:rPr>
          <w:lang w:val="en-US"/>
        </w:rPr>
        <w:t xml:space="preserve">Harris, J.D.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spacing w:lineRule="auto" w:line="480"/>
        <w:rPr/>
      </w:pPr>
      <w:r>
        <w:rPr>
          <w:lang w:val="en-US"/>
        </w:rPr>
        <w:t xml:space="preserve">Hatcher, J.B.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spacing w:lineRule="auto" w:line="480"/>
        <w:rPr/>
      </w:pPr>
      <w:r>
        <w:rPr>
          <w:lang w:val="en-US"/>
        </w:rPr>
        <w:t xml:space="preserve">Hatcher, J.B.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spacing w:lineRule="auto" w:line="480"/>
        <w:rPr/>
      </w:pPr>
      <w:r>
        <w:rPr>
          <w:lang w:val="en-US"/>
        </w:rPr>
        <w:t>Hatcher, J.B. 1904a. Letter to W.H. Utterback, 4 June 1904.</w:t>
      </w:r>
    </w:p>
    <w:p>
      <w:pPr>
        <w:pStyle w:val="Reference"/>
        <w:spacing w:lineRule="auto" w:line="480"/>
        <w:rPr/>
      </w:pPr>
      <w:r>
        <w:rPr>
          <w:lang w:val="en-US"/>
        </w:rPr>
        <w:t>Hatcher, J.B. 1904b. Letter to W.H. Utterback, 14 June 1904.</w:t>
      </w:r>
    </w:p>
    <w:p>
      <w:pPr>
        <w:pStyle w:val="Reference"/>
        <w:spacing w:lineRule="auto" w:line="480"/>
        <w:rPr/>
      </w:pPr>
      <w:r>
        <w:rPr>
          <w:lang w:val="en-US"/>
        </w:rPr>
        <w:t xml:space="preserve">Hay, O.P.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spacing w:lineRule="auto" w:line="480"/>
        <w:rPr/>
      </w:pPr>
      <w:r>
        <w:rPr>
          <w:lang w:val="en-US"/>
        </w:rPr>
        <w:t xml:space="preserve">Hay, O.P.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spacing w:lineRule="auto" w:line="480"/>
        <w:rPr/>
      </w:pPr>
      <w:r>
        <w:rPr>
          <w:lang w:val="en-US"/>
        </w:rPr>
        <w:t xml:space="preserve">Hay, O.P.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spacing w:lineRule="auto" w:line="480"/>
        <w:rPr/>
      </w:pPr>
      <w:r>
        <w:rPr/>
        <w:t xml:space="preserve">Hill, A.P. 1980. Early postmortem damage to the remains of some contemporary east African mammals. pp. 131–152 </w:t>
      </w:r>
      <w:r>
        <w:rPr>
          <w:lang w:val="en-US"/>
        </w:rPr>
        <w:t xml:space="preserve">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Holland, W.J. 1903. Letter to A. Carnegie, 31 January 1903. </w:t>
      </w:r>
      <w:hyperlink r:id="rId13">
        <w:r>
          <w:rPr>
            <w:rStyle w:val="Hyperlink"/>
            <w:lang w:val="en-US"/>
          </w:rPr>
          <w:t>http://digitalcollections.powerlibrary.org/cdm/compoundobject/collection/acamu-acarc/id/13522/rec/1</w:t>
        </w:r>
      </w:hyperlink>
    </w:p>
    <w:p>
      <w:pPr>
        <w:pStyle w:val="Reference"/>
        <w:spacing w:lineRule="auto" w:line="480"/>
        <w:rPr/>
      </w:pPr>
      <w:r>
        <w:rPr>
          <w:lang w:val="en-US"/>
        </w:rPr>
        <w:t>Holland, W.J. 1904a. Letter to E.R. Lankester, 10 June 1904. Reproduced in part in Barrett et al. (2010:24–25).</w:t>
      </w:r>
    </w:p>
    <w:p>
      <w:pPr>
        <w:pStyle w:val="Reference"/>
        <w:spacing w:lineRule="auto" w:line="480"/>
        <w:rPr/>
      </w:pPr>
      <w:r>
        <w:rPr>
          <w:lang w:val="en-US"/>
        </w:rPr>
        <w:t>Holland, W.J. 1904b. Letter to A. Carnegie (as “My Dear Lord Rector”), 10 June 1904.</w:t>
      </w:r>
    </w:p>
    <w:p>
      <w:pPr>
        <w:pStyle w:val="Reference"/>
        <w:spacing w:lineRule="auto" w:line="480"/>
        <w:rPr/>
      </w:pPr>
      <w:r>
        <w:rPr>
          <w:lang w:val="en-US"/>
        </w:rPr>
        <w:t xml:space="preserve">Holland, W.J.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spacing w:lineRule="auto" w:line="480"/>
        <w:rPr/>
      </w:pPr>
      <w:r>
        <w:rPr>
          <w:lang w:val="en-US"/>
        </w:rPr>
        <w:t xml:space="preserve">Holland, W.J.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spacing w:lineRule="auto" w:line="480"/>
        <w:rPr/>
      </w:pPr>
      <w:r>
        <w:rPr>
          <w:lang w:val="en-US"/>
        </w:rPr>
        <w:t>Holland, W.J. 1907. Letter to A. Brauer, 8 November 1907.</w:t>
      </w:r>
    </w:p>
    <w:p>
      <w:pPr>
        <w:pStyle w:val="Reference"/>
        <w:spacing w:lineRule="auto" w:line="480"/>
        <w:rPr/>
      </w:pPr>
      <w:r>
        <w:rPr>
          <w:lang w:val="en-US"/>
        </w:rPr>
        <w:t xml:space="preserve">Holland, W.J.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spacing w:lineRule="auto" w:line="480"/>
        <w:rPr/>
      </w:pPr>
      <w:r>
        <w:rPr>
          <w:lang w:val="en-US"/>
        </w:rPr>
        <w:t>Holland, W.J. 1910b. Letter to A. Carnegie, 5 July 1910. Reproduced in part in Nieuwland (2019:233).</w:t>
      </w:r>
    </w:p>
    <w:p>
      <w:pPr>
        <w:pStyle w:val="Reference"/>
        <w:spacing w:lineRule="auto" w:line="480"/>
        <w:rPr/>
      </w:pPr>
      <w:r>
        <w:rPr>
          <w:lang w:val="en-US"/>
        </w:rPr>
        <w:t xml:space="preserve">Holland, W.J. 1910c. Letter to T. Tschernyschew, 3 January 1910. </w:t>
      </w:r>
      <w:hyperlink r:id="rId14">
        <w:r>
          <w:rPr>
            <w:rStyle w:val="Style5"/>
            <w:color w:val="800000"/>
            <w:u w:val="single"/>
            <w:lang w:val="en-US"/>
          </w:rPr>
          <w:t>https://digitalcollections.library.cmu.edu/node/86801</w:t>
        </w:r>
      </w:hyperlink>
    </w:p>
    <w:p>
      <w:pPr>
        <w:pStyle w:val="Reference"/>
        <w:spacing w:lineRule="auto" w:line="480"/>
        <w:rPr/>
      </w:pPr>
      <w:r>
        <w:rPr>
          <w:lang w:val="en-US"/>
        </w:rPr>
        <w:t xml:space="preserve">Holland, W.J. 1910d. Letter to A. Carnegie, 5 July 1910. </w:t>
      </w:r>
      <w:hyperlink r:id="rId15">
        <w:r>
          <w:rPr>
            <w:rStyle w:val="Hyperlink"/>
            <w:lang w:val="en-US"/>
          </w:rPr>
          <w:t>http://digitalcollections.powerlibrary.org/cdm/compoundobject/collection/acamu-acarc/id/14064/rec/1</w:t>
        </w:r>
      </w:hyperlink>
    </w:p>
    <w:p>
      <w:pPr>
        <w:pStyle w:val="Reference"/>
        <w:spacing w:lineRule="auto" w:line="480"/>
        <w:rPr/>
      </w:pPr>
      <w:r>
        <w:rPr>
          <w:lang w:val="en-US"/>
        </w:rPr>
        <w:t xml:space="preserve">Holland, W.J. 1911. Letter to A. Carnegie, 22 November 2011. </w:t>
      </w:r>
      <w:hyperlink r:id="rId16">
        <w:r>
          <w:rPr>
            <w:rStyle w:val="Hyperlink"/>
            <w:lang w:val="en-US"/>
          </w:rPr>
          <w:t>https://digitalcollections.library.cmu.edu/node/86474</w:t>
        </w:r>
      </w:hyperlink>
    </w:p>
    <w:p>
      <w:pPr>
        <w:pStyle w:val="Reference"/>
        <w:spacing w:lineRule="auto" w:line="480"/>
        <w:rPr/>
      </w:pPr>
      <w:r>
        <w:rPr>
          <w:lang w:val="en-US"/>
        </w:rPr>
        <w:t xml:space="preserve">Holland, W.J. 1913. </w:t>
      </w:r>
      <w:r>
        <w:rPr>
          <w:i/>
          <w:iCs/>
          <w:lang w:val="en-US"/>
        </w:rPr>
        <w:t>To the River Plate and Back. The Narrative of a Scientific Mission to South America, with Observations upon Things Seen and Suggested</w:t>
      </w:r>
      <w:r>
        <w:rPr>
          <w:lang w:val="en-US"/>
        </w:rPr>
        <w:t>. G.P. Putnam’s Sons, New York, New York.</w:t>
      </w:r>
    </w:p>
    <w:p>
      <w:pPr>
        <w:pStyle w:val="Reference"/>
        <w:spacing w:lineRule="auto" w:line="480"/>
        <w:rPr/>
      </w:pPr>
      <w:r>
        <w:rPr>
          <w:lang w:val="en-US"/>
        </w:rPr>
        <w:t xml:space="preserve">Holland, W.J.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spacing w:lineRule="auto" w:line="480"/>
        <w:rPr/>
      </w:pPr>
      <w:r>
        <w:rPr>
          <w:lang w:val="en-US"/>
        </w:rPr>
        <w:t>Holland, W.J. 1928. Letter to L. Carnegie, 23 October 1928.</w:t>
      </w:r>
    </w:p>
    <w:p>
      <w:pPr>
        <w:pStyle w:val="Reference"/>
        <w:spacing w:lineRule="auto" w:line="480"/>
        <w:rPr/>
      </w:pPr>
      <w:r>
        <w:rPr>
          <w:lang w:val="en-US"/>
        </w:rPr>
        <w:t xml:space="preserve">Holland, W.J.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spacing w:lineRule="auto" w:line="480"/>
        <w:rPr/>
      </w:pPr>
      <w:r>
        <w:rPr>
          <w:lang w:val="en-US"/>
        </w:rPr>
        <w:t xml:space="preserve">Hopey, D., and T. McNulty. 2007. Meet the key players who brought the Carnegie’s new dinosaur hall to life. </w:t>
      </w:r>
      <w:r>
        <w:rPr>
          <w:i/>
          <w:iCs/>
          <w:lang w:val="en-US"/>
        </w:rPr>
        <w:t>Pittsburgh Post-Gazette</w:t>
      </w:r>
      <w:r>
        <w:rPr>
          <w:lang w:val="en-US"/>
        </w:rPr>
        <w:t>, 18 November 2007.</w:t>
      </w:r>
    </w:p>
    <w:p>
      <w:pPr>
        <w:pStyle w:val="Reference"/>
        <w:spacing w:lineRule="auto" w:line="480"/>
        <w:rPr/>
      </w:pPr>
      <w:r>
        <w:rPr>
          <w:lang w:val="en-US"/>
        </w:rPr>
        <w:t xml:space="preserve">Horne, J. 2005. Dino’s last dance. </w:t>
      </w:r>
      <w:r>
        <w:rPr>
          <w:i/>
          <w:iCs/>
          <w:lang w:val="en-US"/>
        </w:rPr>
        <w:t>Pittsburgh Tribune-Review</w:t>
      </w:r>
      <w:r>
        <w:rPr>
          <w:lang w:val="en-US"/>
        </w:rPr>
        <w:t>, 14 March 2005.</w:t>
      </w:r>
    </w:p>
    <w:p>
      <w:pPr>
        <w:pStyle w:val="Reference"/>
        <w:spacing w:lineRule="auto" w:line="480"/>
        <w:rPr/>
      </w:pPr>
      <w:r>
        <w:rPr>
          <w:lang w:val="en-US"/>
        </w:rPr>
        <w:t xml:space="preserve">Janensch, W.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spacing w:lineRule="auto" w:line="480"/>
        <w:rPr/>
      </w:pPr>
      <w:r>
        <w:rPr>
          <w:lang w:val="en-US"/>
        </w:rPr>
        <w:t xml:space="preserve">Jones, G..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val="false"/>
          <w:bCs w:val="false"/>
          <w:lang w:val="en-US"/>
        </w:rPr>
        <w:t>Sunday 27 Nov 1898</w:t>
      </w:r>
      <w:r>
        <w:rPr>
          <w:lang w:val="en-US"/>
        </w:rPr>
        <w:t xml:space="preserve">:38. </w:t>
      </w:r>
      <w:hyperlink r:id="rId17">
        <w:r>
          <w:rPr>
            <w:rStyle w:val="Hyperlink"/>
            <w:lang w:val="en-US"/>
          </w:rPr>
          <w:t>https://www.newspapers.com/article/st-louis-globe-democrat-wyoming-dinosau/146581997/</w:t>
        </w:r>
      </w:hyperlink>
    </w:p>
    <w:p>
      <w:pPr>
        <w:pStyle w:val="Reference"/>
        <w:spacing w:lineRule="auto" w:line="480"/>
        <w:rPr/>
      </w:pPr>
      <w:r>
        <w:rPr>
          <w:lang w:val="en-US"/>
        </w:rPr>
        <w:t xml:space="preserve">Krishtalka, L.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spacing w:lineRule="auto" w:line="480"/>
        <w:rPr/>
      </w:pPr>
      <w:r>
        <w:rPr>
          <w:lang w:val="en-US"/>
        </w:rPr>
        <w:t xml:space="preserve">Lindsay, W. 1992. </w:t>
      </w:r>
      <w:r>
        <w:rPr>
          <w:i/>
          <w:iCs/>
          <w:lang w:val="en-US"/>
        </w:rPr>
        <w:t>Barosaurus: On the Trail of the Gigantic Plant-Eating Dinosaur</w:t>
      </w:r>
      <w:r>
        <w:rPr>
          <w:lang w:val="en-US"/>
        </w:rPr>
        <w:t xml:space="preserve"> (Dinosaur Spotter’s Guides series). Dorling Kindersley, London. 32 pages.</w:t>
      </w:r>
    </w:p>
    <w:p>
      <w:pPr>
        <w:pStyle w:val="Reference"/>
        <w:spacing w:lineRule="auto" w:line="480"/>
        <w:rPr/>
      </w:pPr>
      <w:r>
        <w:rPr>
          <w:lang w:val="en-US"/>
        </w:rPr>
        <w:t xml:space="preserve">Madsen, J.H.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spacing w:lineRule="auto" w:line="480"/>
        <w:rPr/>
      </w:pPr>
      <w:r>
        <w:rPr>
          <w:lang w:val="en-US"/>
        </w:rPr>
        <w:t xml:space="preserve">Maier, G. 2003. </w:t>
      </w:r>
      <w:r>
        <w:rPr>
          <w:i/>
          <w:iCs/>
          <w:lang w:val="en-US"/>
        </w:rPr>
        <w:t>African Dinosaurs Unearthed: The Tendaguru Expeditions</w:t>
      </w:r>
      <w:r>
        <w:rPr>
          <w:lang w:val="en-US"/>
        </w:rPr>
        <w:t>. Indiana University Press, Bloomington and Indianapolis, Indiana. 380 pages.</w:t>
      </w:r>
    </w:p>
    <w:p>
      <w:pPr>
        <w:pStyle w:val="Reference"/>
        <w:spacing w:lineRule="auto" w:line="480"/>
        <w:rPr/>
      </w:pPr>
      <w:r>
        <w:rPr>
          <w:lang w:val="en-US"/>
        </w:rPr>
        <w:t xml:space="preserve">Marsh, O.C.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spacing w:lineRule="auto" w:line="480"/>
        <w:rPr/>
      </w:pPr>
      <w:r>
        <w:rPr>
          <w:lang w:val="en-US"/>
        </w:rPr>
        <w:t xml:space="preserve">Matthew, W.D.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spacing w:lineRule="auto" w:line="480"/>
        <w:rPr/>
      </w:pPr>
      <w:r>
        <w:rPr>
          <w:lang w:val="en-US"/>
        </w:rPr>
        <w:t xml:space="preserve">Matthew, W.D.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spacing w:lineRule="auto" w:line="480"/>
        <w:rPr/>
      </w:pPr>
      <w:r>
        <w:rPr>
          <w:lang w:val="en-US"/>
        </w:rPr>
        <w:t xml:space="preserve">McIntosh, J.S.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spacing w:lineRule="auto" w:line="480"/>
        <w:rPr/>
      </w:pPr>
      <w:r>
        <w:rPr>
          <w:lang w:val="en-US"/>
        </w:rPr>
        <w:t xml:space="preserve">McIntosh, J.S. 2005a. The genus </w:t>
      </w:r>
      <w:r>
        <w:rPr>
          <w:i/>
          <w:iCs/>
          <w:lang w:val="en-US"/>
        </w:rPr>
        <w:t>Barosaurus</w:t>
      </w:r>
      <w:r>
        <w:rPr>
          <w:lang w:val="en-US"/>
        </w:rPr>
        <w:t xml:space="preserve"> Marsh (Sauropoda, Diplodocidae). Pp. 38–77 in </w:t>
      </w:r>
      <w:r>
        <w:rPr>
          <w:i/>
          <w:iCs/>
          <w:lang w:val="en-US"/>
        </w:rPr>
        <w:t>Thunder Lizards: The Sauropodomorph Dinosaurs</w:t>
      </w:r>
      <w:r>
        <w:rPr>
          <w:lang w:val="en-US"/>
        </w:rPr>
        <w:t xml:space="preserve"> (Virginia Tidwell and Ken Carpenter, eds.). Indiana University Press, Bloomington, Indiana. 495 pp.</w:t>
      </w:r>
    </w:p>
    <w:p>
      <w:pPr>
        <w:pStyle w:val="Reference"/>
        <w:spacing w:lineRule="auto" w:line="480"/>
        <w:rPr/>
      </w:pPr>
      <w:r>
        <w:rPr>
          <w:lang w:val="en-US"/>
        </w:rPr>
        <w:t xml:space="preserve">McIntosh, J.S. 2005b. </w:t>
      </w:r>
      <w:r>
        <w:rPr>
          <w:i/>
          <w:iCs/>
          <w:lang w:val="en-US"/>
        </w:rPr>
        <w:t>Diplodocus</w:t>
      </w:r>
      <w:r>
        <w:rPr>
          <w:lang w:val="en-US"/>
        </w:rPr>
        <w:t xml:space="preserve"> tail (email to M.C. Lamanna, 14 July 2005).</w:t>
      </w:r>
    </w:p>
    <w:p>
      <w:pPr>
        <w:pStyle w:val="Reference"/>
        <w:spacing w:lineRule="auto" w:line="480"/>
        <w:rPr/>
      </w:pPr>
      <w:r>
        <w:rPr>
          <w:lang w:val="en-US"/>
        </w:rPr>
        <w:t xml:space="preserve">McIntosh, J.S, and M.E.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spacing w:lineRule="auto" w:line="480"/>
        <w:rPr/>
      </w:pPr>
      <w:r>
        <w:rPr>
          <w:lang w:val="en-US"/>
        </w:rPr>
        <w:t xml:space="preserve">McNulty, T. 2007. Dino Might! Carnegie Museum’s new exhibit has more dinosaurs, more action. </w:t>
      </w:r>
      <w:r>
        <w:rPr>
          <w:i/>
          <w:iCs/>
          <w:lang w:val="en-US"/>
        </w:rPr>
        <w:t>Pittsburgh Post-Gazette</w:t>
      </w:r>
      <w:r>
        <w:rPr>
          <w:lang w:val="en-US"/>
        </w:rPr>
        <w:t>, Sunday, 18 November 2007.</w:t>
      </w:r>
    </w:p>
    <w:p>
      <w:pPr>
        <w:pStyle w:val="Reference"/>
        <w:spacing w:lineRule="auto" w:line="480"/>
        <w:rPr/>
      </w:pPr>
      <w:r>
        <w:rPr>
          <w:lang w:val="en-US"/>
        </w:rPr>
        <w:t xml:space="preserve">Mook, C.C.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spacing w:lineRule="auto" w:line="480"/>
        <w:rPr/>
      </w:pPr>
      <w:r>
        <w:rPr>
          <w:lang w:val="en-US"/>
        </w:rPr>
        <w:t xml:space="preserve">Nieuwland, I. 2019. </w:t>
      </w:r>
      <w:r>
        <w:rPr>
          <w:i/>
          <w:iCs/>
          <w:lang w:val="en-US"/>
        </w:rPr>
        <w:t xml:space="preserve">American Dinosaur Abroad: A Cultural History of Carnegie’s Plaster </w:t>
      </w:r>
      <w:r>
        <w:rPr>
          <w:lang w:val="en-US"/>
        </w:rPr>
        <w:t>Diplodocus. University of Pittsburgh Press, Pittsburgh, Pennsylvania. ISBN: 978-0822945574. doi:10.2307/j.ctvh4zh5n</w:t>
      </w:r>
    </w:p>
    <w:p>
      <w:pPr>
        <w:pStyle w:val="Reference"/>
        <w:spacing w:lineRule="auto" w:line="480"/>
        <w:rPr/>
      </w:pPr>
      <w:r>
        <w:rPr>
          <w:lang w:val="en-US"/>
        </w:rPr>
        <w:t xml:space="preserve">Nopcsa, F.,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spacing w:lineRule="auto" w:line="480"/>
        <w:rPr/>
      </w:pPr>
      <w:r>
        <w:rPr>
          <w:lang w:val="en-US"/>
        </w:rPr>
        <w:t xml:space="preserve">Norman, D.B. 1985. </w:t>
      </w:r>
      <w:r>
        <w:rPr>
          <w:i/>
          <w:iCs/>
          <w:lang w:val="en-US"/>
        </w:rPr>
        <w:t>The Illustrated Encyclopedia of Dinosaurs</w:t>
      </w:r>
      <w:r>
        <w:rPr>
          <w:lang w:val="en-US"/>
        </w:rPr>
        <w:t>. Salamander Books, London. 208 pages.</w:t>
      </w:r>
    </w:p>
    <w:p>
      <w:pPr>
        <w:pStyle w:val="Reference"/>
        <w:spacing w:lineRule="auto" w:line="480"/>
        <w:rPr/>
      </w:pPr>
      <w:r>
        <w:rPr>
          <w:lang w:val="en-US"/>
        </w:rPr>
        <w:t xml:space="preserve">Osborn, H.F.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spacing w:lineRule="auto" w:line="480"/>
        <w:rPr/>
      </w:pPr>
      <w:r>
        <w:rPr>
          <w:lang w:val="en-US"/>
        </w:rPr>
        <w:t xml:space="preserve">Osborn, H.F.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spacing w:lineRule="auto" w:line="480"/>
        <w:rPr/>
      </w:pPr>
      <w:r>
        <w:rPr>
          <w:lang w:val="en-US"/>
        </w:rPr>
        <w:t xml:space="preserve">Osborn, H.F., and C.C.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spacing w:lineRule="auto" w:line="480"/>
        <w:rPr/>
      </w:pPr>
      <w:r>
        <w:rPr>
          <w:lang w:val="en-US"/>
        </w:rPr>
        <w:t xml:space="preserve">Otero, A., and Z.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spacing w:lineRule="auto" w:line="480"/>
        <w:rPr/>
      </w:pPr>
      <w:r>
        <w:rPr>
          <w:rFonts w:cs="Alkes"/>
          <w:kern w:val="0"/>
          <w:lang w:val="en-US" w:bidi="ar-SA"/>
        </w:rPr>
        <w:t xml:space="preserve">Padian, K.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spacing w:lineRule="auto" w:line="480"/>
        <w:rPr/>
      </w:pPr>
      <w:r>
        <w:rPr>
          <w:rFonts w:cs="Alkes"/>
          <w:kern w:val="0"/>
          <w:lang w:val="en-US" w:bidi="ar-SA"/>
        </w:rPr>
        <w:t xml:space="preserve">Pérez García, A., and B.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spacing w:lineRule="auto" w:line="480"/>
        <w:rPr/>
      </w:pPr>
      <w:r>
        <w:rPr>
          <w:lang w:val="en-US"/>
        </w:rPr>
        <w:t xml:space="preserve">Rea, T. 2001. </w:t>
      </w:r>
      <w:r>
        <w:rPr>
          <w:i/>
          <w:iCs/>
          <w:lang w:val="en-US"/>
        </w:rPr>
        <w:t>Bone Wars. The Excavation and Celebrity of Andrew Carnegie’s Dinosaur</w:t>
      </w:r>
      <w:r>
        <w:rPr>
          <w:lang w:val="en-US"/>
        </w:rPr>
        <w:t>. University of Pittsburgh Press, Pittsburgh, Pennsylvania.</w:t>
      </w:r>
    </w:p>
    <w:p>
      <w:pPr>
        <w:pStyle w:val="Reference"/>
        <w:spacing w:lineRule="auto" w:line="480"/>
        <w:rPr/>
      </w:pPr>
      <w:r>
        <w:rPr>
          <w:lang w:val="en-US"/>
        </w:rPr>
        <w:t xml:space="preserve">Remes, K., D.M. Unwin, N. Klein, W.-D. Heinrich, and O. Hampe. 2011. Skeletal reconstruction of </w:t>
      </w:r>
      <w:r>
        <w:rPr>
          <w:i/>
          <w:iCs/>
          <w:lang w:val="en-US"/>
        </w:rPr>
        <w:t>Brachiosaurus brancai</w:t>
      </w:r>
      <w:r>
        <w:rPr>
          <w:lang w:val="en-US"/>
        </w:rPr>
        <w:t xml:space="preserve"> in the Museum für Naturkunde, Berlin: summarizing 70 years of sauropod research. Pp. 305–316 in </w:t>
      </w:r>
      <w:r>
        <w:rPr>
          <w:i/>
          <w:iCs/>
          <w:lang w:val="en-US"/>
        </w:rPr>
        <w:t>Biology of the Sauropod Dinosaurs: Understanding the Life of Giants</w:t>
      </w:r>
      <w:r>
        <w:rPr>
          <w:lang w:val="en-US"/>
        </w:rPr>
        <w:t xml:space="preserve"> (N. Klein, K. Remes, C.T. Gee, and M.P. Sander, eds.), Indiana University Press, Bloomington, Indiana.</w:t>
      </w:r>
    </w:p>
    <w:p>
      <w:pPr>
        <w:pStyle w:val="Reference"/>
        <w:spacing w:lineRule="auto" w:line="480"/>
        <w:rPr/>
      </w:pPr>
      <w:r>
        <w:rPr>
          <w:lang w:val="en-US"/>
        </w:rPr>
        <w:t xml:space="preserve">Ridley, J. 2013. </w:t>
      </w:r>
      <w:r>
        <w:rPr>
          <w:i/>
          <w:iCs/>
          <w:lang w:val="en-US"/>
        </w:rPr>
        <w:t>The Heir Apparent: A Life of Edward VII, the Playboy Prince</w:t>
      </w:r>
      <w:r>
        <w:rPr>
          <w:lang w:val="en-US"/>
        </w:rPr>
        <w:t>. Random House, New York, New York.</w:t>
      </w:r>
    </w:p>
    <w:p>
      <w:pPr>
        <w:pStyle w:val="Reference"/>
        <w:spacing w:lineRule="auto" w:line="480"/>
        <w:rPr/>
      </w:pPr>
      <w:r>
        <w:rPr/>
        <w:t xml:space="preserve">Rieppel, L. 2019. </w:t>
      </w:r>
      <w:r>
        <w:rPr>
          <w:i/>
          <w:iCs/>
        </w:rPr>
        <w:t>Assembling the Dinosaur: Fossil Hunters, Tycoons and the Making of a Spectacle</w:t>
      </w:r>
      <w:r>
        <w:rPr/>
        <w:t>. Harvard University Press, Cambridge, Massachusetts.</w:t>
      </w:r>
    </w:p>
    <w:p>
      <w:pPr>
        <w:pStyle w:val="Reference"/>
        <w:spacing w:lineRule="auto" w:line="480"/>
        <w:rPr/>
      </w:pPr>
      <w:r>
        <w:rPr>
          <w:lang w:val="en-US"/>
        </w:rPr>
        <w:t xml:space="preserve">Roddy, D.B. 2007. Starting at 6 a.m., crowds get first look at Carnegie’s new dinosaur exhibit. </w:t>
      </w:r>
      <w:r>
        <w:rPr>
          <w:i/>
          <w:iCs/>
          <w:lang w:val="en-US"/>
        </w:rPr>
        <w:t>Pittsburgh Post-Gazette</w:t>
      </w:r>
      <w:r>
        <w:rPr>
          <w:lang w:val="en-US"/>
        </w:rPr>
        <w:t>, 18 November 2007.</w:t>
      </w:r>
    </w:p>
    <w:p>
      <w:pPr>
        <w:pStyle w:val="Reference"/>
        <w:spacing w:lineRule="auto" w:line="480"/>
        <w:rPr/>
      </w:pPr>
      <w:r>
        <w:rPr>
          <w:lang w:val="en-US"/>
        </w:rPr>
        <w:t xml:space="preserve">Sarti, C.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spacing w:lineRule="auto" w:line="480"/>
        <w:rPr/>
      </w:pPr>
      <w:r>
        <w:rPr>
          <w:lang w:val="en-US"/>
        </w:rPr>
        <w:t>Scheetz, R. 2006. Cactus Park Diplo (email to M.C. Lamanna, 18 January 2006).</w:t>
      </w:r>
    </w:p>
    <w:p>
      <w:pPr>
        <w:pStyle w:val="Reference"/>
        <w:spacing w:lineRule="auto" w:line="480"/>
        <w:rPr/>
      </w:pPr>
      <w:r>
        <w:rPr>
          <w:lang w:val="en-US" w:bidi="ar-SA"/>
        </w:rPr>
        <w:t xml:space="preserve">Schuchert, C. and LeVene, C.M. 1940. </w:t>
      </w:r>
      <w:r>
        <w:rPr>
          <w:i/>
          <w:iCs/>
          <w:lang w:val="en-US" w:bidi="ar-SA"/>
        </w:rPr>
        <w:t>O. C. Marsh, Pioneer in Paleontology</w:t>
      </w:r>
      <w:r>
        <w:rPr>
          <w:lang w:val="en-US" w:bidi="ar-SA"/>
        </w:rPr>
        <w:t>. Yale University Press, New Haven, Connecticut. 541 pp.</w:t>
      </w:r>
    </w:p>
    <w:p>
      <w:pPr>
        <w:pStyle w:val="Reference"/>
        <w:spacing w:lineRule="auto" w:line="480"/>
        <w:rPr/>
      </w:pPr>
      <w:r>
        <w:rPr/>
        <w:t xml:space="preserve">Semonin, P. 1997. Empire and extinction: the dinosaur as a metaphor for dominance in prehistoric nature. </w:t>
      </w:r>
      <w:r>
        <w:rPr>
          <w:i/>
          <w:iCs/>
        </w:rPr>
        <w:t>Leonardo</w:t>
      </w:r>
      <w:r>
        <w:rPr>
          <w:i w:val="false"/>
          <w:iCs w:val="false"/>
        </w:rPr>
        <w:t>,</w:t>
      </w:r>
      <w:r>
        <w:rPr/>
        <w:t xml:space="preserve"> </w:t>
      </w:r>
      <w:r>
        <w:rPr>
          <w:b/>
          <w:bCs/>
        </w:rPr>
        <w:t>30</w:t>
      </w:r>
      <w:r>
        <w:rPr/>
        <w:t>:171–82.</w:t>
      </w:r>
    </w:p>
    <w:p>
      <w:pPr>
        <w:pStyle w:val="Reference"/>
        <w:spacing w:lineRule="auto" w:line="480"/>
        <w:rPr/>
      </w:pPr>
      <w:r>
        <w:rPr/>
        <w:t xml:space="preserve">Seneff, J.F. 1947. Fossils are his business. </w:t>
      </w:r>
      <w:r>
        <w:rPr>
          <w:i/>
          <w:iCs/>
        </w:rPr>
        <w:t>Carnegie Magazine</w:t>
      </w:r>
      <w:r>
        <w:rPr>
          <w:i w:val="false"/>
          <w:iCs w:val="false"/>
        </w:rPr>
        <w:t>,</w:t>
      </w:r>
      <w:r>
        <w:rPr/>
        <w:t xml:space="preserve"> </w:t>
      </w:r>
      <w:r>
        <w:rPr>
          <w:b/>
          <w:bCs/>
        </w:rPr>
        <w:t>21(4)</w:t>
      </w:r>
      <w:r>
        <w:rPr/>
        <w:t>:117–119.</w:t>
      </w:r>
    </w:p>
    <w:p>
      <w:pPr>
        <w:pStyle w:val="Reference"/>
        <w:spacing w:lineRule="auto" w:line="480"/>
        <w:rPr/>
      </w:pPr>
      <w:r>
        <w:rPr/>
        <w:t xml:space="preserve">Siemers, E. 2007. Dinosaur Hall’s evolution mapped. </w:t>
      </w:r>
      <w:r>
        <w:rPr>
          <w:i/>
          <w:iCs/>
        </w:rPr>
        <w:t>Pittsburgh Tribune-Review</w:t>
      </w:r>
      <w:r>
        <w:rPr/>
        <w:t>, 12 April 2002.</w:t>
      </w:r>
    </w:p>
    <w:p>
      <w:pPr>
        <w:pStyle w:val="Reference"/>
        <w:spacing w:lineRule="auto" w:line="480"/>
        <w:rPr/>
      </w:pPr>
      <w:r>
        <w:rPr>
          <w:lang w:val="en-US"/>
        </w:rPr>
        <w:t xml:space="preserve">Taylor, M.P.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8">
        <w:r>
          <w:rPr>
            <w:rStyle w:val="Hyperlink"/>
            <w:lang w:val="en-US"/>
          </w:rPr>
          <w:t>doi:10.7717/peerj.12810</w:t>
        </w:r>
      </w:hyperlink>
    </w:p>
    <w:p>
      <w:pPr>
        <w:pStyle w:val="Reference"/>
        <w:spacing w:lineRule="auto" w:line="480"/>
        <w:rPr/>
      </w:pPr>
      <w:r>
        <w:rPr>
          <w:lang w:val="en-US"/>
        </w:rPr>
        <w:t xml:space="preserve">Taylor, M.P.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9">
        <w:r>
          <w:rPr>
            <w:rStyle w:val="Hyperlink"/>
            <w:lang w:val="en-US"/>
          </w:rPr>
          <w:t>doi:10.59350/h5xm3-0q551</w:t>
        </w:r>
      </w:hyperlink>
      <w:r>
        <w:rPr>
          <w:lang w:val="en-US"/>
        </w:rPr>
        <w:t xml:space="preserve"> — </w:t>
      </w:r>
      <w:hyperlink r:id="rId20">
        <w:r>
          <w:rPr>
            <w:rStyle w:val="Hyperlink"/>
            <w:lang w:val="en-US"/>
          </w:rPr>
          <w:t>https://svpow.com/2022/11/23/putative-atlantal-ribs-of-diplodocus/</w:t>
        </w:r>
      </w:hyperlink>
      <w:r>
        <w:rPr>
          <w:lang w:val="en-US"/>
        </w:rPr>
        <w:t xml:space="preserve">, archived at </w:t>
      </w:r>
      <w:hyperlink r:id="rId21">
        <w:r>
          <w:rPr>
            <w:rStyle w:val="Hyperlink"/>
            <w:lang w:val="en-US"/>
          </w:rPr>
          <w:t>https://web.archive.org/web/20240506151716/https://svpow.com/2022/11/23/putative-atlantal-ribs-of-diplodocus/</w:t>
        </w:r>
      </w:hyperlink>
    </w:p>
    <w:p>
      <w:pPr>
        <w:pStyle w:val="Reference"/>
        <w:spacing w:lineRule="auto" w:line="480"/>
        <w:rPr/>
      </w:pPr>
      <w:r>
        <w:rPr>
          <w:lang w:val="en-US"/>
        </w:rPr>
        <w:t xml:space="preserve">Taylor, M.P.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2">
        <w:r>
          <w:rPr>
            <w:rStyle w:val="Hyperlink"/>
            <w:lang w:val="en-US"/>
          </w:rPr>
          <w:t>https://svpow.com/2024/04/27/atlantal-ribs-of-the-carnegie-diplodocus-moscow-and-vienna-casts/</w:t>
        </w:r>
      </w:hyperlink>
      <w:r>
        <w:rPr>
          <w:lang w:val="en-US"/>
        </w:rPr>
        <w:t xml:space="preserve">, archived at </w:t>
      </w:r>
      <w:hyperlink r:id="rId23">
        <w:r>
          <w:rPr>
            <w:rStyle w:val="Hyperlink"/>
            <w:lang w:val="en-US"/>
          </w:rPr>
          <w:t>https://web.archive.org/web/20240427225340/https://svpow.com/2024/04/27/atlantal-ribs-of-the-carnegie-diplodocus-moscow-and-vienna-casts/</w:t>
        </w:r>
      </w:hyperlink>
    </w:p>
    <w:p>
      <w:pPr>
        <w:pStyle w:val="Reference"/>
        <w:spacing w:lineRule="auto" w:line="480"/>
        <w:rPr/>
      </w:pPr>
      <w:r>
        <w:rPr>
          <w:lang w:val="en-US"/>
        </w:rPr>
        <w:t xml:space="preserve">Taylor, M.P. In prep. The history of the mounted cast skeletons of the Carnegie </w:t>
      </w:r>
      <w:r>
        <w:rPr>
          <w:i/>
          <w:iCs/>
          <w:lang w:val="en-US"/>
        </w:rPr>
        <w:t>Diplodocus</w:t>
      </w:r>
      <w:r>
        <w:rPr>
          <w:lang w:val="en-US"/>
        </w:rPr>
        <w:t xml:space="preserve">. </w:t>
      </w:r>
      <w:hyperlink r:id="rId24">
        <w:r>
          <w:rPr>
            <w:rStyle w:val="Hyperlink"/>
            <w:lang w:val="en-US"/>
          </w:rPr>
          <w:t>https://github.com/MikeTaylor/palaeo-casts</w:t>
        </w:r>
      </w:hyperlink>
    </w:p>
    <w:p>
      <w:pPr>
        <w:pStyle w:val="Reference"/>
        <w:spacing w:lineRule="auto" w:line="480"/>
        <w:rPr/>
      </w:pPr>
      <w:r>
        <w:rPr>
          <w:lang w:val="en-US"/>
        </w:rPr>
        <w:t xml:space="preserve">Taylor, M.P. and D.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spacing w:lineRule="auto" w:line="480"/>
        <w:rPr/>
      </w:pPr>
      <w:r>
        <w:rPr>
          <w:lang w:val="en-US"/>
        </w:rPr>
        <w:t xml:space="preserve">Taylor, M.P., M.J. Wedel, and D.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spacing w:lineRule="auto" w:line="480"/>
        <w:rPr/>
      </w:pPr>
      <w:r>
        <w:rPr/>
        <w:t xml:space="preserve">Taylor, M.P., S.D. Sroka, and K.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spacing w:lineRule="auto" w:line="480"/>
        <w:rPr/>
      </w:pPr>
      <w:r>
        <w:rPr>
          <w:lang w:val="en-US"/>
        </w:rPr>
        <w:t xml:space="preserve">Taylor, M.P., P. May, L. Dingus, E.S. Gaffney, M.A. Norell, and J.S. McIntosh. In prep. The skeletal reconstruction of </w:t>
      </w:r>
      <w:r>
        <w:rPr>
          <w:i/>
          <w:iCs/>
          <w:lang w:val="en-US"/>
        </w:rPr>
        <w:t>Barosaurus lentus</w:t>
      </w:r>
      <w:r>
        <w:rPr>
          <w:lang w:val="en-US"/>
        </w:rPr>
        <w:t xml:space="preserve"> in the American Museum of Natural History. </w:t>
      </w:r>
      <w:hyperlink r:id="rId25">
        <w:r>
          <w:rPr>
            <w:rStyle w:val="Hyperlink"/>
            <w:lang w:val="en-US"/>
          </w:rPr>
          <w:t>https://github.com/MikeTaylor/palaeo-baromount</w:t>
        </w:r>
      </w:hyperlink>
      <w:r>
        <w:rPr>
          <w:lang w:val="en-US"/>
        </w:rPr>
        <w:t xml:space="preserve"> </w:t>
      </w:r>
    </w:p>
    <w:p>
      <w:pPr>
        <w:pStyle w:val="Reference"/>
        <w:spacing w:lineRule="auto" w:line="480"/>
        <w:rPr/>
      </w:pPr>
      <w:r>
        <w:rPr>
          <w:lang w:val="en-US"/>
        </w:rPr>
        <w:t xml:space="preserve">Tornier, G.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spacing w:lineRule="auto" w:line="480"/>
        <w:rPr/>
      </w:pPr>
      <w:r>
        <w:rPr>
          <w:lang w:val="en-US"/>
        </w:rPr>
        <w:t xml:space="preserve">Tschopp, E., and O.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spacing w:lineRule="auto" w:line="480"/>
        <w:rPr/>
      </w:pPr>
      <w:r>
        <w:rPr>
          <w:lang w:val="en-US"/>
        </w:rPr>
        <w:t xml:space="preserve">Tschopp, E., O. Mateus, and R.B.J.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spacing w:lineRule="auto" w:line="480"/>
        <w:rPr/>
      </w:pPr>
      <w:r>
        <w:rPr>
          <w:lang w:val="en-US"/>
        </w:rPr>
        <w:t xml:space="preserve">Tschopp, E., S.C.R. Maidment, M.C. Lamanna, and M.A.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spacing w:lineRule="auto" w:line="480"/>
        <w:rPr/>
      </w:pPr>
      <w:r>
        <w:rPr>
          <w:lang w:val="en-US"/>
        </w:rPr>
        <w:t xml:space="preserve">Untermann, G.E. 1952. Moulds for huge dinosaur model arrive from Carnegie Museum. </w:t>
      </w:r>
      <w:r>
        <w:rPr>
          <w:i/>
          <w:iCs/>
          <w:lang w:val="en-US"/>
        </w:rPr>
        <w:t>Express</w:t>
      </w:r>
      <w:r>
        <w:rPr>
          <w:lang w:val="en-US"/>
        </w:rPr>
        <w:t xml:space="preserve"> (Utah Press Association), Thursday, August 8, 195, p1.</w:t>
      </w:r>
    </w:p>
    <w:p>
      <w:pPr>
        <w:pStyle w:val="Reference"/>
        <w:spacing w:lineRule="auto" w:line="480"/>
        <w:rPr/>
      </w:pPr>
      <w:r>
        <w:rPr>
          <w:lang w:val="en-US"/>
        </w:rPr>
        <w:t xml:space="preserve">Untermann, G.E.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spacing w:lineRule="auto" w:line="480"/>
        <w:rPr/>
      </w:pPr>
      <w:r>
        <w:rPr>
          <w:lang w:val="en-US"/>
        </w:rPr>
        <w:t>Utterback, W.H. 1904. Letter to W.J. Holland. 12 July 1904.</w:t>
      </w:r>
    </w:p>
    <w:p>
      <w:pPr>
        <w:pStyle w:val="Reference"/>
        <w:spacing w:lineRule="auto" w:line="480"/>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6">
        <w:r>
          <w:rPr>
            <w:rStyle w:val="Hyperlink"/>
            <w:lang w:val="en-US"/>
          </w:rPr>
          <w:t>https://www.geokniga.org/books/18411</w:t>
        </w:r>
      </w:hyperlink>
    </w:p>
    <w:p>
      <w:pPr>
        <w:pStyle w:val="Reference"/>
        <w:spacing w:lineRule="auto" w:line="480"/>
        <w:rPr/>
      </w:pPr>
      <w:r>
        <w:rPr>
          <w:lang w:val="en-US"/>
        </w:rPr>
        <w:t xml:space="preserve">Walker, A.C. 1980. Functional anatomy and taphonomy. Pp. 182–196 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Wedel, M.J. 2007. </w:t>
      </w:r>
      <w:r>
        <w:rPr>
          <w:i/>
          <w:iCs/>
          <w:lang w:val="en-US"/>
        </w:rPr>
        <w:t>Postcranial Pneumaticity in Dinosaurs and the Origin of the Avian Lung</w:t>
      </w:r>
      <w:r>
        <w:rPr>
          <w:lang w:val="en-US"/>
        </w:rPr>
        <w:t>. Unpublished Ph.D Dissertation, Department of Integrative Biology, University of California, Berkeley, California. Advisors: Kevin Padian and William Clemens. 290 pages.</w:t>
      </w:r>
    </w:p>
    <w:p>
      <w:pPr>
        <w:pStyle w:val="Reference"/>
        <w:spacing w:lineRule="auto" w:line="480"/>
        <w:rPr/>
      </w:pPr>
      <w:r>
        <w:rPr>
          <w:lang w:val="en-US"/>
        </w:rPr>
        <w:t xml:space="preserve">Wedel, M.J. 2009. MYDD! [Measure Your Damned Dinosaur!]. Sauropod Vertebra Picture of the Week, 23 April 2009. </w:t>
      </w:r>
      <w:hyperlink r:id="rId27">
        <w:r>
          <w:rPr>
            <w:rStyle w:val="Hyperlink"/>
            <w:lang w:val="en-US"/>
          </w:rPr>
          <w:t>doi:10.59350/emdw8-96f96</w:t>
        </w:r>
      </w:hyperlink>
      <w:r>
        <w:rPr>
          <w:lang w:val="en-US"/>
        </w:rPr>
        <w:t xml:space="preserve"> — </w:t>
      </w:r>
      <w:hyperlink r:id="rId28">
        <w:r>
          <w:rPr>
            <w:rStyle w:val="Hyperlink"/>
            <w:lang w:val="en-US"/>
          </w:rPr>
          <w:t>https://svpow.com/2009/04/23/mydd/</w:t>
        </w:r>
      </w:hyperlink>
      <w:r>
        <w:rPr>
          <w:lang w:val="en-US"/>
        </w:rPr>
        <w:t xml:space="preserve">, archived at </w:t>
      </w:r>
      <w:hyperlink r:id="rId29">
        <w:r>
          <w:rPr>
            <w:rStyle w:val="Hyperlink"/>
            <w:lang w:val="en-US"/>
          </w:rPr>
          <w:t>https://web.archive.org/web/20220805065019/https://svpow.com/2009/04/23/mydd/</w:t>
        </w:r>
      </w:hyperlink>
    </w:p>
    <w:p>
      <w:pPr>
        <w:pStyle w:val="Reference"/>
        <w:spacing w:lineRule="auto" w:line="480"/>
        <w:rPr/>
      </w:pPr>
      <w:r>
        <w:rPr>
          <w:lang w:val="en-US"/>
        </w:rPr>
        <w:t xml:space="preserve">Wedel, M.J.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30">
        <w:r>
          <w:rPr>
            <w:rStyle w:val="Hyperlink"/>
            <w:lang w:val="en-US"/>
          </w:rPr>
          <w:t>doi:10.59350/ffywx-13m34</w:t>
        </w:r>
      </w:hyperlink>
      <w:r>
        <w:rPr>
          <w:lang w:val="en-US"/>
        </w:rPr>
        <w:t xml:space="preserve"> — </w:t>
      </w:r>
      <w:hyperlink r:id="rId31">
        <w:r>
          <w:rPr>
            <w:rStyle w:val="Hyperlink"/>
            <w:lang w:val="en-US"/>
          </w:rPr>
          <w:t>https://svpow.com/2019/11/04/dystylosaurus-reminds-you-to-beware-of-taking-measurements-from-casts/</w:t>
        </w:r>
      </w:hyperlink>
      <w:r>
        <w:rPr>
          <w:lang w:val="en-US"/>
        </w:rPr>
        <w:t xml:space="preserve">, archived at </w:t>
      </w:r>
      <w:hyperlink r:id="rId32">
        <w:r>
          <w:rPr>
            <w:rStyle w:val="Hyperlink"/>
            <w:lang w:val="en-US"/>
          </w:rPr>
          <w:t>https://web.archive.org/web/2/https://svpow.com/2019/11/04/dystylosaurus-reminds-you-to-beware-of-taking-measurements-from-casts/</w:t>
        </w:r>
      </w:hyperlink>
    </w:p>
    <w:p>
      <w:pPr>
        <w:pStyle w:val="Reference"/>
        <w:spacing w:lineRule="auto" w:line="480"/>
        <w:rPr/>
      </w:pPr>
      <w:r>
        <w:rPr>
          <w:lang w:val="en-US"/>
        </w:rPr>
        <w:t xml:space="preserve">Wilhite, D.R. 2003. </w:t>
      </w:r>
      <w:r>
        <w:rPr>
          <w:i/>
          <w:iCs/>
          <w:lang w:val="en-US"/>
        </w:rPr>
        <w:t>Biomechanical Reconstruction of the Appendicular Skeleton in Three North American Jurassic Sauropods.</w:t>
      </w:r>
      <w:r>
        <w:rPr>
          <w:lang w:val="en-US"/>
        </w:rPr>
        <w:t xml:space="preserve"> Unpublished Ph.D. Dissertation, Louisiana State University, Baton Rouge, Louisiana.</w:t>
      </w:r>
    </w:p>
    <w:p>
      <w:pPr>
        <w:pStyle w:val="Reference"/>
        <w:spacing w:lineRule="auto" w:line="480"/>
        <w:rPr/>
      </w:pPr>
      <w:r>
        <w:rPr>
          <w:lang w:val="en-US"/>
        </w:rPr>
        <w:t xml:space="preserve">Wuerthele, N., and A.C. Henrici. 2005. </w:t>
      </w:r>
      <w:r>
        <w:rPr>
          <w:i/>
          <w:iCs/>
          <w:lang w:val="en-US"/>
        </w:rPr>
        <w:t>Diplodocus carnegii</w:t>
      </w:r>
      <w:r>
        <w:rPr>
          <w:lang w:val="en-US"/>
        </w:rPr>
        <w:t xml:space="preserve"> (composite skeleton). Internal report, Carnegie Museum of Natural History.</w:t>
      </w:r>
      <w:r>
        <w:br w:type="page"/>
      </w:r>
    </w:p>
    <w:p>
      <w:pPr>
        <w:pStyle w:val="Heading1"/>
        <w:spacing w:lineRule="auto" w:line="480" w:before="0" w:after="142"/>
        <w:rPr/>
      </w:pPr>
      <w:bookmarkStart w:id="30" w:name="__RefHeading___Toc4163_3033613513"/>
      <w:bookmarkEnd w:id="30"/>
      <w:r>
        <w:rPr>
          <w:lang w:val="en-US"/>
        </w:rPr>
        <w:t>Tables</w:t>
      </w:r>
    </w:p>
    <w:p>
      <w:pPr>
        <w:pStyle w:val="Reference"/>
        <w:spacing w:lineRule="auto" w:line="480"/>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bookmarkStart w:id="31" w:name="__DdeLink__2464_3009427828"/>
            <w:r>
              <w:rPr>
                <w:rFonts w:ascii="Liberation Serif" w:hAnsi="Liberation Serif"/>
                <w:color w:val="000000"/>
                <w:lang w:val="en-US"/>
              </w:rPr>
              <w:t>King Alfonso XIII</w:t>
            </w:r>
            <w:bookmarkEnd w:id="31"/>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lineRule="auto" w:line="480" w:before="0" w:after="142"/>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6 June 1957</w:t>
            </w:r>
          </w:p>
        </w:tc>
      </w:tr>
    </w:tbl>
    <w:p>
      <w:pPr>
        <w:pStyle w:val="BodyText"/>
        <w:spacing w:lineRule="auto" w:line="480"/>
        <w:rPr>
          <w:lang w:val="en-US"/>
        </w:rPr>
      </w:pPr>
      <w:r>
        <w:rPr>
          <w:lang w:val="en-US"/>
        </w:rPr>
      </w:r>
      <w:r>
        <w:br w:type="page"/>
      </w:r>
    </w:p>
    <w:p>
      <w:pPr>
        <w:pStyle w:val="Reference"/>
        <w:spacing w:lineRule="auto" w:line="480" w:before="0" w:after="142"/>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 +</w:t>
            </w:r>
          </w:p>
          <w:p>
            <w:pPr>
              <w:pStyle w:val="TableContents"/>
              <w:widowControl w:val="false"/>
              <w:spacing w:lineRule="auto" w:line="480"/>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br/>
              <w:t>replaced again by</w:t>
            </w:r>
          </w:p>
          <w:p>
            <w:pPr>
              <w:pStyle w:val="TableContents"/>
              <w:widowControl w:val="false"/>
              <w:spacing w:lineRule="auto" w:line="480"/>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bl>
    <w:p>
      <w:pPr>
        <w:pStyle w:val="Reference"/>
        <w:spacing w:lineRule="auto" w:line="480"/>
        <w:rPr>
          <w:b/>
          <w:bCs/>
          <w:lang w:val="en-US"/>
        </w:rPr>
      </w:pPr>
      <w:r>
        <w:rPr>
          <w:b/>
          <w:bCs/>
          <w:lang w:val="en-US"/>
        </w:rPr>
      </w:r>
      <w:r>
        <w:br w:type="page"/>
      </w:r>
    </w:p>
    <w:p>
      <w:pPr>
        <w:pStyle w:val="Reference"/>
        <w:spacing w:lineRule="auto" w:line="480" w:before="0" w:after="142"/>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spacing w:lineRule="auto" w:line="480"/>
              <w:rPr/>
            </w:pPr>
            <w:r>
              <w:rPr>
                <w:b/>
                <w:bCs/>
                <w:lang w:val="en-US"/>
              </w:rPr>
              <w:t>Reference</w:t>
            </w:r>
          </w:p>
        </w:tc>
        <w:tc>
          <w:tcPr>
            <w:tcW w:w="1474" w:type="dxa"/>
            <w:tcBorders/>
          </w:tcPr>
          <w:p>
            <w:pPr>
              <w:pStyle w:val="TableContents"/>
              <w:widowControl w:val="false"/>
              <w:spacing w:lineRule="auto" w:line="480"/>
              <w:rPr/>
            </w:pPr>
            <w:r>
              <w:rPr>
                <w:b/>
                <w:bCs/>
                <w:lang w:val="en-US"/>
              </w:rPr>
              <w:t>Length</w:t>
              <w:br/>
              <w:t>(feet)</w:t>
            </w:r>
          </w:p>
        </w:tc>
        <w:tc>
          <w:tcPr>
            <w:tcW w:w="1538" w:type="dxa"/>
            <w:tcBorders/>
          </w:tcPr>
          <w:p>
            <w:pPr>
              <w:pStyle w:val="TableContents"/>
              <w:widowControl w:val="false"/>
              <w:spacing w:lineRule="auto" w:line="480"/>
              <w:rPr/>
            </w:pPr>
            <w:r>
              <w:rPr>
                <w:b/>
                <w:bCs/>
                <w:lang w:val="en-US"/>
              </w:rPr>
              <w:t>Length</w:t>
              <w:br/>
              <w:t>(m)</w:t>
            </w:r>
          </w:p>
        </w:tc>
        <w:tc>
          <w:tcPr>
            <w:tcW w:w="3306" w:type="dxa"/>
            <w:tcBorders/>
          </w:tcPr>
          <w:p>
            <w:pPr>
              <w:pStyle w:val="TableContents"/>
              <w:widowControl w:val="false"/>
              <w:spacing w:lineRule="auto" w:line="480"/>
              <w:rPr/>
            </w:pPr>
            <w:r>
              <w:rPr>
                <w:b/>
                <w:bCs/>
                <w:lang w:val="en-US"/>
              </w:rPr>
              <w:t>Notes</w:t>
            </w:r>
          </w:p>
        </w:tc>
      </w:tr>
      <w:tr>
        <w:trPr/>
        <w:tc>
          <w:tcPr>
            <w:tcW w:w="3369" w:type="dxa"/>
            <w:tcBorders/>
          </w:tcPr>
          <w:p>
            <w:pPr>
              <w:pStyle w:val="TableContents"/>
              <w:widowControl w:val="false"/>
              <w:spacing w:lineRule="auto" w:line="480"/>
              <w:rPr/>
            </w:pPr>
            <w:r>
              <w:rPr>
                <w:lang w:val="en-US"/>
              </w:rPr>
              <w:t>Hatcher (1901:39)</w:t>
            </w:r>
          </w:p>
        </w:tc>
        <w:tc>
          <w:tcPr>
            <w:tcW w:w="1474" w:type="dxa"/>
            <w:tcBorders/>
          </w:tcPr>
          <w:p>
            <w:pPr>
              <w:pStyle w:val="TableContents"/>
              <w:widowControl w:val="false"/>
              <w:spacing w:lineRule="auto" w:line="480"/>
              <w:rPr/>
            </w:pPr>
            <w:r>
              <w:rPr>
                <w:lang w:val="en-US"/>
              </w:rPr>
              <w:t>68 feet *</w:t>
            </w:r>
          </w:p>
        </w:tc>
        <w:tc>
          <w:tcPr>
            <w:tcW w:w="1538" w:type="dxa"/>
            <w:tcBorders/>
          </w:tcPr>
          <w:p>
            <w:pPr>
              <w:pStyle w:val="TableContents"/>
              <w:widowControl w:val="false"/>
              <w:spacing w:lineRule="auto" w:line="480"/>
              <w:rPr/>
            </w:pPr>
            <w:r>
              <w:rPr>
                <w:lang w:val="en-US"/>
              </w:rPr>
              <w:t>20.7 m</w:t>
            </w:r>
          </w:p>
        </w:tc>
        <w:tc>
          <w:tcPr>
            <w:tcW w:w="3306" w:type="dxa"/>
            <w:tcBorders/>
          </w:tcPr>
          <w:p>
            <w:pPr>
              <w:pStyle w:val="TableContents"/>
              <w:widowControl w:val="false"/>
              <w:spacing w:lineRule="auto" w:line="480"/>
              <w:rPr/>
            </w:pPr>
            <w:r>
              <w:rPr>
                <w:lang w:val="en-US"/>
              </w:rPr>
              <w:t>Along axial column from tip of snout to end of caudal 37</w:t>
            </w:r>
          </w:p>
        </w:tc>
      </w:tr>
      <w:tr>
        <w:trPr/>
        <w:tc>
          <w:tcPr>
            <w:tcW w:w="3369" w:type="dxa"/>
            <w:tcBorders/>
          </w:tcPr>
          <w:p>
            <w:pPr>
              <w:pStyle w:val="TableContents"/>
              <w:widowControl w:val="false"/>
              <w:spacing w:lineRule="auto" w:line="480"/>
              <w:rPr/>
            </w:pPr>
            <w:r>
              <w:rPr>
                <w:lang w:val="en-US"/>
              </w:rPr>
              <w:t>Holland (1904a)</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predicted</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84–85 feet *</w:t>
            </w:r>
          </w:p>
        </w:tc>
        <w:tc>
          <w:tcPr>
            <w:tcW w:w="1538" w:type="dxa"/>
            <w:tcBorders/>
          </w:tcPr>
          <w:p>
            <w:pPr>
              <w:pStyle w:val="TableContents"/>
              <w:widowControl w:val="false"/>
              <w:spacing w:lineRule="auto" w:line="480"/>
              <w:rPr/>
            </w:pPr>
            <w:r>
              <w:rPr>
                <w:lang w:val="en-US"/>
              </w:rPr>
              <w:t>25.6–25.9 m</w:t>
            </w:r>
          </w:p>
        </w:tc>
        <w:tc>
          <w:tcPr>
            <w:tcW w:w="3306" w:type="dxa"/>
            <w:tcBorders/>
          </w:tcPr>
          <w:p>
            <w:pPr>
              <w:pStyle w:val="TableContents"/>
              <w:widowControl w:val="false"/>
              <w:spacing w:lineRule="auto" w:line="480"/>
              <w:rPr/>
            </w:pPr>
            <w:r>
              <w:rPr>
                <w:lang w:val="en-US"/>
              </w:rPr>
              <w:t>London mount, from tip of snout to tip of tail when vertebral column is laid down horizontally</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when mounted [...] with necessary curvature</w:t>
            </w:r>
          </w:p>
        </w:tc>
      </w:tr>
      <w:tr>
        <w:trPr/>
        <w:tc>
          <w:tcPr>
            <w:tcW w:w="3369" w:type="dxa"/>
            <w:tcBorders/>
          </w:tcPr>
          <w:p>
            <w:pPr>
              <w:pStyle w:val="TableContents"/>
              <w:widowControl w:val="false"/>
              <w:spacing w:lineRule="auto" w:line="480"/>
              <w:rPr/>
            </w:pPr>
            <w:r>
              <w:rPr>
                <w:lang w:val="en-US"/>
              </w:rPr>
              <w:t>Holland (1905:448)</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London mount</w:t>
            </w:r>
          </w:p>
        </w:tc>
      </w:tr>
      <w:tr>
        <w:trPr/>
        <w:tc>
          <w:tcPr>
            <w:tcW w:w="3369" w:type="dxa"/>
            <w:tcBorders/>
          </w:tcPr>
          <w:p>
            <w:pPr>
              <w:pStyle w:val="TableContents"/>
              <w:widowControl w:val="false"/>
              <w:spacing w:lineRule="auto" w:line="480"/>
              <w:rPr/>
            </w:pPr>
            <w:r>
              <w:rPr>
                <w:lang w:val="en-US"/>
              </w:rPr>
              <w:t>Holland (1907)</w:t>
            </w:r>
          </w:p>
        </w:tc>
        <w:tc>
          <w:tcPr>
            <w:tcW w:w="1474" w:type="dxa"/>
            <w:tcBorders/>
          </w:tcPr>
          <w:p>
            <w:pPr>
              <w:pStyle w:val="TableContents"/>
              <w:widowControl w:val="false"/>
              <w:spacing w:lineRule="auto" w:line="480"/>
              <w:rPr/>
            </w:pPr>
            <w:r>
              <w:rPr>
                <w:lang w:val="en-US"/>
              </w:rPr>
              <w:t>78.5 feet</w:t>
            </w:r>
          </w:p>
        </w:tc>
        <w:tc>
          <w:tcPr>
            <w:tcW w:w="1538" w:type="dxa"/>
            <w:tcBorders/>
          </w:tcPr>
          <w:p>
            <w:pPr>
              <w:pStyle w:val="TableContents"/>
              <w:widowControl w:val="false"/>
              <w:spacing w:lineRule="auto" w:line="480"/>
              <w:rPr/>
            </w:pPr>
            <w:r>
              <w:rPr>
                <w:lang w:val="en-US"/>
              </w:rPr>
              <w:t>23.94 m *</w:t>
            </w:r>
          </w:p>
        </w:tc>
        <w:tc>
          <w:tcPr>
            <w:tcW w:w="3306" w:type="dxa"/>
            <w:tcBorders/>
          </w:tcPr>
          <w:p>
            <w:pPr>
              <w:pStyle w:val="TableContents"/>
              <w:widowControl w:val="false"/>
              <w:spacing w:lineRule="auto" w:line="480"/>
              <w:rPr/>
            </w:pPr>
            <w:r>
              <w:rPr>
                <w:lang w:val="en-US"/>
              </w:rPr>
              <w:t>Berlin mount</w:t>
            </w:r>
          </w:p>
        </w:tc>
      </w:tr>
      <w:tr>
        <w:trPr/>
        <w:tc>
          <w:tcPr>
            <w:tcW w:w="3369" w:type="dxa"/>
            <w:tcBorders/>
          </w:tcPr>
          <w:p>
            <w:pPr>
              <w:pStyle w:val="TableContents"/>
              <w:widowControl w:val="false"/>
              <w:spacing w:lineRule="auto" w:line="480"/>
              <w:rPr/>
            </w:pPr>
            <w:r>
              <w:rPr>
                <w:lang w:val="en-US"/>
              </w:rPr>
              <w:t>Seneff (1947)</w:t>
            </w:r>
          </w:p>
        </w:tc>
        <w:tc>
          <w:tcPr>
            <w:tcW w:w="1474" w:type="dxa"/>
            <w:tcBorders/>
          </w:tcPr>
          <w:p>
            <w:pPr>
              <w:pStyle w:val="TableContents"/>
              <w:widowControl w:val="false"/>
              <w:spacing w:lineRule="auto" w:line="480"/>
              <w:rPr/>
            </w:pPr>
            <w:r>
              <w:rPr>
                <w:lang w:val="en-US"/>
              </w:rPr>
              <w:t>78 feet *</w:t>
            </w:r>
          </w:p>
        </w:tc>
        <w:tc>
          <w:tcPr>
            <w:tcW w:w="1538" w:type="dxa"/>
            <w:tcBorders/>
          </w:tcPr>
          <w:p>
            <w:pPr>
              <w:pStyle w:val="TableContents"/>
              <w:widowControl w:val="false"/>
              <w:spacing w:lineRule="auto" w:line="480"/>
              <w:rPr/>
            </w:pPr>
            <w:r>
              <w:rPr>
                <w:lang w:val="en-US"/>
              </w:rPr>
              <w:t>23.77</w:t>
            </w:r>
          </w:p>
        </w:tc>
        <w:tc>
          <w:tcPr>
            <w:tcW w:w="3306" w:type="dxa"/>
            <w:tcBorders/>
          </w:tcPr>
          <w:p>
            <w:pPr>
              <w:pStyle w:val="TableContents"/>
              <w:widowControl w:val="false"/>
              <w:spacing w:lineRule="auto" w:line="480"/>
              <w:rPr/>
            </w:pPr>
            <w:r>
              <w:rPr>
                <w:lang w:val="en-US"/>
              </w:rPr>
              <w:t>Original fossil mount</w:t>
            </w:r>
          </w:p>
        </w:tc>
      </w:tr>
      <w:tr>
        <w:trPr/>
        <w:tc>
          <w:tcPr>
            <w:tcW w:w="3369" w:type="dxa"/>
            <w:tcBorders/>
          </w:tcPr>
          <w:p>
            <w:pPr>
              <w:pStyle w:val="TableContents"/>
              <w:widowControl w:val="false"/>
              <w:spacing w:lineRule="auto" w:line="480"/>
              <w:rPr/>
            </w:pPr>
            <w:r>
              <w:rPr>
                <w:lang w:val="en-US"/>
              </w:rPr>
              <w:t>Coggeshall (1951a)</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w:t>
            </w:r>
            <w:r>
              <w:rPr>
                <w:lang w:val="en-US"/>
              </w:rPr>
              <w:t>over the curves”</w:t>
            </w:r>
          </w:p>
        </w:tc>
      </w:tr>
      <w:tr>
        <w:trPr/>
        <w:tc>
          <w:tcPr>
            <w:tcW w:w="3369" w:type="dxa"/>
            <w:tcBorders/>
          </w:tcPr>
          <w:p>
            <w:pPr>
              <w:pStyle w:val="TableContents"/>
              <w:widowControl w:val="false"/>
              <w:spacing w:lineRule="auto" w:line="480"/>
              <w:rPr/>
            </w:pPr>
            <w:r>
              <w:rPr>
                <w:lang w:val="en-US"/>
              </w:rPr>
              <w:t>Untermann (1959:365)</w:t>
            </w:r>
          </w:p>
        </w:tc>
        <w:tc>
          <w:tcPr>
            <w:tcW w:w="1474" w:type="dxa"/>
            <w:tcBorders/>
          </w:tcPr>
          <w:p>
            <w:pPr>
              <w:pStyle w:val="TableContents"/>
              <w:widowControl w:val="false"/>
              <w:spacing w:lineRule="auto" w:line="480"/>
              <w:rPr/>
            </w:pPr>
            <w:r>
              <w:rPr>
                <w:lang w:val="en-US"/>
              </w:rPr>
              <w:t>76 feet *</w:t>
            </w:r>
          </w:p>
        </w:tc>
        <w:tc>
          <w:tcPr>
            <w:tcW w:w="1538" w:type="dxa"/>
            <w:tcBorders/>
          </w:tcPr>
          <w:p>
            <w:pPr>
              <w:pStyle w:val="TableContents"/>
              <w:widowControl w:val="false"/>
              <w:spacing w:lineRule="auto" w:line="480"/>
              <w:rPr/>
            </w:pPr>
            <w:r>
              <w:rPr>
                <w:lang w:val="en-US"/>
              </w:rPr>
              <w:t>23.2 m</w:t>
            </w:r>
          </w:p>
        </w:tc>
        <w:tc>
          <w:tcPr>
            <w:tcW w:w="3306" w:type="dxa"/>
            <w:tcBorders/>
          </w:tcPr>
          <w:p>
            <w:pPr>
              <w:pStyle w:val="TableContents"/>
              <w:widowControl w:val="false"/>
              <w:spacing w:lineRule="auto" w:line="480"/>
              <w:rPr/>
            </w:pPr>
            <w:r>
              <w:rPr>
                <w:lang w:val="en-US"/>
              </w:rPr>
              <w:t>Vernal mount</w:t>
            </w:r>
          </w:p>
        </w:tc>
      </w:tr>
      <w:tr>
        <w:trPr/>
        <w:tc>
          <w:tcPr>
            <w:tcW w:w="3369" w:type="dxa"/>
            <w:tcBorders/>
          </w:tcPr>
          <w:p>
            <w:pPr>
              <w:pStyle w:val="TableContents"/>
              <w:widowControl w:val="false"/>
              <w:spacing w:lineRule="auto" w:line="480"/>
              <w:rPr/>
            </w:pPr>
            <w:r>
              <w:rPr>
                <w:lang w:val="en-US"/>
              </w:rPr>
              <w:t>Sarti (2012:14)</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Bologna mount</w:t>
            </w:r>
          </w:p>
        </w:tc>
      </w:tr>
      <w:tr>
        <w:trPr/>
        <w:tc>
          <w:tcPr>
            <w:tcW w:w="3369" w:type="dxa"/>
            <w:tcBorders/>
          </w:tcPr>
          <w:p>
            <w:pPr>
              <w:pStyle w:val="TableContents"/>
              <w:widowControl w:val="false"/>
              <w:spacing w:lineRule="auto" w:line="480"/>
              <w:rPr/>
            </w:pPr>
            <w:r>
              <w:rPr>
                <w:lang w:val="en-US"/>
              </w:rPr>
              <w:t>Otero and Gasparini (2014:299)</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La Plata mount</w:t>
            </w:r>
          </w:p>
        </w:tc>
      </w:tr>
      <w:tr>
        <w:trPr/>
        <w:tc>
          <w:tcPr>
            <w:tcW w:w="3369" w:type="dxa"/>
            <w:tcBorders/>
          </w:tcPr>
          <w:p>
            <w:pPr>
              <w:pStyle w:val="TableContents"/>
              <w:widowControl w:val="false"/>
              <w:spacing w:lineRule="auto" w:line="480"/>
              <w:rPr/>
            </w:pPr>
            <w:r>
              <w:rPr>
                <w:lang w:val="en-US"/>
              </w:rPr>
              <w:t>David Letasi (pers. comm., 2022)</w:t>
            </w:r>
          </w:p>
        </w:tc>
        <w:tc>
          <w:tcPr>
            <w:tcW w:w="1474" w:type="dxa"/>
            <w:tcBorders/>
          </w:tcPr>
          <w:p>
            <w:pPr>
              <w:pStyle w:val="TableContents"/>
              <w:widowControl w:val="false"/>
              <w:spacing w:lineRule="auto" w:line="480"/>
              <w:rPr/>
            </w:pPr>
            <w:r>
              <w:rPr>
                <w:lang w:val="en-US"/>
              </w:rPr>
              <w:t>75 feet *</w:t>
            </w:r>
          </w:p>
        </w:tc>
        <w:tc>
          <w:tcPr>
            <w:tcW w:w="1538" w:type="dxa"/>
            <w:tcBorders/>
          </w:tcPr>
          <w:p>
            <w:pPr>
              <w:pStyle w:val="TableContents"/>
              <w:widowControl w:val="false"/>
              <w:spacing w:lineRule="auto" w:line="480"/>
              <w:rPr/>
            </w:pPr>
            <w:r>
              <w:rPr>
                <w:lang w:val="en-US"/>
              </w:rPr>
              <w:t>22.9 m</w:t>
            </w:r>
          </w:p>
        </w:tc>
        <w:tc>
          <w:tcPr>
            <w:tcW w:w="3306" w:type="dxa"/>
            <w:tcBorders/>
          </w:tcPr>
          <w:p>
            <w:pPr>
              <w:pStyle w:val="TableContents"/>
              <w:widowControl w:val="false"/>
              <w:spacing w:lineRule="auto" w:line="480"/>
              <w:rPr/>
            </w:pPr>
            <w:r>
              <w:rPr>
                <w:lang w:val="en-US"/>
              </w:rPr>
              <w:t>Elements used in Lehi mount, laid out in sequence</w:t>
            </w:r>
          </w:p>
        </w:tc>
      </w:tr>
      <w:tr>
        <w:trPr/>
        <w:tc>
          <w:tcPr>
            <w:tcW w:w="3369" w:type="dxa"/>
            <w:tcBorders/>
          </w:tcPr>
          <w:p>
            <w:pPr>
              <w:pStyle w:val="TableContents"/>
              <w:widowControl w:val="false"/>
              <w:spacing w:lineRule="auto" w:line="480"/>
              <w:rPr/>
            </w:pPr>
            <w:r>
              <w:rPr>
                <w:lang w:val="en-US"/>
              </w:rPr>
              <w:t>Vincent Reneleau (pers. comm, 2022)</w:t>
            </w:r>
          </w:p>
        </w:tc>
        <w:tc>
          <w:tcPr>
            <w:tcW w:w="1474" w:type="dxa"/>
            <w:tcBorders/>
          </w:tcPr>
          <w:p>
            <w:pPr>
              <w:pStyle w:val="TableContents"/>
              <w:widowControl w:val="false"/>
              <w:spacing w:lineRule="auto" w:line="480"/>
              <w:rPr/>
            </w:pPr>
            <w:r>
              <w:rPr>
                <w:lang w:val="en-US"/>
              </w:rPr>
              <w:t>77 feet</w:t>
            </w:r>
          </w:p>
        </w:tc>
        <w:tc>
          <w:tcPr>
            <w:tcW w:w="1538" w:type="dxa"/>
            <w:tcBorders/>
          </w:tcPr>
          <w:p>
            <w:pPr>
              <w:pStyle w:val="TableContents"/>
              <w:widowControl w:val="false"/>
              <w:spacing w:lineRule="auto" w:line="480"/>
              <w:rPr/>
            </w:pPr>
            <w:r>
              <w:rPr>
                <w:lang w:val="en-US"/>
              </w:rPr>
              <w:t>23.5 m *</w:t>
            </w:r>
          </w:p>
        </w:tc>
        <w:tc>
          <w:tcPr>
            <w:tcW w:w="3306" w:type="dxa"/>
            <w:tcBorders/>
          </w:tcPr>
          <w:p>
            <w:pPr>
              <w:pStyle w:val="TableContents"/>
              <w:widowControl w:val="false"/>
              <w:spacing w:lineRule="auto" w:line="480"/>
              <w:rPr/>
            </w:pPr>
            <w:r>
              <w:rPr>
                <w:lang w:val="en-US"/>
              </w:rPr>
              <w:t>Distance along floor between plumb-lines dropped from tip of snout and tip of tail</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85.5 feet</w:t>
            </w:r>
          </w:p>
        </w:tc>
        <w:tc>
          <w:tcPr>
            <w:tcW w:w="1538" w:type="dxa"/>
            <w:tcBorders/>
          </w:tcPr>
          <w:p>
            <w:pPr>
              <w:pStyle w:val="TableContents"/>
              <w:widowControl w:val="false"/>
              <w:spacing w:lineRule="auto" w:line="480"/>
              <w:rPr/>
            </w:pPr>
            <w:r>
              <w:rPr>
                <w:lang w:val="en-US"/>
              </w:rPr>
              <w:t>26.05 m *</w:t>
            </w:r>
          </w:p>
        </w:tc>
        <w:tc>
          <w:tcPr>
            <w:tcW w:w="3306" w:type="dxa"/>
            <w:tcBorders/>
          </w:tcPr>
          <w:p>
            <w:pPr>
              <w:pStyle w:val="TableContents"/>
              <w:widowControl w:val="false"/>
              <w:spacing w:lineRule="auto" w:line="480"/>
              <w:rPr/>
            </w:pPr>
            <w:r>
              <w:rPr>
                <w:lang w:val="en-US"/>
              </w:rPr>
              <w:t>Photogrammetry: see text</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 feet, 8+11/16 inches *</w:t>
            </w:r>
          </w:p>
        </w:tc>
        <w:tc>
          <w:tcPr>
            <w:tcW w:w="1538" w:type="dxa"/>
            <w:tcBorders/>
          </w:tcPr>
          <w:p>
            <w:pPr>
              <w:pStyle w:val="TableContents"/>
              <w:widowControl w:val="false"/>
              <w:spacing w:lineRule="auto" w:line="480"/>
              <w:rPr/>
            </w:pPr>
            <w:r>
              <w:rPr>
                <w:lang w:val="en-US"/>
              </w:rPr>
              <w:t>26.13 m</w:t>
            </w:r>
          </w:p>
        </w:tc>
        <w:tc>
          <w:tcPr>
            <w:tcW w:w="3306" w:type="dxa"/>
            <w:tcBorders/>
          </w:tcPr>
          <w:p>
            <w:pPr>
              <w:pStyle w:val="TableContents"/>
              <w:widowControl w:val="false"/>
              <w:spacing w:lineRule="auto" w:line="480"/>
              <w:rPr/>
            </w:pPr>
            <w:r>
              <w:rPr>
                <w:lang w:val="en-US"/>
              </w:rPr>
              <w:t>LIDAR model: see text</w:t>
            </w:r>
          </w:p>
        </w:tc>
      </w:tr>
    </w:tbl>
    <w:p>
      <w:pPr>
        <w:pStyle w:val="Heading1"/>
        <w:numPr>
          <w:ilvl w:val="0"/>
          <w:numId w:val="3"/>
        </w:numPr>
        <w:spacing w:lineRule="auto" w:line="480" w:before="0" w:after="142"/>
        <w:rPr/>
      </w:pPr>
      <w:r>
        <w:br w:type="page"/>
      </w:r>
      <w:bookmarkStart w:id="32" w:name="__RefHeading___Toc3407_68767826"/>
      <w:bookmarkEnd w:id="32"/>
      <w:r>
        <w:rPr>
          <w:lang w:val="en-US"/>
        </w:rPr>
        <w:t>Figure Captions</w:t>
      </w:r>
    </w:p>
    <w:p>
      <w:pPr>
        <w:pStyle w:val="FigureCaption"/>
        <w:spacing w:lineRule="auto" w:line="480"/>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spacing w:lineRule="auto" w:line="480"/>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w:t>
      </w:r>
      <w:del w:id="53" w:author="Mike Taylor" w:date="2024-12-18T02:58:38Z">
        <w:r>
          <w:rPr>
            <w:lang w:val="en-US"/>
          </w:rPr>
          <w:delText>m</w:delText>
        </w:r>
      </w:del>
      <w:r>
        <w:rPr>
          <w:lang w:val="en-US"/>
        </w:rPr>
        <w:t xml:space="preserve">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spacing w:lineRule="auto" w:line="480"/>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spacing w:lineRule="auto" w:line="480"/>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spacing w:lineRule="auto" w:line="480"/>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spacing w:lineRule="auto" w:line="480"/>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spacing w:lineRule="auto" w:line="480"/>
        <w:rPr/>
      </w:pPr>
      <w:r>
        <w:rPr>
          <w:lang w:val="en-US"/>
        </w:rPr>
        <w:t>Far left, mostly cropped from image: field collector William H. Utterback</w:t>
      </w:r>
    </w:p>
    <w:p>
      <w:pPr>
        <w:pStyle w:val="FigureCaption"/>
        <w:numPr>
          <w:ilvl w:val="0"/>
          <w:numId w:val="7"/>
        </w:numPr>
        <w:spacing w:lineRule="auto" w:line="480"/>
        <w:rPr/>
      </w:pPr>
      <w:r>
        <w:rPr>
          <w:lang w:val="en-US"/>
        </w:rPr>
        <w:t>Seated, facing right: field collector and researcher Olaf A. Peterson</w:t>
      </w:r>
    </w:p>
    <w:p>
      <w:pPr>
        <w:pStyle w:val="FigureCaption"/>
        <w:numPr>
          <w:ilvl w:val="0"/>
          <w:numId w:val="7"/>
        </w:numPr>
        <w:spacing w:lineRule="auto" w:line="480"/>
        <w:rPr/>
      </w:pPr>
      <w:r>
        <w:rPr>
          <w:lang w:val="en-US"/>
        </w:rPr>
        <w:t>Standing at rear: fossil preparator Louis S. Coggeshall (Arthur’s brother)</w:t>
      </w:r>
    </w:p>
    <w:p>
      <w:pPr>
        <w:pStyle w:val="FigureCaption"/>
        <w:numPr>
          <w:ilvl w:val="0"/>
          <w:numId w:val="7"/>
        </w:numPr>
        <w:spacing w:lineRule="auto" w:line="480"/>
        <w:rPr/>
      </w:pPr>
      <w:r>
        <w:rPr>
          <w:lang w:val="en-US"/>
        </w:rPr>
        <w:t>Seated, looking toward camera: fossil preparator and researcher Charles W. Gilmore</w:t>
      </w:r>
    </w:p>
    <w:p>
      <w:pPr>
        <w:pStyle w:val="FigureCaption"/>
        <w:numPr>
          <w:ilvl w:val="0"/>
          <w:numId w:val="7"/>
        </w:numPr>
        <w:spacing w:lineRule="auto" w:line="480"/>
        <w:rPr/>
      </w:pPr>
      <w:r>
        <w:rPr>
          <w:lang w:val="en-US"/>
        </w:rPr>
        <w:t>Seated at far table: field collector Earl Douglass</w:t>
      </w:r>
    </w:p>
    <w:p>
      <w:pPr>
        <w:pStyle w:val="FigureCaption"/>
        <w:numPr>
          <w:ilvl w:val="0"/>
          <w:numId w:val="7"/>
        </w:numPr>
        <w:spacing w:lineRule="auto" w:line="480"/>
        <w:rPr/>
      </w:pPr>
      <w:r>
        <w:rPr>
          <w:lang w:val="en-US"/>
        </w:rPr>
        <w:t>Standing behind far table: chief fossil preparator Arthur S. Coggeshall</w:t>
      </w:r>
    </w:p>
    <w:p>
      <w:pPr>
        <w:pStyle w:val="FigureCaption"/>
        <w:numPr>
          <w:ilvl w:val="0"/>
          <w:numId w:val="7"/>
        </w:numPr>
        <w:spacing w:lineRule="auto" w:line="480"/>
        <w:rPr/>
      </w:pPr>
      <w:r>
        <w:rPr>
          <w:lang w:val="en-US"/>
        </w:rPr>
        <w:t>Sitting at far table, facing left: fossil preparator Asher W. VanKirk</w:t>
      </w:r>
    </w:p>
    <w:p>
      <w:pPr>
        <w:pStyle w:val="FigureCaption"/>
        <w:numPr>
          <w:ilvl w:val="0"/>
          <w:numId w:val="7"/>
        </w:numPr>
        <w:spacing w:lineRule="auto" w:line="480"/>
        <w:rPr/>
      </w:pPr>
      <w:r>
        <w:rPr>
          <w:lang w:val="en-US"/>
        </w:rPr>
        <w:t>Seated: illustrator Sydney Prentice</w:t>
      </w:r>
    </w:p>
    <w:p>
      <w:pPr>
        <w:pStyle w:val="FigureCaption"/>
        <w:numPr>
          <w:ilvl w:val="0"/>
          <w:numId w:val="7"/>
        </w:numPr>
        <w:spacing w:lineRule="auto" w:line="480"/>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spacing w:lineRule="auto" w:line="480"/>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spacing w:lineRule="auto" w:line="480"/>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spacing w:lineRule="auto" w:line="480"/>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spacing w:lineRule="auto" w:line="480"/>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spacing w:lineRule="auto" w:line="480"/>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lineRule="auto" w:line="480"/>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spacing w:lineRule="auto" w:line="480"/>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not pictured;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spacing w:lineRule="auto" w:line="480"/>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spacing w:lineRule="auto" w:line="480"/>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w:t>
      </w:r>
      <w:ins w:id="54" w:author="Mike Taylor" w:date="2024-12-18T02:59:45Z">
        <w:r>
          <w:rPr>
            <w:lang w:val="en-US"/>
          </w:rPr>
          <w:t xml:space="preserve">The mounted skull includes the sclerotic ring in the left orbit but omits this structure from the right orbit, as in the original CM 11161 fossil. </w:t>
        </w:r>
      </w:ins>
      <w:r>
        <w:rPr>
          <w:lang w:val="en-US"/>
        </w:rPr>
        <w:t>Photograph by Joshua Franzos, used with permission.</w:t>
      </w:r>
    </w:p>
    <w:p>
      <w:pPr>
        <w:pStyle w:val="FigureCaption"/>
        <w:spacing w:lineRule="auto" w:line="480"/>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spacing w:lineRule="auto" w:line="480"/>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3" w:name="__DdeLink__1645_3185452779"/>
      <w:r>
        <w:rPr>
          <w:lang w:val="en-US"/>
        </w:rPr>
        <w:t xml:space="preserve">Verónica </w:t>
      </w:r>
      <w:bookmarkEnd w:id="33"/>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spacing w:lineRule="auto" w:line="480"/>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lineRule="auto" w:line="480" w:before="0" w:after="142"/>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lineRule="auto" w:line="480"/>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lineRule="auto" w:line="480"/>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w:t>
      </w:r>
      <w:del w:id="55" w:author="Mike Taylor" w:date="2024-12-18T01:46:31Z">
        <w:r>
          <w:rPr>
            <w:lang w:val="en-US"/>
          </w:rPr>
          <w:delText xml:space="preserve">from an in-prep manuscript </w:delText>
        </w:r>
      </w:del>
      <w:r>
        <w:rPr>
          <w:lang w:val="en-US"/>
        </w:rPr>
        <w:t>by permission of Ken Carpenter.</w:t>
      </w:r>
    </w:p>
    <w:p>
      <w:pPr>
        <w:pStyle w:val="FigureCaption"/>
        <w:spacing w:lineRule="auto" w:line="480"/>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lineRule="auto" w:line="480" w:before="0" w:after="142"/>
        <w:rPr>
          <w:lang w:val="en-US"/>
        </w:rPr>
      </w:pPr>
      <w:r>
        <w:rPr>
          <w:lang w:val="en-US"/>
        </w:rPr>
      </w:r>
    </w:p>
    <w:sectPr>
      <w:headerReference w:type="even" r:id="rId33"/>
      <w:headerReference w:type="default" r:id="rId34"/>
      <w:headerReference w:type="first" r:id="rId35"/>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91</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91</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91</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91</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trackRevisions/>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Comment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Comment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Comment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in2013dollars.com/"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digitallibrary.amnh.org/handle/2246/6331" TargetMode="External"/><Relationship Id="rId10" Type="http://schemas.openxmlformats.org/officeDocument/2006/relationships/hyperlink" Target="https://archive.org/details/sim_carnegie_1951-09_25_7/page/238/mode/2up" TargetMode="External"/><Relationship Id="rId11" Type="http://schemas.openxmlformats.org/officeDocument/2006/relationships/hyperlink" Target="https://archive.org/details/sim_carnegie_1951-10_25_8/page/276/mode/2up" TargetMode="External"/><Relationship Id="rId12" Type="http://schemas.openxmlformats.org/officeDocument/2006/relationships/hyperlink" Target="https://archive.org/details/sim_carnegie_1951-11_25_9/page/312/mode/2up" TargetMode="External"/><Relationship Id="rId13" Type="http://schemas.openxmlformats.org/officeDocument/2006/relationships/hyperlink" Target="http://digitalcollections.powerlibrary.org/cdm/compoundobject/collection/acamu-acarc/id/13522/rec/1" TargetMode="External"/><Relationship Id="rId14" Type="http://schemas.openxmlformats.org/officeDocument/2006/relationships/hyperlink" Target="https://digitalcollections.library.cmu.edu/node/86801" TargetMode="External"/><Relationship Id="rId15" Type="http://schemas.openxmlformats.org/officeDocument/2006/relationships/hyperlink" Target="http://digitalcollections.powerlibrary.org/cdm/compoundobject/collection/acamu-acarc/id/14064/rec/1" TargetMode="External"/><Relationship Id="rId16" Type="http://schemas.openxmlformats.org/officeDocument/2006/relationships/hyperlink" Target="https://digitalcollections.library.cmu.edu/node/86474" TargetMode="External"/><Relationship Id="rId17" Type="http://schemas.openxmlformats.org/officeDocument/2006/relationships/hyperlink" Target="https://www.newspapers.com/article/st-louis-globe-democrat-wyoming-dinosau/146581997/" TargetMode="External"/><Relationship Id="rId18" Type="http://schemas.openxmlformats.org/officeDocument/2006/relationships/hyperlink" Target="https://doi.org/10.7717/peerj.12810" TargetMode="External"/><Relationship Id="rId19" Type="http://schemas.openxmlformats.org/officeDocument/2006/relationships/hyperlink" Target="https://doi.org/10.59350/h5xm3-0q551" TargetMode="External"/><Relationship Id="rId20" Type="http://schemas.openxmlformats.org/officeDocument/2006/relationships/hyperlink" Target="https://svpow.com/2022/11/23/putative-atlantal-ribs-of-diplodocus/" TargetMode="External"/><Relationship Id="rId21" Type="http://schemas.openxmlformats.org/officeDocument/2006/relationships/hyperlink" Target="https://web.archive.org/web/20240506151716/https://svpow.com/2022/11/23/putative-atlantal-ribs-of-diplodocus/" TargetMode="External"/><Relationship Id="rId22" Type="http://schemas.openxmlformats.org/officeDocument/2006/relationships/hyperlink" Target="https://svpow.com/2024/04/27/atlantal-ribs-of-the-carnegie-diplodocus-moscow-and-vienna-casts/" TargetMode="External"/><Relationship Id="rId23" Type="http://schemas.openxmlformats.org/officeDocument/2006/relationships/hyperlink" Target="https://web.archive.org/web/20240427225340/https://svpow.com/2024/04/27/atlantal-ribs-of-the-carnegie-diplodocus-moscow-and-vienna-casts/" TargetMode="External"/><Relationship Id="rId24" Type="http://schemas.openxmlformats.org/officeDocument/2006/relationships/hyperlink" Target="https://github.com/MikeTaylor/palaeo-casts" TargetMode="External"/><Relationship Id="rId25" Type="http://schemas.openxmlformats.org/officeDocument/2006/relationships/hyperlink" Target="https://github.com/MikeTaylor/palaeo-baromount" TargetMode="External"/><Relationship Id="rId26" Type="http://schemas.openxmlformats.org/officeDocument/2006/relationships/hyperlink" Target="https://www.geokniga.org/books/18411" TargetMode="External"/><Relationship Id="rId27" Type="http://schemas.openxmlformats.org/officeDocument/2006/relationships/hyperlink" Target="https://doi.org/10.59350/emdw8-96f96" TargetMode="External"/><Relationship Id="rId28" Type="http://schemas.openxmlformats.org/officeDocument/2006/relationships/hyperlink" Target="https://svpow.com/2009/04/23/mydd/" TargetMode="External"/><Relationship Id="rId29" Type="http://schemas.openxmlformats.org/officeDocument/2006/relationships/hyperlink" Target="https://web.archive.org/web/20220805065019/https://svpow.com/2009/04/23/mydd/" TargetMode="External"/><Relationship Id="rId30" Type="http://schemas.openxmlformats.org/officeDocument/2006/relationships/hyperlink" Target="https://doi.org/10.59350/ffywx-13m34" TargetMode="External"/><Relationship Id="rId31" Type="http://schemas.openxmlformats.org/officeDocument/2006/relationships/hyperlink" Target="https://svpow.com/2019/11/04/dystylosaurus-reminds-you-to-beware-of-taking-measurements-from-casts/" TargetMode="External"/><Relationship Id="rId32" Type="http://schemas.openxmlformats.org/officeDocument/2006/relationships/hyperlink" Target="https://web.archive.org/web/2/https://svpow.com/2019/11/04/dystylosaurus-reminds-you-to-beware-of-taking-measurements-from-casts/"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14129</TotalTime>
  <Application>LibreOffice/24.8.2.1$MacOSX_X86_64 LibreOffice_project/0f794b6e29741098670a3b95d60478a65d05ef13</Application>
  <AppVersion>15.0000</AppVersion>
  <Pages>91</Pages>
  <Words>23343</Words>
  <Characters>122030</Characters>
  <CharactersWithSpaces>144683</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2024-12-28T08:51:56Z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file>