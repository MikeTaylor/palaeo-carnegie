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w:t>
      </w:r>
      <w:ins w:id="0" w:author="Mike Taylor" w:date="2024-08-27T22:54:41Z">
        <w:r>
          <w:rPr>
            <w:i w:val="false"/>
            <w:iCs w:val="false"/>
            <w:lang w:val="en-US"/>
          </w:rPr>
          <w:t>Upper</w:t>
        </w:r>
      </w:ins>
      <w:del w:id="1" w:author="Mike Taylor" w:date="2024-08-27T22:54:41Z">
        <w:r>
          <w:rPr>
            <w:i w:val="false"/>
            <w:iCs w:val="false"/>
            <w:shd w:fill="auto" w:val="clear"/>
            <w:lang w:val="en-US"/>
          </w:rPr>
          <w:delText>Late</w:delText>
        </w:r>
      </w:del>
      <w:r>
        <w:rPr>
          <w:i w:val="false"/>
          <w:iCs w:val="false"/>
          <w:lang w:val="en-US"/>
        </w:rPr>
        <w:t xml:space="preserve">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w:t>
      </w:r>
      <w:ins w:id="2" w:author="Mike Taylor" w:date="2024-08-27T22:54:41Z">
        <w:r>
          <w:rPr>
            <w:i w:val="false"/>
            <w:iCs w:val="false"/>
            <w:lang w:val="en-US"/>
          </w:rPr>
          <w:t xml:space="preserve">this specimen </w:t>
        </w:r>
      </w:ins>
      <w:del w:id="3" w:author="Mike Taylor" w:date="2024-08-27T22:54:41Z">
        <w:r>
          <w:rPr>
            <w:i w:val="false"/>
            <w:iCs w:val="false"/>
            <w:shd w:fill="auto" w:val="clear"/>
            <w:lang w:val="en-US"/>
          </w:rPr>
          <w:delText xml:space="preserve">it </w:delText>
        </w:r>
      </w:del>
      <w:r>
        <w:rPr>
          <w:i w:val="false"/>
          <w:iCs w:val="false"/>
          <w:lang w:val="en-US"/>
        </w:rPr>
        <w:t xml:space="preserve">mounted in nine prominent cities around the world between 1905 and 1930. As well as these iconic casts, the original fossil material was mounted at the Carnegie Museum </w:t>
      </w:r>
      <w:ins w:id="4" w:author="Mike Taylor" w:date="2024-08-27T22:54:41Z">
        <w:r>
          <w:rPr>
            <w:i w:val="false"/>
            <w:iCs w:val="false"/>
            <w:lang w:val="en-US"/>
          </w:rPr>
          <w:t xml:space="preserve">(now Carnegie Museum of Natural History) </w:t>
        </w:r>
      </w:ins>
      <w:r>
        <w:rPr>
          <w:i w:val="false"/>
          <w:iCs w:val="false"/>
          <w:lang w:val="en-US"/>
        </w:rPr>
        <w:t xml:space="preserve">in 1907, and underwent a series of minor changes through the years before a major remount as part of the Carnegie's Dinosaur </w:t>
      </w:r>
      <w:ins w:id="5" w:author="Mike Taylor" w:date="2024-08-27T22:54:41Z">
        <w:r>
          <w:rPr>
            <w:i w:val="false"/>
            <w:iCs w:val="false"/>
            <w:lang w:val="en-US"/>
          </w:rPr>
          <w:t>Hall</w:t>
        </w:r>
      </w:ins>
      <w:del w:id="6" w:author="Mike Taylor" w:date="2024-08-27T22:54:41Z">
        <w:r>
          <w:rPr>
            <w:i w:val="false"/>
            <w:iCs w:val="false"/>
            <w:shd w:fill="auto" w:val="clear"/>
            <w:lang w:val="en-US"/>
          </w:rPr>
          <w:delText>Halls</w:delText>
        </w:r>
      </w:del>
      <w:r>
        <w:rPr>
          <w:i w:val="false"/>
          <w:iCs w:val="false"/>
          <w:lang w:val="en-US"/>
        </w:rPr>
        <w:t xml:space="preserve"> renovation in 2005–2007. The composition of the original mount was never fully described, and the changes made since the initial mount have </w:t>
      </w:r>
      <w:ins w:id="7" w:author="Mike Taylor" w:date="2024-08-27T22:54:41Z">
        <w:r>
          <w:rPr>
            <w:i w:val="false"/>
            <w:iCs w:val="false"/>
            <w:lang w:val="en-US"/>
          </w:rPr>
          <w:t>not been extensively</w:t>
        </w:r>
      </w:ins>
      <w:del w:id="8" w:author="Mike Taylor" w:date="2024-08-27T22:54:41Z">
        <w:r>
          <w:rPr>
            <w:i w:val="false"/>
            <w:iCs w:val="false"/>
            <w:shd w:fill="auto" w:val="clear"/>
            <w:lang w:val="en-US"/>
          </w:rPr>
          <w:delText>been poorly</w:delText>
        </w:r>
      </w:del>
      <w:r>
        <w:rPr>
          <w:i w:val="false"/>
          <w:iCs w:val="false"/>
          <w:lang w:val="en-US"/>
        </w:rPr>
        <w:t xml:space="preserve">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w:t>
      </w:r>
      <w:ins w:id="9" w:author="Mike Taylor" w:date="2024-08-27T22:54:41Z">
        <w:r>
          <w:rPr>
            <w:i w:val="false"/>
            <w:iCs w:val="false"/>
            <w:lang w:val="en-US"/>
          </w:rPr>
          <w:t xml:space="preserve">However, significant </w:t>
        </w:r>
      </w:ins>
      <w:del w:id="10" w:author="Mike Taylor" w:date="2024-08-27T22:54:41Z">
        <w:r>
          <w:rPr>
            <w:i w:val="false"/>
            <w:iCs w:val="false"/>
            <w:shd w:fill="auto" w:val="clear"/>
            <w:lang w:val="en-US"/>
          </w:rPr>
          <w:delText xml:space="preserve">Significant </w:delText>
        </w:r>
      </w:del>
      <w:r>
        <w:rPr>
          <w:i w:val="false"/>
          <w:iCs w:val="false"/>
          <w:lang w:val="en-US"/>
        </w:rPr>
        <w:t xml:space="preserve">parts of this mount are </w:t>
      </w:r>
      <w:del w:id="11" w:author="Mike Taylor" w:date="2024-08-27T22:54:41Z">
        <w:r>
          <w:rPr>
            <w:i w:val="false"/>
            <w:iCs w:val="false"/>
            <w:shd w:fill="auto" w:val="clear"/>
            <w:lang w:val="en-US"/>
          </w:rPr>
          <w:delText xml:space="preserve">however </w:delText>
        </w:r>
      </w:del>
      <w:r>
        <w:rPr>
          <w:i w:val="false"/>
          <w:iCs w:val="false"/>
          <w:lang w:val="en-US"/>
        </w:rPr>
        <w:t xml:space="preserve">casts or sculptures, including the skull, atlas, numerous caudal vertebrae, forelimbs </w:t>
      </w:r>
      <w:ins w:id="12" w:author="Mike Taylor" w:date="2024-08-27T22:54:41Z">
        <w:r>
          <w:rPr>
            <w:i w:val="false"/>
            <w:iCs w:val="false"/>
            <w:lang w:val="en-US"/>
          </w:rPr>
          <w:t>(including forefeet)</w:t>
        </w:r>
      </w:ins>
      <w:del w:id="13" w:author="Mike Taylor" w:date="2024-08-27T22:54:41Z">
        <w:r>
          <w:rPr>
            <w:i w:val="false"/>
            <w:iCs w:val="false"/>
            <w:shd w:fill="auto" w:val="clear"/>
            <w:lang w:val="en-US"/>
          </w:rPr>
          <w:delText>and forefeet</w:delText>
        </w:r>
      </w:del>
      <w:r>
        <w:rPr>
          <w:i w:val="false"/>
          <w:iCs w:val="false"/>
          <w:lang w:val="en-US"/>
        </w:rPr>
        <w:t xml:space="preserve">,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xml:space="preserve">. The </w:t>
      </w:r>
      <w:ins w:id="14" w:author="Mike Taylor" w:date="2024-08-27T22:54:41Z">
        <w:r>
          <w:rPr>
            <w:i w:val="false"/>
            <w:iCs w:val="false"/>
            <w:lang w:val="en-US"/>
          </w:rPr>
          <w:t xml:space="preserve">humeri, radii, and ulnae </w:t>
        </w:r>
      </w:ins>
      <w:del w:id="15" w:author="Mike Taylor" w:date="2024-08-27T22:54:41Z">
        <w:r>
          <w:rPr>
            <w:i w:val="false"/>
            <w:iCs w:val="false"/>
            <w:shd w:fill="auto" w:val="clear"/>
            <w:lang w:val="en-US"/>
          </w:rPr>
          <w:delText xml:space="preserve">forelimbs </w:delText>
        </w:r>
      </w:del>
      <w:r>
        <w:rPr>
          <w:i w:val="false"/>
          <w:iCs w:val="false"/>
          <w:lang w:val="en-US"/>
        </w:rPr>
        <w:t xml:space="preserve">were replaced in the 2007 remount by scaled-up sculptures based on </w:t>
      </w:r>
      <w:ins w:id="16" w:author="Mike Taylor" w:date="2024-08-27T22:54:41Z">
        <w:r>
          <w:rPr>
            <w:i w:val="false"/>
            <w:iCs w:val="false"/>
            <w:lang w:val="en-US"/>
          </w:rPr>
          <w:t>probable</w:t>
        </w:r>
      </w:ins>
      <w:del w:id="17" w:author="Mike Taylor" w:date="2024-08-27T22:54:41Z">
        <w:r>
          <w:rPr>
            <w:i w:val="false"/>
            <w:iCs w:val="false"/>
            <w:shd w:fill="auto" w:val="clear"/>
            <w:lang w:val="en-US"/>
          </w:rPr>
          <w:delText>probably</w:delText>
        </w:r>
      </w:del>
      <w:r>
        <w:rPr>
          <w:i w:val="false"/>
          <w:iCs w:val="false"/>
          <w:lang w:val="en-US"/>
        </w:rPr>
        <w:t xml:space="preserv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w:t>
      </w:r>
      <w:ins w:id="18" w:author="Mike Taylor" w:date="2024-08-27T22:54:41Z">
        <w:r>
          <w:rPr>
            <w:i w:val="false"/>
            <w:iCs w:val="false"/>
            <w:lang w:val="en-US"/>
          </w:rPr>
          <w:t xml:space="preserve"> Museum</w:t>
        </w:r>
      </w:ins>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35</w:t>
            </w:r>
          </w:hyperlink>
        </w:p>
        <w:p>
          <w:pPr>
            <w:pStyle w:val="TOC1"/>
            <w:rPr/>
          </w:pPr>
          <w:hyperlink w:anchor="__RefHeading___Toc3407_68767826">
            <w:r>
              <w:rPr>
                <w:rStyle w:val="IndexLink"/>
              </w:rPr>
              <w:t>Figure Captions</w:t>
              <w:tab/>
              <w:t>39</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w:t>
      </w:r>
      <w:ins w:id="19" w:author="Mike Taylor" w:date="2024-08-27T22:54:41Z">
        <w:r>
          <w:rPr>
            <w:lang w:val="en-US"/>
          </w:rPr>
          <w:t>United States</w:t>
        </w:r>
      </w:ins>
      <w:del w:id="20" w:author="Mike Taylor" w:date="2024-08-27T22:54:41Z">
        <w:r>
          <w:rPr>
            <w:lang w:val="en-US"/>
          </w:rPr>
          <w:delText>states</w:delText>
        </w:r>
      </w:del>
      <w:r>
        <w:rPr>
          <w:lang w:val="en-US"/>
        </w:rPr>
        <w:t xml:space="preserve">.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w:t>
      </w:r>
      <w:ins w:id="21" w:author="Mike Taylor" w:date="2024-08-27T22:54:41Z">
        <w:r>
          <w:rPr>
            <w:lang w:val="en-US"/>
          </w:rPr>
          <w:t xml:space="preserve">, the holotype of the species </w:t>
        </w:r>
      </w:ins>
      <w:ins w:id="22" w:author="Mike Taylor" w:date="2024-08-27T22:54:41Z">
        <w:r>
          <w:rPr>
            <w:i/>
            <w:iCs/>
            <w:lang w:val="en-US"/>
          </w:rPr>
          <w:t>Diplodocus carnegii</w:t>
        </w:r>
      </w:ins>
      <w:ins w:id="23" w:author="Mike Taylor" w:date="2024-08-27T22:54:41Z">
        <w:r>
          <w:rPr>
            <w:lang w:val="en-US"/>
          </w:rPr>
          <w:t xml:space="preserve"> </w:t>
        </w:r>
      </w:ins>
      <w:del w:id="24" w:author="Mike Taylor" w:date="2024-08-27T22:54:41Z">
        <w:r>
          <w:rPr>
            <w:lang w:val="en-US"/>
          </w:rPr>
          <w:delText xml:space="preserve"> </w:delText>
        </w:r>
      </w:del>
      <w:r>
        <w:rPr>
          <w:lang w:val="en-US"/>
        </w:rPr>
        <w:t xml:space="preserve">(Figure 1). As explained below, casts of this important specimen were sent </w:t>
      </w:r>
      <w:ins w:id="25" w:author="Mike Taylor" w:date="2024-08-27T22:54:41Z">
        <w:r>
          <w:rPr>
            <w:lang w:val="en-US"/>
          </w:rPr>
          <w:t>to cities throughout Europe and in Latin America and Russia</w:t>
        </w:r>
      </w:ins>
      <w:del w:id="26" w:author="Mike Taylor" w:date="2024-08-27T22:54:41Z">
        <w:r>
          <w:rPr>
            <w:lang w:val="en-US"/>
          </w:rPr>
          <w:delText>all around the globe</w:delText>
        </w:r>
      </w:del>
      <w:r>
        <w:rPr>
          <w:lang w:val="en-US"/>
        </w:rPr>
        <w:t>,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w:t>
      </w:r>
      <w:ins w:id="27" w:author="Mike Taylor" w:date="2024-08-27T22:54:41Z">
        <w:r>
          <w:rPr>
            <w:lang w:val="en-US"/>
          </w:rPr>
          <w:t xml:space="preserve">the </w:t>
        </w:r>
      </w:ins>
      <w:ins w:id="28" w:author="Mike Taylor" w:date="2024-08-27T22:54:41Z">
        <w:r>
          <w:rPr>
            <w:i/>
            <w:iCs/>
            <w:lang w:val="en-US"/>
          </w:rPr>
          <w:t>D</w:t>
        </w:r>
      </w:ins>
      <w:ins w:id="29" w:author="Mike Taylor" w:date="2024-08-27T22:54:41Z">
        <w:r>
          <w:rPr>
            <w:lang w:val="en-US"/>
          </w:rPr>
          <w:t xml:space="preserve">. </w:t>
        </w:r>
      </w:ins>
      <w:ins w:id="30" w:author="Mike Taylor" w:date="2024-08-27T22:54:41Z">
        <w:r>
          <w:rPr>
            <w:i/>
            <w:iCs/>
            <w:lang w:val="en-US"/>
          </w:rPr>
          <w:t>carnegii</w:t>
        </w:r>
      </w:ins>
      <w:ins w:id="31" w:author="Mike Taylor" w:date="2024-08-27T22:54:41Z">
        <w:r>
          <w:rPr>
            <w:lang w:val="en-US"/>
          </w:rPr>
          <w:t xml:space="preserve"> paratype </w:t>
        </w:r>
      </w:ins>
      <w:r>
        <w:rPr>
          <w:lang w:val="en-US"/>
        </w:rPr>
        <w:t xml:space="preserve">CM 94 and smaller parts of other specimens, </w:t>
      </w:r>
      <w:ins w:id="32" w:author="Mike Taylor" w:date="2024-08-27T22:54:41Z">
        <w:r>
          <w:rPr>
            <w:lang w:val="en-US"/>
          </w:rPr>
          <w:t xml:space="preserve">as well as some cast and </w:t>
        </w:r>
      </w:ins>
      <w:del w:id="33" w:author="Mike Taylor" w:date="2024-08-27T22:54:41Z">
        <w:r>
          <w:rPr>
            <w:lang w:val="en-US"/>
          </w:rPr>
          <w:delText xml:space="preserve">and some </w:delText>
        </w:r>
      </w:del>
      <w:r>
        <w:rPr>
          <w:lang w:val="en-US"/>
        </w:rPr>
        <w:t>sculpted elements. The precise composition of the mount has changed since its initial unveiling, and the eleven casts that were made from its molds used slightly different elements again. Documentation of the choice of elements has not been comprehensive, and as a result</w:t>
      </w:r>
      <w:ins w:id="34" w:author="Mike Taylor" w:date="2024-08-27T22:54:41Z">
        <w:r>
          <w:rPr>
            <w:lang w:val="en-US"/>
          </w:rPr>
          <w:t>,</w:t>
        </w:r>
      </w:ins>
      <w:r>
        <w:rPr>
          <w:lang w:val="en-US"/>
        </w:rPr>
        <w:t xml:space="preserve"> most of the museums around the world that are exhibiting a Carnegie </w:t>
      </w:r>
      <w:r>
        <w:rPr>
          <w:i/>
          <w:iCs/>
          <w:lang w:val="en-US"/>
        </w:rPr>
        <w:t>Diplodocus</w:t>
      </w:r>
      <w:r>
        <w:rPr>
          <w:lang w:val="en-US"/>
        </w:rPr>
        <w:t xml:space="preserve"> do not know exactly what bones went into </w:t>
      </w:r>
      <w:ins w:id="35" w:author="Mike Taylor" w:date="2024-08-27T22:54:41Z">
        <w:r>
          <w:rPr>
            <w:lang w:val="en-US"/>
          </w:rPr>
          <w:t>its construction</w:t>
        </w:r>
      </w:ins>
      <w:del w:id="36" w:author="Mike Taylor" w:date="2024-08-27T22:54:41Z">
        <w:r>
          <w:rPr>
            <w:lang w:val="en-US"/>
          </w:rPr>
          <w:delText>making it up</w:delText>
        </w:r>
      </w:del>
      <w:r>
        <w:rPr>
          <w:lang w:val="en-US"/>
        </w:rPr>
        <w:t>.</w:t>
      </w:r>
    </w:p>
    <w:p>
      <w:pPr>
        <w:pStyle w:val="BodyText"/>
        <w:rPr>
          <w:lang w:val="en-US"/>
        </w:rPr>
      </w:pPr>
      <w:r>
        <w:rPr>
          <w:lang w:val="en-US"/>
        </w:rPr>
        <w:t xml:space="preserve">In this paper, we will </w:t>
      </w:r>
      <w:ins w:id="37" w:author="Mike Taylor" w:date="2024-08-27T22:54:41Z">
        <w:r>
          <w:rPr>
            <w:lang w:val="en-US"/>
          </w:rPr>
          <w:t>summarize</w:t>
        </w:r>
      </w:ins>
      <w:del w:id="38" w:author="Mike Taylor" w:date="2024-08-27T22:54:41Z">
        <w:r>
          <w:rPr>
            <w:lang w:val="en-US"/>
          </w:rPr>
          <w:delText>summarise</w:delText>
        </w:r>
      </w:del>
      <w:r>
        <w:rPr>
          <w:lang w:val="en-US"/>
        </w:rPr>
        <w:t xml:space="preserve"> the history of the original Carnegie </w:t>
      </w:r>
      <w:r>
        <w:rPr>
          <w:i/>
          <w:iCs/>
          <w:lang w:val="en-US"/>
        </w:rPr>
        <w:t>Diplodocus</w:t>
      </w:r>
      <w:del w:id="39" w:author="Mike Taylor" w:date="2024-08-27T22:54:41Z">
        <w:r>
          <w:rPr>
            <w:i/>
            <w:iCs/>
            <w:lang w:val="en-US"/>
          </w:rPr>
          <w:delText>,</w:delText>
        </w:r>
      </w:del>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w:t>
      </w:r>
      <w:ins w:id="40" w:author="Mike Taylor" w:date="2024-08-27T22:54:41Z">
        <w:r>
          <w:rPr>
            <w:lang w:val="en-US"/>
          </w:rPr>
          <w:t xml:space="preserve">original </w:t>
        </w:r>
      </w:ins>
      <w:r>
        <w:rPr>
          <w:lang w:val="en-US"/>
        </w:rPr>
        <w:t>fossil material to the mount</w:t>
      </w:r>
      <w:ins w:id="41" w:author="Mike Taylor" w:date="2024-08-27T22:54:41Z">
        <w:r>
          <w:rPr>
            <w:lang w:val="en-US"/>
          </w:rPr>
          <w:t>,</w:t>
        </w:r>
      </w:ins>
      <w:del w:id="42" w:author="Mike Taylor" w:date="2024-08-27T22:54:41Z">
        <w:r>
          <w:rPr>
            <w:lang w:val="en-US"/>
          </w:rPr>
          <w:delText>;</w:delText>
        </w:r>
      </w:del>
      <w:r>
        <w:rPr>
          <w:lang w:val="en-US"/>
        </w:rPr>
        <w:t xml:space="preserve"> or, more carefully, as CM 84/94/307, since those are three of the four specimens that contribute </w:t>
      </w:r>
      <w:del w:id="43" w:author="Mike Taylor" w:date="2024-08-27T22:54:41Z">
        <w:r>
          <w:rPr>
            <w:lang w:val="en-US"/>
          </w:rPr>
          <w:delText xml:space="preserve">original </w:delText>
        </w:r>
      </w:del>
      <w:r>
        <w:rPr>
          <w:lang w:val="en-US"/>
        </w:rPr>
        <w:t xml:space="preserve">fossil material. In this paper, we will refer to </w:t>
      </w:r>
      <w:ins w:id="44" w:author="Mike Taylor" w:date="2024-08-27T22:54:41Z">
        <w:r>
          <w:rPr>
            <w:lang w:val="en-US"/>
          </w:rPr>
          <w:t xml:space="preserve">this mounted skeleton </w:t>
        </w:r>
      </w:ins>
      <w:del w:id="45" w:author="Mike Taylor" w:date="2024-08-27T22:54:41Z">
        <w:r>
          <w:rPr>
            <w:lang w:val="en-US"/>
          </w:rPr>
          <w:delText xml:space="preserve">it </w:delText>
        </w:r>
      </w:del>
      <w:r>
        <w:rPr>
          <w:lang w:val="en-US"/>
        </w:rPr>
        <w:t>as “the Carnegie mount”; when we refer to CM 84, we mean the particular individual specimen, not the mount. When referring to the various cast mounts, we refer to them by the name of the city that they were originally mounted in</w:t>
      </w:r>
      <w:ins w:id="46" w:author="Mike Taylor" w:date="2024-08-27T22:54:41Z">
        <w:r>
          <w:rPr>
            <w:lang w:val="en-US"/>
          </w:rPr>
          <w:t xml:space="preserve"> (</w:t>
        </w:r>
      </w:ins>
      <w:del w:id="47" w:author="Mike Taylor" w:date="2024-08-27T22:54:41Z">
        <w:r>
          <w:rPr>
            <w:lang w:val="en-US"/>
          </w:rPr>
          <w:delText xml:space="preserve">, </w:delText>
        </w:r>
      </w:del>
      <w:r>
        <w:rPr>
          <w:lang w:val="en-US"/>
        </w:rPr>
        <w:t>e.g.</w:t>
      </w:r>
      <w:ins w:id="48" w:author="Mike Taylor" w:date="2024-08-27T22:54:41Z">
        <w:r>
          <w:rPr>
            <w:lang w:val="en-US"/>
          </w:rPr>
          <w:t>,</w:t>
        </w:r>
      </w:ins>
      <w:r>
        <w:rPr>
          <w:lang w:val="en-US"/>
        </w:rPr>
        <w:t xml:space="preserve"> the London cast, the Berlin cast</w:t>
      </w:r>
      <w:ins w:id="49" w:author="Mike Taylor" w:date="2024-08-27T22:54:41Z">
        <w:r>
          <w:rPr>
            <w:lang w:val="en-US"/>
          </w:rPr>
          <w:t xml:space="preserve">, </w:t>
        </w:r>
      </w:ins>
      <w:del w:id="50" w:author="Mike Taylor" w:date="2024-08-27T22:54:41Z">
        <w:r>
          <w:rPr>
            <w:lang w:val="en-US"/>
          </w:rPr>
          <w:delText xml:space="preserve"> and </w:delText>
        </w:r>
      </w:del>
      <w:r>
        <w:rPr>
          <w:lang w:val="en-US"/>
        </w:rPr>
        <w:t>the Vernal cast</w:t>
      </w:r>
      <w:ins w:id="51" w:author="Mike Taylor" w:date="2024-08-27T22:54:41Z">
        <w:r>
          <w:rPr>
            <w:lang w:val="en-US"/>
          </w:rPr>
          <w:t>)</w:t>
        </w:r>
      </w:ins>
      <w:r>
        <w:rPr>
          <w:lang w:val="en-US"/>
        </w:rPr>
        <w:t>; the sole exception is that we refer to the Russian cast</w:t>
      </w:r>
      <w:ins w:id="52" w:author="Mike Taylor" w:date="2024-08-27T22:54:41Z">
        <w:r>
          <w:rPr>
            <w:lang w:val="en-US"/>
          </w:rPr>
          <w:t xml:space="preserve"> by the name of the nation in which it resides, as because</w:t>
        </w:r>
      </w:ins>
      <w:del w:id="53" w:author="Mike Taylor" w:date="2024-08-27T22:54:41Z">
        <w:r>
          <w:rPr>
            <w:lang w:val="en-US"/>
          </w:rPr>
          <w:delText>, as</w:delText>
        </w:r>
      </w:del>
      <w:r>
        <w:rPr>
          <w:lang w:val="en-US"/>
        </w:rPr>
        <w:t xml:space="preserv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w:t>
      </w:r>
      <w:ins w:id="54" w:author="Mike Taylor" w:date="2024-08-27T22:54:41Z">
        <w:r>
          <w:rPr>
            <w:lang w:val="en-US"/>
          </w:rPr>
          <w:t>Museum</w:t>
        </w:r>
      </w:ins>
      <w:del w:id="55" w:author="Mike Taylor" w:date="2024-08-27T22:54:41Z">
        <w:r>
          <w:rPr>
            <w:lang w:val="en-US"/>
          </w:rPr>
          <w:delText>museum</w:delText>
        </w:r>
      </w:del>
      <w:r>
        <w:rPr>
          <w:lang w:val="en-US"/>
        </w:rPr>
        <w:t xml:space="preserve"> director Graham Netting had instructed head of vertebrate paleontology J. LeRoy Kay to trade large dinosaur specimens due to lack of storage space</w:t>
      </w:r>
      <w:ins w:id="56" w:author="Mike Taylor" w:date="2024-08-27T22:54:41Z">
        <w:r>
          <w:rPr>
            <w:lang w:val="en-US"/>
          </w:rPr>
          <w:t xml:space="preserve"> (Tschopp et al. 2019:10). Around the same time (1854–56), accession records show that the Carnegie Museum acquired 10,803 bird specimens from the CMNH, likely in exchange for the diplodocine. In Cleveland the diplodocine skeleton was </w:t>
        </w:r>
      </w:ins>
      <w:del w:id="57" w:author="Mike Taylor" w:date="2024-08-27T22:54:41Z">
        <w:r>
          <w:rPr>
            <w:lang w:val="en-US"/>
          </w:rPr>
          <w:delText xml:space="preserve">. It was there </w:delText>
        </w:r>
      </w:del>
      <w:r>
        <w:rPr>
          <w:lang w:val="en-US"/>
        </w:rPr>
        <w:t xml:space="preserve">given the specimen number CMNH 10670. In 1963, however, the specimen was sold for $15,000 to the Houston Museum of Natural </w:t>
      </w:r>
      <w:ins w:id="58" w:author="Mike Taylor" w:date="2024-08-27T22:54:41Z">
        <w:r>
          <w:rPr>
            <w:lang w:val="en-US"/>
          </w:rPr>
          <w:t>Science</w:t>
        </w:r>
      </w:ins>
      <w:del w:id="59" w:author="Mike Taylor" w:date="2024-08-27T22:54:41Z">
        <w:r>
          <w:rPr>
            <w:lang w:val="en-US"/>
          </w:rPr>
          <w:delText>History</w:delText>
        </w:r>
      </w:del>
      <w:r>
        <w:rPr>
          <w:lang w:val="en-US"/>
        </w:rPr>
        <w:t xml:space="preserve">, where it was </w:t>
      </w:r>
      <w:ins w:id="60" w:author="Mike Taylor" w:date="2024-08-27T22:54:41Z">
        <w:r>
          <w:rPr>
            <w:lang w:val="en-US"/>
          </w:rPr>
          <w:t>cataloged</w:t>
        </w:r>
      </w:ins>
      <w:del w:id="61" w:author="Mike Taylor" w:date="2024-08-27T22:54:41Z">
        <w:r>
          <w:rPr>
            <w:lang w:val="en-US"/>
          </w:rPr>
          <w:delText>catalogued</w:delText>
        </w:r>
      </w:del>
      <w:r>
        <w:rPr>
          <w:lang w:val="en-US"/>
        </w:rPr>
        <w:t xml:space="preserve"> as HMNS 175. (The CMNH’s </w:t>
      </w:r>
      <w:r>
        <w:rPr>
          <w:i/>
          <w:iCs/>
          <w:lang w:val="en-US"/>
        </w:rPr>
        <w:t>Haplocanthosaurus</w:t>
      </w:r>
      <w:r>
        <w:rPr>
          <w:lang w:val="en-US"/>
        </w:rPr>
        <w:t xml:space="preserve"> </w:t>
      </w:r>
      <w:ins w:id="62" w:author="Mike Taylor" w:date="2024-08-27T22:54:41Z">
        <w:r>
          <w:rPr>
            <w:lang w:val="en-US"/>
          </w:rPr>
          <w:t xml:space="preserve">(now the holotype of </w:t>
        </w:r>
      </w:ins>
      <w:ins w:id="63" w:author="Mike Taylor" w:date="2024-08-27T22:54:41Z">
        <w:r>
          <w:rPr>
            <w:i/>
            <w:iCs/>
            <w:lang w:val="en-US"/>
          </w:rPr>
          <w:t>H</w:t>
        </w:r>
      </w:ins>
      <w:ins w:id="64" w:author="Mike Taylor" w:date="2024-08-27T22:54:41Z">
        <w:r>
          <w:rPr>
            <w:lang w:val="en-US"/>
          </w:rPr>
          <w:t xml:space="preserve">. </w:t>
        </w:r>
      </w:ins>
      <w:ins w:id="65" w:author="Mike Taylor" w:date="2024-08-27T22:54:41Z">
        <w:r>
          <w:rPr>
            <w:i/>
            <w:iCs/>
            <w:lang w:val="en-US"/>
          </w:rPr>
          <w:t>delfsi</w:t>
        </w:r>
      </w:ins>
      <w:ins w:id="66" w:author="Mike Taylor" w:date="2024-08-27T22:54:41Z">
        <w:r>
          <w:rPr>
            <w:lang w:val="en-US"/>
          </w:rPr>
          <w:t xml:space="preserve">) </w:t>
        </w:r>
      </w:ins>
      <w:r>
        <w:rPr>
          <w:lang w:val="en-US"/>
        </w:rPr>
        <w:t>was excavated between 1954 and 1957 (McIntosh and Williams 1998:4–5)</w:t>
      </w:r>
      <w:ins w:id="67" w:author="Mike Taylor" w:date="2024-08-27T22:54:41Z">
        <w:r>
          <w:rPr>
            <w:lang w:val="en-US"/>
          </w:rPr>
          <w:t>,</w:t>
        </w:r>
      </w:ins>
      <w:r>
        <w:rPr>
          <w:lang w:val="en-US"/>
        </w:rPr>
        <w:t xml:space="preserve"> and it is possible that the diplodocine CMNH 10670 was </w:t>
      </w:r>
      <w:ins w:id="68" w:author="Mike Taylor" w:date="2024-08-27T22:54:41Z">
        <w:r>
          <w:rPr>
            <w:lang w:val="en-US"/>
          </w:rPr>
          <w:t xml:space="preserve">sold </w:t>
        </w:r>
      </w:ins>
      <w:del w:id="69" w:author="Mike Taylor" w:date="2024-08-27T22:54:41Z">
        <w:r>
          <w:rPr>
            <w:lang w:val="en-US"/>
          </w:rPr>
          <w:delText xml:space="preserve">moved on </w:delText>
        </w:r>
      </w:del>
      <w:r>
        <w:rPr>
          <w:lang w:val="en-US"/>
        </w:rPr>
        <w:t xml:space="preserve">because it became apparent that there was not enough space to mount two large sauropods.) The Houston </w:t>
      </w:r>
      <w:ins w:id="70" w:author="Mike Taylor" w:date="2024-08-27T22:54:41Z">
        <w:r>
          <w:rPr>
            <w:lang w:val="en-US"/>
          </w:rPr>
          <w:t>Museum</w:t>
        </w:r>
      </w:ins>
      <w:del w:id="71" w:author="Mike Taylor" w:date="2024-08-27T22:54:41Z">
        <w:r>
          <w:rPr>
            <w:lang w:val="en-US"/>
          </w:rPr>
          <w:delText>museum</w:delText>
        </w:r>
      </w:del>
      <w:r>
        <w:rPr>
          <w:lang w:val="en-US"/>
        </w:rPr>
        <w:t xml:space="preserve"> mounted the skeleton in 1975 — ironically </w:t>
      </w:r>
      <w:ins w:id="72" w:author="Mike Taylor" w:date="2024-08-27T22:54:41Z">
        <w:r>
          <w:rPr>
            <w:lang w:val="en-US"/>
          </w:rPr>
          <w:t xml:space="preserve">completing it </w:t>
        </w:r>
      </w:ins>
      <w:del w:id="73" w:author="Mike Taylor" w:date="2024-08-27T22:54:41Z">
        <w:r>
          <w:rPr>
            <w:lang w:val="en-US"/>
          </w:rPr>
          <w:delText xml:space="preserve">filling it out </w:delText>
        </w:r>
      </w:del>
      <w:r>
        <w:rPr>
          <w:lang w:val="en-US"/>
        </w:rPr>
        <w:t xml:space="preserve">with elements cast from second-generation Carnegie </w:t>
      </w:r>
      <w:r>
        <w:rPr>
          <w:i/>
          <w:iCs/>
          <w:lang w:val="en-US"/>
        </w:rPr>
        <w:t>Diplodocus</w:t>
      </w:r>
      <w:r>
        <w:rPr>
          <w:lang w:val="en-US"/>
        </w:rPr>
        <w:t xml:space="preserve"> molds</w:t>
      </w:r>
      <w:del w:id="74" w:author="Mike Taylor" w:date="2024-08-27T22:54:41Z">
        <w:r>
          <w:rPr>
            <w:lang w:val="en-US"/>
          </w:rPr>
          <w:delText>,</w:delText>
        </w:r>
      </w:del>
      <w:r>
        <w:rPr>
          <w:lang w:val="en-US"/>
        </w:rPr>
        <w:t xml:space="preserve"> supplied by </w:t>
      </w:r>
      <w:ins w:id="75" w:author="Mike Taylor" w:date="2024-08-27T22:54:41Z">
        <w:r>
          <w:rPr>
            <w:lang w:val="en-US"/>
          </w:rPr>
          <w:t xml:space="preserve">the Utah-based commercial casting company Dinolab, Inc. </w:t>
        </w:r>
      </w:ins>
      <w:del w:id="76" w:author="Mike Taylor" w:date="2024-08-27T22:54:41Z">
        <w:r>
          <w:rPr>
            <w:lang w:val="en-US"/>
          </w:rPr>
          <w:delText xml:space="preserve">Dinolab </w:delText>
        </w:r>
      </w:del>
      <w:r>
        <w:rPr>
          <w:lang w:val="en-US"/>
        </w:rPr>
        <w:t xml:space="preserve">(Taylor et al. </w:t>
      </w:r>
      <w:ins w:id="77" w:author="Mike Taylor" w:date="2024-08-27T22:54:41Z">
        <w:r>
          <w:rPr>
            <w:lang w:val="en-US"/>
          </w:rPr>
          <w:t>2023</w:t>
        </w:r>
      </w:ins>
      <w:del w:id="78" w:author="Mike Taylor" w:date="2024-08-27T22:54:41Z">
        <w:r>
          <w:rPr>
            <w:lang w:val="en-US"/>
          </w:rPr>
          <w:delText>2022</w:delText>
        </w:r>
      </w:del>
      <w:r>
        <w:rPr>
          <w:lang w:val="en-US"/>
        </w:rPr>
        <w:t>) — then restored and remounted it between 2013 and 2015. For simplicity</w:t>
      </w:r>
      <w:ins w:id="79" w:author="Mike Taylor" w:date="2024-08-27T22:54:41Z">
        <w:r>
          <w:rPr>
            <w:lang w:val="en-US"/>
          </w:rPr>
          <w:t>,</w:t>
        </w:r>
      </w:ins>
      <w:r>
        <w:rPr>
          <w:lang w:val="en-US"/>
        </w:rPr>
        <w:t xml:space="preserve">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ins w:id="80" w:author="Mike Taylor" w:date="2024-08-27T22:54:41Z">
        <w:r>
          <w:rPr>
            <w:lang w:val="en-US"/>
          </w:rPr>
          <w:t>,</w:t>
        </w:r>
      </w:ins>
      <w:r>
        <w:rPr>
          <w:lang w:val="en-US"/>
        </w:rPr>
        <w:t xml:space="preserve"> and caudal vertebrae Ca</w:t>
      </w:r>
      <w:r>
        <w:rPr>
          <w:i/>
          <w:iCs/>
          <w:lang w:val="en-US"/>
        </w:rPr>
        <w:t>n</w:t>
      </w:r>
      <w:r>
        <w:rPr>
          <w:lang w:val="en-US"/>
        </w:rPr>
        <w:t>.</w:t>
      </w:r>
    </w:p>
    <w:p>
      <w:pPr>
        <w:pStyle w:val="BodyText"/>
        <w:rPr>
          <w:lang w:val="en-US"/>
          <w:ins w:id="82" w:author="Mike Taylor" w:date="2024-08-27T22:54:41Z"/>
        </w:rPr>
      </w:pPr>
      <w:ins w:id="81" w:author="Mike Taylor" w:date="2024-08-27T22:54:41Z">
        <w:r>
          <w:rPr>
            <w:lang w:val="en-US"/>
          </w:rPr>
          <w:t>When measurements are quoted in both imperial and metric units in either order, e.g. “84 feet (= 25.6 m)” or “23.5 m (= 77 feet)”, the first measurement is as originally reported, and the second is converted.</w:t>
        </w:r>
      </w:ins>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 xml:space="preserve">HMNS — Houston Museum of </w:t>
      </w:r>
      <w:ins w:id="83" w:author="Mike Taylor" w:date="2024-08-27T22:54:41Z">
        <w:r>
          <w:rPr>
            <w:lang w:val="en-US"/>
          </w:rPr>
          <w:t>Natural</w:t>
        </w:r>
      </w:ins>
      <w:del w:id="84" w:author="Mike Taylor" w:date="2024-08-27T22:54:41Z">
        <w:r>
          <w:rPr>
            <w:lang w:val="en-US"/>
          </w:rPr>
          <w:delText>Nature and</w:delText>
        </w:r>
      </w:del>
      <w:r>
        <w:rPr>
          <w:lang w:val="en-US"/>
        </w:rPr>
        <w:t xml:space="preserve">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 xml:space="preserve">MNHN — </w:t>
      </w:r>
      <w:ins w:id="85" w:author="Mike Taylor" w:date="2024-08-27T22:54:41Z">
        <w:r>
          <w:rPr>
            <w:lang w:val="en-US"/>
          </w:rPr>
          <w:t>Musé</w:t>
        </w:r>
      </w:ins>
      <w:del w:id="86" w:author="Mike Taylor" w:date="2024-08-27T22:54:41Z">
        <w:r>
          <w:rPr>
            <w:lang w:val="en-US"/>
          </w:rPr>
          <w:delText>Musé</w:delText>
        </w:r>
      </w:del>
      <w:r>
        <w:rPr>
          <w:lang w:val="en-US"/>
        </w:rPr>
        <w:t>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w:t>
      </w:r>
      <w:ins w:id="87" w:author="Mike Taylor" w:date="2024-08-27T22:54:41Z">
        <w:r>
          <w:rPr>
            <w:lang w:val="en-US"/>
          </w:rPr>
          <w:t>, District of Columbia</w:t>
        </w:r>
      </w:ins>
      <w:del w:id="88" w:author="Mike Taylor" w:date="2024-08-27T22:54:41Z">
        <w:r>
          <w:rPr>
            <w:lang w:val="en-US"/>
          </w:rPr>
          <w:delText xml:space="preserve"> DC</w:delText>
        </w:r>
      </w:del>
      <w:r>
        <w:rPr>
          <w:lang w:val="en-US"/>
        </w:rPr>
        <w:t>, USA.</w:t>
      </w:r>
      <w:ins w:id="89" w:author="Mike Taylor" w:date="2024-08-27T22:54:41Z">
        <w:r>
          <w:rPr>
            <w:lang w:val="en-US"/>
          </w:rPr>
          <w:t xml:space="preserve"> (Now National Museum of Natural History, Smithsonian Institution.)</w:t>
        </w:r>
      </w:ins>
    </w:p>
    <w:p>
      <w:pPr>
        <w:pStyle w:val="BodyText"/>
        <w:numPr>
          <w:ilvl w:val="0"/>
          <w:numId w:val="4"/>
        </w:numPr>
        <w:rPr>
          <w:lang w:val="en-US"/>
        </w:rPr>
      </w:pPr>
      <w:r>
        <w:rPr>
          <w:lang w:val="en-US"/>
        </w:rPr>
        <w:t xml:space="preserve">WDC — Wyoming Dinosaur </w:t>
      </w:r>
      <w:ins w:id="90" w:author="Mike Taylor" w:date="2024-08-27T22:54:41Z">
        <w:r>
          <w:rPr>
            <w:lang w:val="en-US"/>
          </w:rPr>
          <w:t>Center</w:t>
        </w:r>
      </w:ins>
      <w:del w:id="91" w:author="Mike Taylor" w:date="2024-08-27T22:54:41Z">
        <w:r>
          <w:rPr>
            <w:lang w:val="en-US"/>
          </w:rPr>
          <w:delText>Centre</w:delText>
        </w:r>
      </w:del>
      <w:r>
        <w:rPr>
          <w:lang w:val="en-US"/>
        </w:rPr>
        <w:t>,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ins w:id="95" w:author="Mike Taylor" w:date="2024-08-27T22:54:41Z"/>
        </w:rPr>
      </w:pPr>
      <w:ins w:id="92" w:author="Mike Taylor" w:date="2024-08-27T22:54:41Z">
        <w:r>
          <w:rPr>
            <w:lang w:val="en-US"/>
          </w:rPr>
          <w:t xml:space="preserve">On 27 November 1898 (not 28 November as reported by Rea 2001:222), the </w:t>
        </w:r>
      </w:ins>
      <w:ins w:id="93" w:author="Mike Taylor" w:date="2024-08-27T22:54:41Z">
        <w:r>
          <w:rPr>
            <w:i/>
            <w:iCs/>
            <w:lang w:val="en-US"/>
          </w:rPr>
          <w:t>St. Louis Globe-Democrat</w:t>
        </w:r>
      </w:ins>
      <w:ins w:id="94" w:author="Mike Taylor" w:date="2024-08-27T22:54:41Z">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ins>
    </w:p>
    <w:p>
      <w:pPr>
        <w:pStyle w:val="BodyText"/>
        <w:rPr>
          <w:lang w:val="en-US"/>
          <w:ins w:id="105" w:author="Mike Taylor" w:date="2024-08-27T22:54:41Z"/>
        </w:rPr>
      </w:pPr>
      <w:ins w:id="96" w:author="Mike Taylor" w:date="2024-08-27T22:54:41Z">
        <w:r>
          <w:rPr>
            <w:lang w:val="en-US"/>
          </w:rPr>
          <w:t xml:space="preserve">On 1 December 1898, the much more widely read </w:t>
        </w:r>
      </w:ins>
      <w:ins w:id="97" w:author="Mike Taylor" w:date="2024-08-27T22:54:41Z">
        <w:r>
          <w:rPr>
            <w:i/>
            <w:iCs/>
            <w:lang w:val="en-US"/>
          </w:rPr>
          <w:t>New York Post</w:t>
        </w:r>
      </w:ins>
      <w:ins w:id="98" w:author="Mike Taylor" w:date="2024-08-27T22:54:41Z">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ins>
      <w:ins w:id="99" w:author="Mike Taylor" w:date="2024-08-27T22:54:41Z">
        <w:r>
          <w:rPr>
            <w:u w:val="single"/>
            <w:lang w:val="en-US"/>
          </w:rPr>
          <w:t>buy</w:t>
        </w:r>
      </w:ins>
      <w:ins w:id="100" w:author="Mike Taylor" w:date="2024-08-27T22:54:41Z">
        <w:r>
          <w:rPr>
            <w:u w:val="none"/>
            <w:lang w:val="en-US"/>
          </w:rPr>
          <w:t xml:space="preserve"> this for Pittsburgh — try. Wyoming State University isnt rich — </w:t>
        </w:r>
      </w:ins>
      <w:ins w:id="101" w:author="Mike Taylor" w:date="2024-08-27T22:54:41Z">
        <w:r>
          <w:rPr>
            <w:u w:val="double"/>
            <w:lang w:val="en-US"/>
          </w:rPr>
          <w:t>get an offer</w:t>
        </w:r>
      </w:ins>
      <w:ins w:id="102" w:author="Mike Taylor" w:date="2024-08-27T22:54:41Z">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ins>
      <w:ins w:id="103" w:author="Mike Taylor" w:date="2024-08-27T22:54:41Z">
        <w:r>
          <w:rPr>
            <w:i/>
            <w:iCs/>
            <w:lang w:val="en-US"/>
          </w:rPr>
          <w:t>New York Journal and Advertiser</w:t>
        </w:r>
      </w:ins>
      <w:ins w:id="104" w:author="Mike Taylor" w:date="2024-08-27T22:54:41Z">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ins>
    </w:p>
    <w:p>
      <w:pPr>
        <w:pStyle w:val="BodyText"/>
        <w:rPr>
          <w:lang w:val="en-US"/>
          <w:ins w:id="109" w:author="Mike Taylor" w:date="2024-08-27T22:54:41Z"/>
        </w:rPr>
      </w:pPr>
      <w:ins w:id="106" w:author="Mike Taylor" w:date="2024-08-27T22:54:41Z">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ins>
      <w:ins w:id="107" w:author="Mike Taylor" w:date="2024-08-27T22:54:41Z">
        <w:r>
          <w:rPr>
            <w:i/>
            <w:iCs/>
            <w:lang w:val="en-US"/>
          </w:rPr>
          <w:t>Apatosaurus louisae</w:t>
        </w:r>
      </w:ins>
      <w:ins w:id="108" w:author="Mike Taylor" w:date="2024-08-27T22:54:41Z">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ins>
    </w:p>
    <w:p>
      <w:pPr>
        <w:pStyle w:val="BodyText"/>
        <w:rPr>
          <w:lang w:val="en-US"/>
          <w:ins w:id="111" w:author="Mike Taylor" w:date="2024-08-27T22:54:41Z"/>
        </w:rPr>
      </w:pPr>
      <w:ins w:id="110" w:author="Mike Taylor" w:date="2024-08-27T22:54:41Z">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ins>
    </w:p>
    <w:p>
      <w:pPr>
        <w:pStyle w:val="BodyText"/>
        <w:rPr>
          <w:del w:id="115" w:author="Mike Taylor" w:date="2024-08-27T22:54:41Z"/>
        </w:rPr>
      </w:pPr>
      <w:del w:id="112" w:author="Mike Taylor" w:date="2024-08-27T22:54:41Z">
        <w:r>
          <w:rPr/>
          <w:delText xml:space="preserve">On 11 December 1898, the </w:delText>
        </w:r>
      </w:del>
      <w:del w:id="113" w:author="Mike Taylor" w:date="2024-08-27T22:54:41Z">
        <w:r>
          <w:rPr>
            <w:i/>
            <w:iCs/>
          </w:rPr>
          <w:delText>New York Journal and Advertiser</w:delText>
        </w:r>
      </w:del>
      <w:del w:id="114" w:author="Mike Taylor" w:date="2024-08-27T22:54:41Z">
        <w:r>
          <w:rPr/>
          <w:delTex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delText>
        </w:r>
      </w:del>
    </w:p>
    <w:p>
      <w:pPr>
        <w:pStyle w:val="BodyText"/>
        <w:rPr>
          <w:lang w:val="en-US"/>
        </w:rPr>
      </w:pPr>
      <w:r>
        <w:rPr>
          <w:lang w:val="en-US"/>
        </w:rPr>
        <w:t xml:space="preserve">On </w:t>
      </w:r>
      <w:ins w:id="116" w:author="Mike Taylor" w:date="2024-08-27T22:54:41Z">
        <w:r>
          <w:rPr>
            <w:lang w:val="en-US"/>
          </w:rPr>
          <w:t>2 or 3 July 1899, Wortman or possibly Coggeshall (accounts differ)</w:t>
        </w:r>
      </w:ins>
      <w:del w:id="117" w:author="Mike Taylor" w:date="2024-08-27T22:54:41Z">
        <w:r>
          <w:rPr>
            <w:lang w:val="en-US"/>
          </w:rPr>
          <w:delText>4 July 1899 — Independence Day — Dr. Jacob L. Wortman, working for the Carnegie Museum,</w:delText>
        </w:r>
      </w:del>
      <w:r>
        <w:rPr>
          <w:lang w:val="en-US"/>
        </w:rPr>
        <w:t xml:space="preserve"> found the first bones of a largely complete sauropod specimen at Sheep Creek in Albany County, Wyoming (Figure </w:t>
      </w:r>
      <w:ins w:id="118" w:author="Mike Taylor" w:date="2024-08-27T22:54:41Z">
        <w:r>
          <w:rPr>
            <w:lang w:val="en-US"/>
          </w:rPr>
          <w:t xml:space="preserve">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w:t>
        </w:r>
      </w:ins>
      <w:del w:id="119" w:author="Mike Taylor" w:date="2024-08-27T22:54:41Z">
        <w:r>
          <w:rPr>
            <w:lang w:val="en-US"/>
          </w:rPr>
          <w:delText xml:space="preserve">3). He and his </w:delText>
        </w:r>
      </w:del>
      <w:r>
        <w:rPr>
          <w:lang w:val="en-US"/>
        </w:rPr>
        <w:t xml:space="preserve">team (Figure </w:t>
      </w:r>
      <w:ins w:id="120" w:author="Mike Taylor" w:date="2024-08-27T22:54:41Z">
        <w:r>
          <w:rPr>
            <w:lang w:val="en-US"/>
          </w:rPr>
          <w:t>5</w:t>
        </w:r>
      </w:ins>
      <w:del w:id="121" w:author="Mike Taylor" w:date="2024-08-27T22:54:41Z">
        <w:r>
          <w:rPr>
            <w:lang w:val="en-US"/>
          </w:rPr>
          <w:delText>4</w:delText>
        </w:r>
      </w:del>
      <w:r>
        <w:rPr>
          <w:lang w:val="en-US"/>
        </w:rPr>
        <w:t xml:space="preserve">) collected </w:t>
      </w:r>
      <w:ins w:id="122" w:author="Mike Taylor" w:date="2024-08-27T22:54:41Z">
        <w:r>
          <w:rPr>
            <w:lang w:val="en-US"/>
          </w:rPr>
          <w:t xml:space="preserve">the skeleton </w:t>
        </w:r>
      </w:ins>
      <w:del w:id="123" w:author="Mike Taylor" w:date="2024-08-27T22:54:41Z">
        <w:r>
          <w:rPr>
            <w:lang w:val="en-US"/>
          </w:rPr>
          <w:delText xml:space="preserve">it </w:delText>
        </w:r>
      </w:del>
      <w:r>
        <w:rPr>
          <w:lang w:val="en-US"/>
        </w:rPr>
        <w:t xml:space="preserve">across a period of several months (Hatcher 1901:3–4, Nieuwland 2019:44). This specimen was designated CM 84. It consisted of 14 cervical vertebrae C2–15 (although see Taylor </w:t>
      </w:r>
      <w:ins w:id="124" w:author="Mike Taylor" w:date="2024-08-27T22:54:41Z">
        <w:r>
          <w:rPr>
            <w:lang w:val="en-US"/>
          </w:rPr>
          <w:t>2022a</w:t>
        </w:r>
      </w:ins>
      <w:del w:id="125" w:author="Mike Taylor" w:date="2024-08-27T22:54:41Z">
        <w:r>
          <w:rPr>
            <w:lang w:val="en-US"/>
          </w:rPr>
          <w:delText>2022</w:delText>
        </w:r>
      </w:del>
      <w:r>
        <w:rPr>
          <w:lang w:val="en-US"/>
        </w:rPr>
        <w:t xml:space="preserve">:8–11 on uncertainties about the neck material), all 10 dorsal vertebrae D1–10, </w:t>
      </w:r>
      <w:ins w:id="126" w:author="Mike Taylor" w:date="2024-08-27T22:54:41Z">
        <w:r>
          <w:rPr>
            <w:lang w:val="en-US"/>
          </w:rPr>
          <w:t>the complete sacrum S1–S5</w:t>
        </w:r>
      </w:ins>
      <w:del w:id="127" w:author="Mike Taylor" w:date="2024-08-27T22:54:41Z">
        <w:r>
          <w:rPr>
            <w:lang w:val="en-US"/>
          </w:rPr>
          <w:delText>sacrum</w:delText>
        </w:r>
      </w:del>
      <w:r>
        <w:rPr>
          <w:lang w:val="en-US"/>
        </w:rPr>
        <w:t>, caudal vertebrae Ca1–12, 18</w:t>
      </w:r>
      <w:ins w:id="128" w:author="Mike Taylor" w:date="2024-08-27T22:54:41Z">
        <w:r>
          <w:rPr>
            <w:lang w:val="en-US"/>
          </w:rPr>
          <w:t xml:space="preserve"> dorsal</w:t>
        </w:r>
      </w:ins>
      <w:r>
        <w:rPr>
          <w:lang w:val="en-US"/>
        </w:rPr>
        <w:t xml:space="preserve">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 xml:space="preserve">In 1900, Olaf A. Peterson (Figure 2C) </w:t>
      </w:r>
      <w:ins w:id="129" w:author="Mike Taylor" w:date="2024-08-27T22:54:41Z">
        <w:r>
          <w:rPr>
            <w:lang w:val="en-US"/>
          </w:rPr>
          <w:t xml:space="preserve">and Charles W. Gilmore </w:t>
        </w:r>
      </w:ins>
      <w:r>
        <w:rPr>
          <w:lang w:val="en-US"/>
        </w:rPr>
        <w:t xml:space="preserve">collected another, slightly smaller, specimen of the same </w:t>
      </w:r>
      <w:ins w:id="130" w:author="Mike Taylor" w:date="2024-08-27T22:54:41Z">
        <w:r>
          <w:rPr>
            <w:lang w:val="en-US"/>
          </w:rPr>
          <w:t xml:space="preserve">sauropod species </w:t>
        </w:r>
      </w:ins>
      <w:del w:id="131" w:author="Mike Taylor" w:date="2024-08-27T22:54:41Z">
        <w:r>
          <w:rPr>
            <w:lang w:val="en-US"/>
          </w:rPr>
          <w:delText xml:space="preserve">species of sauropod </w:delText>
        </w:r>
      </w:del>
      <w:r>
        <w:rPr>
          <w:lang w:val="en-US"/>
        </w:rPr>
        <w:t xml:space="preserve">from the same quarry (Hatcher 1901:3). This specimen was designated CM 94. It consisted of nine cervical vertebrae, nine dorsal vertebrae, </w:t>
      </w:r>
      <w:ins w:id="132" w:author="Mike Taylor" w:date="2024-08-27T22:54:41Z">
        <w:r>
          <w:rPr>
            <w:lang w:val="en-US"/>
          </w:rPr>
          <w:t xml:space="preserve">the sacrum, some number of </w:t>
        </w:r>
      </w:ins>
      <w:del w:id="133" w:author="Mike Taylor" w:date="2024-08-27T22:54:41Z">
        <w:r>
          <w:rPr>
            <w:lang w:val="en-US"/>
          </w:rPr>
          <w:delText xml:space="preserve">sacrum, 39 </w:delText>
        </w:r>
      </w:del>
      <w:r>
        <w:rPr>
          <w:lang w:val="en-US"/>
        </w:rPr>
        <w:t xml:space="preserve">caudal vertebrae </w:t>
      </w:r>
      <w:ins w:id="134" w:author="Mike Taylor" w:date="2024-08-27T22:54:41Z">
        <w:r>
          <w:rPr>
            <w:lang w:val="en-US"/>
          </w:rPr>
          <w:t xml:space="preserve">(39 </w:t>
        </w:r>
      </w:ins>
      <w:r>
        <w:rPr>
          <w:lang w:val="en-US"/>
        </w:rPr>
        <w:t xml:space="preserve">as reported by McIntosh </w:t>
      </w:r>
      <w:ins w:id="135" w:author="Mike Taylor" w:date="2024-08-27T22:54:41Z">
        <w:r>
          <w:rPr>
            <w:lang w:val="en-US"/>
          </w:rPr>
          <w:t xml:space="preserve">1981, </w:t>
        </w:r>
      </w:ins>
      <w:del w:id="136" w:author="Mike Taylor" w:date="2024-08-27T22:54:41Z">
        <w:r>
          <w:rPr>
            <w:lang w:val="en-US"/>
          </w:rPr>
          <w:delText>(1981) (</w:delText>
        </w:r>
      </w:del>
      <w:r>
        <w:rPr>
          <w:lang w:val="en-US"/>
        </w:rPr>
        <w:t xml:space="preserve">but see below), fragments of </w:t>
      </w:r>
      <w:ins w:id="137" w:author="Mike Taylor" w:date="2024-08-27T22:54:41Z">
        <w:r>
          <w:rPr>
            <w:lang w:val="en-US"/>
          </w:rPr>
          <w:t xml:space="preserve">dorsal </w:t>
        </w:r>
      </w:ins>
      <w:r>
        <w:rPr>
          <w:lang w:val="en-US"/>
        </w:rPr>
        <w:t xml:space="preserve">ribs, five chevrons, both sternal plates and scapulocoracoids, the complete pelvis, </w:t>
      </w:r>
      <w:ins w:id="138" w:author="Mike Taylor" w:date="2024-08-27T22:54:41Z">
        <w:r>
          <w:rPr>
            <w:lang w:val="en-US"/>
          </w:rPr>
          <w:t xml:space="preserve">the </w:t>
        </w:r>
      </w:ins>
      <w:r>
        <w:rPr>
          <w:lang w:val="en-US"/>
        </w:rPr>
        <w:t xml:space="preserve">left femur, and </w:t>
      </w:r>
      <w:ins w:id="139" w:author="Mike Taylor" w:date="2024-08-27T22:54:41Z">
        <w:r>
          <w:rPr>
            <w:lang w:val="en-US"/>
          </w:rPr>
          <w:t xml:space="preserve">the </w:t>
        </w:r>
      </w:ins>
      <w:r>
        <w:rPr>
          <w:lang w:val="en-US"/>
        </w:rPr>
        <w:t>right tibia, fibula, astragalus</w:t>
      </w:r>
      <w:ins w:id="140" w:author="Mike Taylor" w:date="2024-08-27T22:54:41Z">
        <w:r>
          <w:rPr>
            <w:lang w:val="en-US"/>
          </w:rPr>
          <w:t>,</w:t>
        </w:r>
      </w:ins>
      <w:r>
        <w:rPr>
          <w:lang w:val="en-US"/>
        </w:rPr>
        <w:t xml:space="preserve">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w:t>
      </w:r>
      <w:ins w:id="141" w:author="Mike Taylor" w:date="2024-08-27T22:54:41Z">
        <w:r>
          <w:rPr>
            <w:lang w:val="en-US"/>
          </w:rPr>
          <w:t>6</w:t>
        </w:r>
      </w:ins>
      <w:del w:id="142" w:author="Mike Taylor" w:date="2024-08-27T22:54:41Z">
        <w:r>
          <w:rPr>
            <w:lang w:val="en-US"/>
          </w:rPr>
          <w:delText>5</w:delText>
        </w:r>
      </w:del>
      <w:r>
        <w:rPr>
          <w:lang w:val="en-US"/>
        </w:rPr>
        <w:t>).</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w:t>
      </w:r>
      <w:ins w:id="143" w:author="Mike Taylor" w:date="2024-08-27T22:54:41Z">
        <w:r>
          <w:rPr>
            <w:lang w:val="en-US"/>
          </w:rPr>
          <w:t>paleontology</w:t>
        </w:r>
      </w:ins>
      <w:del w:id="144" w:author="Mike Taylor" w:date="2024-08-27T22:54:41Z">
        <w:r>
          <w:rPr>
            <w:lang w:val="en-US"/>
          </w:rPr>
          <w:delText>palaeontology</w:delText>
        </w:r>
      </w:del>
      <w:r>
        <w:rPr>
          <w:lang w:val="en-US"/>
        </w:rPr>
        <w:t xml:space="preserve">. This monograph illustrated CM 84 in some detail and named it as the holotype of the new species </w:t>
      </w:r>
      <w:r>
        <w:rPr>
          <w:i/>
          <w:iCs/>
          <w:lang w:val="en-US"/>
        </w:rPr>
        <w:t>Diplodocus carnegii</w:t>
      </w:r>
      <w:r>
        <w:rPr>
          <w:lang w:val="en-US"/>
        </w:rPr>
        <w:t xml:space="preserve"> in </w:t>
      </w:r>
      <w:ins w:id="145" w:author="Mike Taylor" w:date="2024-08-27T22:54:41Z">
        <w:r>
          <w:rPr>
            <w:lang w:val="en-US"/>
          </w:rPr>
          <w:t>honor</w:t>
        </w:r>
      </w:ins>
      <w:del w:id="146" w:author="Mike Taylor" w:date="2024-08-27T22:54:41Z">
        <w:r>
          <w:rPr>
            <w:lang w:val="en-US"/>
          </w:rPr>
          <w:delText>honour</w:delText>
        </w:r>
      </w:del>
      <w:r>
        <w:rPr>
          <w:lang w:val="en-US"/>
        </w:rPr>
        <w:t xml:space="preserve"> of the museum’s sponsor. (Hatcher’s (1901:56–57 diagnosis of the new species is arguably rather thin, depending almost entirely on the orientation of the neural spines of </w:t>
      </w:r>
      <w:ins w:id="147" w:author="Mike Taylor" w:date="2024-08-27T22:54:41Z">
        <w:r>
          <w:rPr>
            <w:lang w:val="en-US"/>
          </w:rPr>
          <w:t>anterior</w:t>
        </w:r>
      </w:ins>
      <w:del w:id="148" w:author="Mike Taylor" w:date="2024-08-27T22:54:41Z">
        <w:r>
          <w:rPr>
            <w:lang w:val="en-US"/>
          </w:rPr>
          <w:delText>proximal</w:delText>
        </w:r>
      </w:del>
      <w:r>
        <w:rPr>
          <w:lang w:val="en-US"/>
        </w:rPr>
        <w:t xml:space="preserve"> caudal vertebrae</w:t>
      </w:r>
      <w:ins w:id="149" w:author="Mike Taylor" w:date="2024-08-27T22:54:41Z">
        <w:r>
          <w:rPr>
            <w:lang w:val="en-US"/>
          </w:rPr>
          <w:t xml:space="preserve">, but renowned sauropod expert </w:t>
        </w:r>
      </w:ins>
      <w:del w:id="150" w:author="Mike Taylor" w:date="2024-08-27T22:54:41Z">
        <w:r>
          <w:rPr>
            <w:lang w:val="en-US"/>
          </w:rPr>
          <w:delText xml:space="preserve">; but </w:delText>
        </w:r>
      </w:del>
      <w:r>
        <w:rPr>
          <w:lang w:val="en-US"/>
        </w:rPr>
        <w:t xml:space="preserve">John S. McIntosh considered </w:t>
      </w:r>
      <w:r>
        <w:rPr>
          <w:i/>
          <w:iCs/>
          <w:lang w:val="en-US"/>
        </w:rPr>
        <w:t>D</w:t>
      </w:r>
      <w:r>
        <w:rPr>
          <w:lang w:val="en-US"/>
        </w:rPr>
        <w:t xml:space="preserve">. </w:t>
      </w:r>
      <w:r>
        <w:rPr>
          <w:i/>
          <w:iCs/>
          <w:lang w:val="en-US"/>
        </w:rPr>
        <w:t>carnegii</w:t>
      </w:r>
      <w:r>
        <w:rPr>
          <w:lang w:val="en-US"/>
        </w:rPr>
        <w:t xml:space="preserve"> legitimately distinct from </w:t>
      </w:r>
      <w:ins w:id="151" w:author="Mike Taylor" w:date="2024-08-27T22:54:41Z">
        <w:r>
          <w:rPr>
            <w:lang w:val="en-US"/>
          </w:rPr>
          <w:t xml:space="preserve">the type species, </w:t>
        </w:r>
      </w:ins>
      <w:r>
        <w:rPr>
          <w:i/>
          <w:iCs/>
          <w:lang w:val="en-US"/>
        </w:rPr>
        <w:t>D</w:t>
      </w:r>
      <w:r>
        <w:rPr>
          <w:lang w:val="en-US"/>
        </w:rPr>
        <w:t xml:space="preserve">. </w:t>
      </w:r>
      <w:r>
        <w:rPr>
          <w:i/>
          <w:iCs/>
          <w:lang w:val="en-US"/>
        </w:rPr>
        <w:t>longus</w:t>
      </w:r>
      <w:r>
        <w:rPr>
          <w:lang w:val="en-US"/>
        </w:rPr>
        <w:t xml:space="preserve"> (Rea 2001:ix)</w:t>
      </w:r>
      <w:ins w:id="152" w:author="Mike Taylor" w:date="2024-08-27T22:54:41Z">
        <w:r>
          <w:rPr>
            <w:lang w:val="en-US"/>
          </w:rPr>
          <w:t>, and this separation has been widely followed.</w:t>
        </w:r>
      </w:ins>
      <w:r>
        <w:rPr>
          <w:lang w:val="en-US"/>
        </w:rPr>
        <w:t xml:space="preserve">) The illustrations included a skeletal reconstruction of </w:t>
      </w:r>
      <w:r>
        <w:rPr>
          <w:i/>
          <w:iCs/>
          <w:lang w:val="en-US"/>
        </w:rPr>
        <w:t>Diplodocus</w:t>
      </w:r>
      <w:r>
        <w:rPr>
          <w:lang w:val="en-US"/>
        </w:rPr>
        <w:t xml:space="preserve"> (Hatcher 1901:plate XIII; Figure </w:t>
      </w:r>
      <w:ins w:id="153" w:author="Mike Taylor" w:date="2024-08-27T22:54:41Z">
        <w:r>
          <w:rPr>
            <w:lang w:val="en-US"/>
          </w:rPr>
          <w:t>7</w:t>
        </w:r>
      </w:ins>
      <w:del w:id="154" w:author="Mike Taylor" w:date="2024-08-27T22:54:41Z">
        <w:r>
          <w:rPr>
            <w:lang w:val="en-US"/>
          </w:rPr>
          <w:delText>6</w:delText>
        </w:r>
      </w:del>
      <w:r>
        <w:rPr>
          <w:lang w:val="en-US"/>
        </w:rPr>
        <w:t>).</w:t>
      </w:r>
    </w:p>
    <w:p>
      <w:pPr>
        <w:pStyle w:val="BodyText"/>
        <w:rPr>
          <w:lang w:val="en-US"/>
        </w:rPr>
      </w:pPr>
      <w:ins w:id="155" w:author="Mike Taylor" w:date="2024-08-27T22:54:41Z">
        <w:r>
          <w:rPr>
            <w:lang w:val="en-US"/>
          </w:rPr>
          <w:t>In early</w:t>
        </w:r>
      </w:ins>
      <w:del w:id="156" w:author="Mike Taylor" w:date="2024-08-27T22:54:41Z">
        <w:r>
          <w:rPr>
            <w:lang w:val="en-US"/>
          </w:rPr>
          <w:delText>Early in</w:delText>
        </w:r>
      </w:del>
      <w:r>
        <w:rPr>
          <w:lang w:val="en-US"/>
        </w:rPr>
        <w:t xml:space="preserve"> October 1902, King Edward VII of England paid a surprise visit to Carnegie at Skibo Castle in Scotland</w:t>
      </w:r>
      <w:ins w:id="157" w:author="Mike Taylor" w:date="2024-08-27T22:54:41Z">
        <w:r>
          <w:rPr>
            <w:lang w:val="en-US"/>
          </w:rPr>
          <w:t xml:space="preserve"> (Nieuwland 2019:50), shortly after being crowned King, with the likely aim of taking inspiration from Carnegie’s state-of-the-art castle for the renovation of long-neglected palaces</w:t>
        </w:r>
      </w:ins>
      <w:r>
        <w:rPr>
          <w:lang w:val="en-US"/>
        </w:rPr>
        <w:t xml:space="preserve">. There, according to most sources, he saw a framed copy of the skeletal reconstruction of </w:t>
      </w:r>
      <w:r>
        <w:rPr>
          <w:i/>
          <w:iCs/>
          <w:lang w:val="en-US"/>
        </w:rPr>
        <w:t>Diplodocus</w:t>
      </w:r>
      <w:del w:id="158" w:author="Mike Taylor" w:date="2024-08-27T22:54:41Z">
        <w:r>
          <w:rPr>
            <w:i/>
            <w:iCs/>
            <w:lang w:val="en-US"/>
          </w:rPr>
          <w:delText>,</w:delText>
        </w:r>
      </w:del>
      <w:r>
        <w:rPr>
          <w:lang w:val="en-US"/>
        </w:rPr>
        <w:t xml:space="preserve"> from Hatcher’s descriptive monograph. As Coggeshall (</w:t>
      </w:r>
      <w:ins w:id="159" w:author="Mike Taylor" w:date="2024-08-27T22:54:41Z">
        <w:r>
          <w:rPr>
            <w:lang w:val="en-US"/>
          </w:rPr>
          <w:t>1951b</w:t>
        </w:r>
      </w:ins>
      <w:del w:id="160" w:author="Mike Taylor" w:date="2024-08-27T22:54:41Z">
        <w:r>
          <w:rPr>
            <w:lang w:val="en-US"/>
          </w:rPr>
          <w:delText>1951a</w:delText>
        </w:r>
      </w:del>
      <w:r>
        <w:rPr>
          <w:lang w:val="en-US"/>
        </w:rPr>
        <w:t xml:space="preserve">:276) told it nearly half a century later, however, what the King saw on his visit to Skibo Castle was a </w:t>
      </w:r>
      <w:ins w:id="161" w:author="Mike Taylor" w:date="2024-08-27T22:54:41Z">
        <w:r>
          <w:rPr>
            <w:lang w:val="en-US"/>
          </w:rPr>
          <w:t>watercolor</w:t>
        </w:r>
      </w:ins>
      <w:del w:id="162" w:author="Mike Taylor" w:date="2024-08-27T22:54:41Z">
        <w:r>
          <w:rPr>
            <w:lang w:val="en-US"/>
          </w:rPr>
          <w:delText>water-colour</w:delText>
        </w:r>
      </w:del>
      <w:r>
        <w:rPr>
          <w:lang w:val="en-US"/>
        </w:rPr>
        <w:t xml:space="preserve"> sketch of the Carnegie </w:t>
      </w:r>
      <w:r>
        <w:rPr>
          <w:i/>
          <w:iCs/>
          <w:lang w:val="en-US"/>
        </w:rPr>
        <w:t>Diplodocus</w:t>
      </w:r>
      <w:r>
        <w:rPr>
          <w:lang w:val="en-US"/>
        </w:rPr>
        <w:t xml:space="preserve"> that had been executed by Holland even before Hatcher’s description was published. </w:t>
      </w:r>
      <w:ins w:id="163" w:author="Mike Taylor" w:date="2024-08-27T22:54:41Z">
        <w:r>
          <w:rPr>
            <w:lang w:val="en-US"/>
          </w:rPr>
          <w:t>And in Holland’s (1930:84) telling, it was a lead-pencil sketch</w:t>
        </w:r>
      </w:ins>
      <w:del w:id="164" w:author="Mike Taylor" w:date="2024-08-27T22:54:41Z">
        <w:r>
          <w:rPr>
            <w:i w:val="false"/>
            <w:iCs w:val="false"/>
            <w:lang w:val="en-US"/>
          </w:rPr>
          <w:delText xml:space="preserve">Either way, the King was impressed, and </w:delText>
        </w:r>
      </w:del>
      <w:del w:id="165" w:author="Mike Taylor" w:date="2024-08-27T22:54:41Z">
        <w:r>
          <w:rPr>
            <w:lang w:val="en-US"/>
          </w:rPr>
          <w:delText xml:space="preserve">requested a specimen for the British Museum (BMNH) in London, England, of which he was a trustee (Nieuwland 2109:50). Carnegie, keen to gain favour with men of influence, happily promised to provide one as a gift, and on 2nd October wrote to Holland to ask him to excavate another </w:delText>
        </w:r>
      </w:del>
      <w:del w:id="166" w:author="Mike Taylor" w:date="2024-08-27T22:54:41Z">
        <w:r>
          <w:rPr>
            <w:i/>
            <w:iCs/>
            <w:lang w:val="en-US"/>
          </w:rPr>
          <w:delText>Diplodocus</w:delText>
        </w:r>
      </w:del>
      <w:del w:id="167" w:author="Mike Taylor" w:date="2024-08-27T22:54:41Z">
        <w:r>
          <w:rPr>
            <w:i w:val="false"/>
            <w:iCs w:val="false"/>
            <w:lang w:val="en-US"/>
          </w:rPr>
          <w:delText xml:space="preserve"> for the British Museum</w:delText>
        </w:r>
      </w:del>
      <w:r>
        <w:rPr>
          <w:lang w:val="en-US"/>
        </w:rPr>
        <w:t>.</w:t>
      </w:r>
    </w:p>
    <w:p>
      <w:pPr>
        <w:pStyle w:val="BodyText"/>
        <w:rPr>
          <w:lang w:val="en-US"/>
          <w:ins w:id="171" w:author="Mike Taylor" w:date="2024-08-27T22:54:41Z"/>
        </w:rPr>
      </w:pPr>
      <w:ins w:id="168" w:author="Mike Taylor" w:date="2024-08-27T22:54:41Z">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ins>
      <w:ins w:id="169" w:author="Mike Taylor" w:date="2024-08-27T22:54:41Z">
        <w:r>
          <w:rPr>
            <w:i/>
            <w:iCs/>
            <w:lang w:val="en-US"/>
          </w:rPr>
          <w:t>Diplodocus</w:t>
        </w:r>
      </w:ins>
      <w:ins w:id="170" w:author="Mike Taylor" w:date="2024-08-27T22:54:41Z">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ins>
    </w:p>
    <w:p>
      <w:pPr>
        <w:pStyle w:val="BodyText"/>
        <w:rPr>
          <w:lang w:val="en-US"/>
          <w:ins w:id="177" w:author="Mike Taylor" w:date="2024-08-27T22:54:41Z"/>
        </w:rPr>
      </w:pPr>
      <w:ins w:id="172" w:author="Mike Taylor" w:date="2024-08-27T22:54:41Z">
        <w:r>
          <w:rPr>
            <w:lang w:val="en-US"/>
          </w:rPr>
          <w:t xml:space="preserve">At any rate, the King was impressed by the </w:t>
        </w:r>
      </w:ins>
      <w:ins w:id="173" w:author="Mike Taylor" w:date="2024-08-27T22:54:41Z">
        <w:r>
          <w:rPr>
            <w:i/>
            <w:iCs/>
            <w:lang w:val="en-US"/>
          </w:rPr>
          <w:t>Diplodocus</w:t>
        </w:r>
      </w:ins>
      <w:ins w:id="174" w:author="Mike Taylor" w:date="2024-08-27T22:54:41Z">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ins>
      <w:ins w:id="175" w:author="Mike Taylor" w:date="2024-08-27T22:54:41Z">
        <w:r>
          <w:rPr>
            <w:i/>
            <w:iCs/>
            <w:lang w:val="en-US"/>
          </w:rPr>
          <w:t>Diplodocus</w:t>
        </w:r>
      </w:ins>
      <w:ins w:id="176" w:author="Mike Taylor" w:date="2024-08-27T22:54:41Z">
        <w:r>
          <w:rPr>
            <w:lang w:val="en-US"/>
          </w:rPr>
          <w:t xml:space="preserve"> for the British Museum (Figure 9).</w:t>
        </w:r>
      </w:ins>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w:t>
      </w:r>
      <w:ins w:id="178" w:author="Mike Taylor" w:date="2024-08-27T22:54:41Z">
        <w:r>
          <w:rPr>
            <w:lang w:val="en-US"/>
          </w:rPr>
          <w:t>.”</w:t>
        </w:r>
      </w:ins>
      <w:del w:id="179" w:author="Mike Taylor" w:date="2024-08-27T22:54:41Z">
        <w:r>
          <w:rPr>
            <w:lang w:val="en-US"/>
          </w:rPr>
          <w:delText>”.</w:delText>
        </w:r>
      </w:del>
      <w:r>
        <w:rPr>
          <w:lang w:val="en-US"/>
        </w:rPr>
        <w:t xml:space="preserve"> The offer would be formally accepted by the</w:t>
      </w:r>
      <w:ins w:id="180" w:author="Mike Taylor" w:date="2024-08-27T22:54:41Z">
        <w:r>
          <w:rPr>
            <w:lang w:val="en-US"/>
          </w:rPr>
          <w:t xml:space="preserve"> British Museum</w:t>
        </w:r>
      </w:ins>
      <w:r>
        <w:rPr>
          <w:lang w:val="en-US"/>
        </w:rPr>
        <w:t xml:space="preserve">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w:t>
      </w:r>
      <w:ins w:id="181" w:author="Mike Taylor" w:date="2024-08-27T22:54:41Z">
        <w:r>
          <w:rPr>
            <w:lang w:val="en-US"/>
          </w:rPr>
          <w:t>1951b</w:t>
        </w:r>
      </w:ins>
      <w:del w:id="182" w:author="Mike Taylor" w:date="2024-08-27T22:54:41Z">
        <w:r>
          <w:rPr>
            <w:lang w:val="en-US"/>
          </w:rPr>
          <w:delText>1951a</w:delText>
        </w:r>
      </w:del>
      <w:r>
        <w:rPr>
          <w:lang w:val="en-US"/>
        </w:rPr>
        <w:t xml:space="preserve">:276) account is slightly different: in his </w:t>
      </w:r>
      <w:ins w:id="183" w:author="Mike Taylor" w:date="2024-08-27T22:54:41Z">
        <w:r>
          <w:rPr>
            <w:lang w:val="en-US"/>
          </w:rPr>
          <w:t>telling,</w:t>
        </w:r>
      </w:ins>
      <w:del w:id="184" w:author="Mike Taylor" w:date="2024-08-27T22:54:41Z">
        <w:r>
          <w:rPr>
            <w:lang w:val="en-US"/>
          </w:rPr>
          <w:delText>account</w:delText>
        </w:r>
      </w:del>
      <w:r>
        <w:rPr>
          <w:lang w:val="en-US"/>
        </w:rPr>
        <w:t xml:space="preserve"> it was Holland’s foresight, not Carnegie’s</w:t>
      </w:r>
      <w:ins w:id="185" w:author="Mike Taylor" w:date="2024-08-27T22:54:41Z">
        <w:r>
          <w:rPr>
            <w:lang w:val="en-US"/>
          </w:rPr>
          <w:t>,</w:t>
        </w:r>
      </w:ins>
      <w:r>
        <w:rPr>
          <w:lang w:val="en-US"/>
        </w:rPr>
        <w:t xml:space="preserve">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ins w:id="186" w:author="Mike Taylor" w:date="2024-08-27T22:54:41Z">
        <w:r>
          <w:rPr>
            <w:lang w:val="en-US"/>
          </w:rPr>
          <w:t>.”</w:t>
        </w:r>
      </w:ins>
      <w:del w:id="187" w:author="Mike Taylor" w:date="2024-08-27T22:54:41Z">
        <w:r>
          <w:rPr>
            <w:lang w:val="en-US"/>
          </w:rPr>
          <w:delText>”.</w:delText>
        </w:r>
      </w:del>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w:t>
      </w:r>
      <w:ins w:id="188" w:author="Mike Taylor" w:date="2024-08-27T22:54:41Z">
        <w:r>
          <w:rPr>
            <w:lang w:val="en-US"/>
          </w:rPr>
          <w:t xml:space="preserve">extending </w:t>
        </w:r>
      </w:ins>
      <w:del w:id="189" w:author="Mike Taylor" w:date="2024-08-27T22:54:41Z">
        <w:r>
          <w:rPr>
            <w:lang w:val="en-US"/>
          </w:rPr>
          <w:delText xml:space="preserve">running through </w:delText>
        </w:r>
      </w:del>
      <w:r>
        <w:rPr>
          <w:lang w:val="en-US"/>
        </w:rPr>
        <w:t xml:space="preserve">into 1904, the Carnegie Museum made molds of the </w:t>
      </w:r>
      <w:r>
        <w:rPr>
          <w:i/>
          <w:iCs/>
          <w:lang w:val="en-US"/>
        </w:rPr>
        <w:t>Diplodocus</w:t>
      </w:r>
      <w:r>
        <w:rPr>
          <w:lang w:val="en-US"/>
        </w:rPr>
        <w:t xml:space="preserve"> bones</w:t>
      </w:r>
      <w:del w:id="190" w:author="Mike Taylor" w:date="2024-08-27T22:54:41Z">
        <w:r>
          <w:rPr>
            <w:lang w:val="en-US"/>
          </w:rPr>
          <w:delText>,</w:delText>
        </w:r>
      </w:del>
      <w:r>
        <w:rPr>
          <w:lang w:val="en-US"/>
        </w:rPr>
        <w:t xml:space="preserve">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w:t>
      </w:r>
      <w:ins w:id="191" w:author="Mike Taylor" w:date="2024-08-27T22:54:41Z">
        <w:r>
          <w:rPr>
            <w:lang w:val="en-US"/>
          </w:rPr>
          <w:t xml:space="preserve">Having come from Italy to the USA at age 15, Agostini had worked for eight years with a Pittsbugh manufacturer of church statuary (Seneff 1947:118). Other members </w:t>
        </w:r>
      </w:ins>
      <w:del w:id="192" w:author="Mike Taylor" w:date="2024-08-27T22:54:41Z">
        <w:r>
          <w:rPr>
            <w:lang w:val="en-US"/>
          </w:rPr>
          <w:delText xml:space="preserve">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w:delText>
        </w:r>
      </w:del>
      <w:r>
        <w:rPr>
          <w:lang w:val="en-US"/>
        </w:rPr>
        <w:t xml:space="preserve">of the </w:t>
      </w:r>
      <w:ins w:id="193" w:author="Mike Taylor" w:date="2024-08-27T22:54:41Z">
        <w:r>
          <w:rPr>
            <w:lang w:val="en-US"/>
          </w:rPr>
          <w:t>Italian crew included Emile Poli and Manno Fabri (Krishtalka 1988:15). The molding and casting process was elaborate, as described by Seneff (1947:118):</w:t>
        </w:r>
      </w:ins>
      <w:del w:id="194" w:author="Mike Taylor" w:date="2024-08-27T22:54:41Z">
        <w:r>
          <w:rPr>
            <w:lang w:val="en-US"/>
          </w:rPr>
          <w:delText xml:space="preserve">skulls of </w:delText>
        </w:r>
      </w:del>
      <w:del w:id="195" w:author="Mike Taylor" w:date="2024-08-27T22:54:41Z">
        <w:r>
          <w:rPr>
            <w:i/>
            <w:iCs/>
            <w:lang w:val="en-US"/>
          </w:rPr>
          <w:delText>Apatosaurus</w:delText>
        </w:r>
      </w:del>
      <w:del w:id="196" w:author="Mike Taylor" w:date="2024-08-27T22:54:41Z">
        <w:r>
          <w:rPr>
            <w:lang w:val="en-US"/>
          </w:rPr>
          <w:delText xml:space="preserve"> and </w:delText>
        </w:r>
      </w:del>
      <w:del w:id="197" w:author="Mike Taylor" w:date="2024-08-27T22:54:41Z">
        <w:r>
          <w:rPr>
            <w:i/>
            <w:iCs/>
            <w:lang w:val="en-US"/>
          </w:rPr>
          <w:delText>Diplodocus</w:delText>
        </w:r>
      </w:del>
      <w:del w:id="198" w:author="Mike Taylor" w:date="2024-08-27T22:54:41Z">
        <w:r>
          <w:rPr>
            <w:lang w:val="en-US"/>
          </w:rPr>
          <w:delText xml:space="preserve"> during the year and one of these skull casts has been mounted on our great skeleton of </w:delText>
        </w:r>
      </w:del>
      <w:del w:id="199" w:author="Mike Taylor" w:date="2024-08-27T22:54:41Z">
        <w:r>
          <w:rPr>
            <w:i/>
            <w:iCs/>
            <w:lang w:val="en-US"/>
          </w:rPr>
          <w:delText>Apatosaurus</w:delText>
        </w:r>
      </w:del>
      <w:del w:id="200" w:author="Mike Taylor" w:date="2024-08-27T22:54:41Z">
        <w:r>
          <w:rPr>
            <w:lang w:val="en-US"/>
          </w:rPr>
          <w:delText xml:space="preserve"> which stands in the exhibition hall” (Carnegie Institute 1934:40). Although the </w:delText>
        </w:r>
      </w:del>
      <w:del w:id="201" w:author="Mike Taylor" w:date="2024-08-27T22:54:41Z">
        <w:r>
          <w:rPr>
            <w:i/>
            <w:iCs/>
            <w:lang w:val="en-US"/>
          </w:rPr>
          <w:delText>Diplodocus</w:delText>
        </w:r>
      </w:del>
      <w:del w:id="202" w:author="Mike Taylor" w:date="2024-08-27T22:54:41Z">
        <w:r>
          <w:rPr>
            <w:lang w:val="en-US"/>
          </w:rPr>
          <w:delText xml:space="preserve"> skeleton was made up of about 200 bones (counting the skull as a single unit), the molds consisted of 600 pieces (Madsen 1990:2), as some of the more elaborately constructed vertebrae required up to 30 pieces to capture their complexities (Nieuwland 2019:63).</w:delText>
        </w:r>
      </w:del>
    </w:p>
    <w:p>
      <w:pPr>
        <w:pStyle w:val="BlockQuotation"/>
        <w:rPr>
          <w:ins w:id="204" w:author="Mike Taylor" w:date="2024-08-27T22:54:41Z"/>
        </w:rPr>
      </w:pPr>
      <w:ins w:id="203" w:author="Mike Taylor" w:date="2024-08-27T22:54:41Z">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ins>
    </w:p>
    <w:p>
      <w:pPr>
        <w:pStyle w:val="BodyText"/>
        <w:rPr>
          <w:lang w:val="en-US"/>
          <w:ins w:id="208" w:author="Mike Taylor" w:date="2024-08-27T22:54:41Z"/>
        </w:rPr>
      </w:pPr>
      <w:ins w:id="205" w:author="Mike Taylor" w:date="2024-08-27T22:54:41Z">
        <w:r>
          <w:rPr>
            <w:lang w:val="en-US"/>
          </w:rPr>
          <w:t xml:space="preserve">Although the </w:t>
        </w:r>
      </w:ins>
      <w:ins w:id="206" w:author="Mike Taylor" w:date="2024-08-27T22:54:41Z">
        <w:r>
          <w:rPr>
            <w:i/>
            <w:iCs/>
            <w:lang w:val="en-US"/>
          </w:rPr>
          <w:t>Diplodocus</w:t>
        </w:r>
      </w:ins>
      <w:ins w:id="207" w:author="Mike Taylor" w:date="2024-08-27T22:54:41Z">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ins>
    </w:p>
    <w:p>
      <w:pPr>
        <w:pStyle w:val="BodyText"/>
        <w:rPr>
          <w:lang w:val="en-US"/>
          <w:ins w:id="216" w:author="Mike Taylor" w:date="2024-08-27T22:54:41Z"/>
        </w:rPr>
      </w:pPr>
      <w:ins w:id="209" w:author="Mike Taylor" w:date="2024-08-27T22:54:41Z">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ins>
      <w:ins w:id="210" w:author="Mike Taylor" w:date="2024-08-27T22:54:41Z">
        <w:r>
          <w:rPr>
            <w:i/>
            <w:iCs/>
            <w:lang w:val="en-US"/>
          </w:rPr>
          <w:t>Apatosaurus</w:t>
        </w:r>
      </w:ins>
      <w:ins w:id="211" w:author="Mike Taylor" w:date="2024-08-27T22:54:41Z">
        <w:r>
          <w:rPr>
            <w:lang w:val="en-US"/>
          </w:rPr>
          <w:t xml:space="preserve"> and </w:t>
        </w:r>
      </w:ins>
      <w:ins w:id="212" w:author="Mike Taylor" w:date="2024-08-27T22:54:41Z">
        <w:r>
          <w:rPr>
            <w:i/>
            <w:iCs/>
            <w:lang w:val="en-US"/>
          </w:rPr>
          <w:t>Diplodocus</w:t>
        </w:r>
      </w:ins>
      <w:ins w:id="213" w:author="Mike Taylor" w:date="2024-08-27T22:54:41Z">
        <w:r>
          <w:rPr>
            <w:lang w:val="en-US"/>
          </w:rPr>
          <w:t xml:space="preserve"> during the year and one of these skull casts has been mounted on our great skeleton of </w:t>
        </w:r>
      </w:ins>
      <w:ins w:id="214" w:author="Mike Taylor" w:date="2024-08-27T22:54:41Z">
        <w:r>
          <w:rPr>
            <w:i/>
            <w:iCs/>
            <w:lang w:val="en-US"/>
          </w:rPr>
          <w:t>Apatosaurus</w:t>
        </w:r>
      </w:ins>
      <w:ins w:id="215" w:author="Mike Taylor" w:date="2024-08-27T22:54:41Z">
        <w:r>
          <w:rPr>
            <w:lang w:val="en-US"/>
          </w:rPr>
          <w:t xml:space="preserve"> which stands in the exhibition hall” (Carnegie Institute 1934:40).</w:t>
        </w:r>
      </w:ins>
    </w:p>
    <w:p>
      <w:pPr>
        <w:pStyle w:val="BodyText"/>
        <w:rPr>
          <w:lang w:val="en-US"/>
        </w:rPr>
      </w:pPr>
      <w:r>
        <w:rPr>
          <w:lang w:val="en-US"/>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w:t>
      </w:r>
      <w:del w:id="217" w:author="Mike Taylor" w:date="2024-08-27T22:54:41Z">
        <w:r>
          <w:rPr>
            <w:lang w:val="en-US"/>
          </w:rPr>
          <w:delText xml:space="preserve">cervical and dorsal </w:delText>
        </w:r>
      </w:del>
      <w:r>
        <w:rPr>
          <w:lang w:val="en-US"/>
        </w:rPr>
        <w:t xml:space="preserve">vertebrae are actually molds of sculptures, not of the original bones; and so the casts created from them do not precisely match </w:t>
      </w:r>
      <w:ins w:id="218" w:author="Mike Taylor" w:date="2024-08-27T22:54:41Z">
        <w:r>
          <w:rPr>
            <w:lang w:val="en-US"/>
          </w:rPr>
          <w:t>their original fossil counterparts</w:t>
        </w:r>
      </w:ins>
      <w:del w:id="219" w:author="Mike Taylor" w:date="2024-08-27T22:54:41Z">
        <w:r>
          <w:rPr>
            <w:lang w:val="en-US"/>
          </w:rPr>
          <w:delText>the original bones</w:delText>
        </w:r>
      </w:del>
      <w:r>
        <w:rPr>
          <w:lang w:val="en-US"/>
        </w:rPr>
        <w:t>.</w:t>
      </w:r>
    </w:p>
    <w:p>
      <w:pPr>
        <w:pStyle w:val="BodyText"/>
        <w:rPr>
          <w:lang w:val="en-US"/>
        </w:rPr>
      </w:pPr>
      <w:r>
        <w:rPr>
          <w:lang w:val="en-US"/>
        </w:rPr>
        <w:t xml:space="preserve">In </w:t>
      </w:r>
      <w:ins w:id="220" w:author="Mike Taylor" w:date="2024-08-27T22:54:41Z">
        <w:r>
          <w:rPr>
            <w:lang w:val="en-US"/>
          </w:rPr>
          <w:t xml:space="preserve">the </w:t>
        </w:r>
      </w:ins>
      <w:r>
        <w:rPr>
          <w:lang w:val="en-US"/>
        </w:rPr>
        <w:t xml:space="preserve">early summer of 1904, the cast created for the British Museum was temporarily mounted as a trial </w:t>
      </w:r>
      <w:ins w:id="221" w:author="Mike Taylor" w:date="2024-08-27T22:54:41Z">
        <w:r>
          <w:rPr>
            <w:lang w:val="en-US"/>
          </w:rPr>
          <w:t>in</w:t>
        </w:r>
      </w:ins>
      <w:del w:id="222" w:author="Mike Taylor" w:date="2024-08-27T22:54:41Z">
        <w:r>
          <w:rPr>
            <w:lang w:val="en-US"/>
          </w:rPr>
          <w:delText>at</w:delText>
        </w:r>
      </w:del>
      <w:r>
        <w:rPr>
          <w:lang w:val="en-US"/>
        </w:rPr>
        <w:t xml:space="preserve"> the Main Hall of the Pittsburgh Exposition Society at The Point in downtown Pittsburgh (Figure </w:t>
      </w:r>
      <w:ins w:id="223" w:author="Mike Taylor" w:date="2024-08-27T22:54:41Z">
        <w:r>
          <w:rPr>
            <w:lang w:val="en-US"/>
          </w:rPr>
          <w:t>10</w:t>
        </w:r>
      </w:ins>
      <w:del w:id="224" w:author="Mike Taylor" w:date="2024-08-27T22:54:41Z">
        <w:r>
          <w:rPr>
            <w:lang w:val="en-US"/>
          </w:rPr>
          <w:delText>7</w:delText>
        </w:r>
      </w:del>
      <w:r>
        <w:rPr>
          <w:lang w:val="en-US"/>
        </w:rPr>
        <w:t xml:space="preserve">;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w:t>
      </w:r>
      <w:ins w:id="225" w:author="Mike Taylor" w:date="2024-08-27T22:54:41Z">
        <w:r>
          <w:rPr>
            <w:lang w:val="en-US"/>
          </w:rPr>
          <w:t xml:space="preserve"> (Belgium)</w:t>
        </w:r>
      </w:ins>
      <w:r>
        <w:rPr>
          <w:lang w:val="en-US"/>
        </w:rPr>
        <w:t xml:space="preserve">,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w:t>
      </w:r>
      <w:ins w:id="226" w:author="Mike Taylor" w:date="2024-08-27T22:54:41Z">
        <w:r>
          <w:rPr>
            <w:lang w:val="en-US"/>
          </w:rPr>
          <w:t>1951b</w:t>
        </w:r>
      </w:ins>
      <w:del w:id="227" w:author="Mike Taylor" w:date="2024-08-27T22:54:41Z">
        <w:r>
          <w:rPr>
            <w:lang w:val="en-US"/>
          </w:rPr>
          <w:delText>1951a</w:delText>
        </w:r>
      </w:del>
      <w:r>
        <w:rPr>
          <w:lang w:val="en-US"/>
        </w:rPr>
        <w:t>:276),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w:t>
      </w:r>
      <w:ins w:id="228" w:author="Mike Taylor" w:date="2024-08-27T22:54:41Z">
        <w:r>
          <w:rPr>
            <w:lang w:val="en-US"/>
          </w:rPr>
          <w:t>,”</w:t>
        </w:r>
      </w:ins>
      <w:del w:id="229" w:author="Mike Taylor" w:date="2024-08-27T22:54:41Z">
        <w:r>
          <w:rPr>
            <w:lang w:val="en-US"/>
          </w:rPr>
          <w:delText>.”,</w:delText>
        </w:r>
      </w:del>
      <w:r>
        <w:rPr>
          <w:lang w:val="en-US"/>
        </w:rPr>
        <w:t xml:space="preserve">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w:t>
      </w:r>
      <w:ins w:id="230" w:author="Mike Taylor" w:date="2024-08-27T22:54:41Z">
        <w:r>
          <w:rPr>
            <w:lang w:val="en-US"/>
          </w:rPr>
          <w:t>29</w:t>
        </w:r>
      </w:ins>
      <w:del w:id="231" w:author="Mike Taylor" w:date="2024-08-27T22:54:41Z">
        <w:r>
          <w:rPr>
            <w:lang w:val="en-US"/>
          </w:rPr>
          <w:delText>29th</w:delText>
        </w:r>
      </w:del>
      <w:r>
        <w:rPr/>
        <w:t xml:space="preserve"> </w:t>
      </w:r>
      <w:r>
        <w:rPr>
          <w:lang w:val="en-US"/>
        </w:rPr>
        <w:t>June, then to the public on the 30</w:t>
      </w:r>
      <w:r>
        <w:rPr/>
        <w:t>th</w:t>
      </w:r>
      <w:r>
        <w:rPr>
          <w:lang w:val="en-US"/>
        </w:rPr>
        <w:t xml:space="preserve">, before being disassembled again on the </w:t>
      </w:r>
      <w:ins w:id="232" w:author="Mike Taylor" w:date="2024-08-27T22:54:41Z">
        <w:r>
          <w:rPr>
            <w:lang w:val="en-US"/>
          </w:rPr>
          <w:t>2</w:t>
        </w:r>
      </w:ins>
      <w:del w:id="233" w:author="Mike Taylor" w:date="2024-08-27T22:54:41Z">
        <w:r>
          <w:rPr>
            <w:lang w:val="en-US"/>
          </w:rPr>
          <w:delText>2nd</w:delText>
        </w:r>
      </w:del>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xml:space="preserve">, AMNH 460, which was to be unveiled on </w:t>
      </w:r>
      <w:ins w:id="234" w:author="Mike Taylor" w:date="2024-08-27T22:54:41Z">
        <w:r>
          <w:rPr>
            <w:lang w:val="en-US"/>
          </w:rPr>
          <w:t>16</w:t>
        </w:r>
      </w:ins>
      <w:del w:id="235" w:author="Mike Taylor" w:date="2024-08-27T22:54:41Z">
        <w:r>
          <w:rPr>
            <w:lang w:val="en-US"/>
          </w:rPr>
          <w:delText>16th</w:delText>
        </w:r>
      </w:del>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w:t>
      </w:r>
      <w:ins w:id="236" w:author="Mike Taylor" w:date="2024-08-27T22:54:41Z">
        <w:r>
          <w:rPr>
            <w:lang w:val="en-US"/>
          </w:rPr>
          <w:t xml:space="preserve">the Oakland neighborhood of Pittsburgh </w:t>
        </w:r>
      </w:ins>
      <w:del w:id="237" w:author="Mike Taylor" w:date="2024-08-27T22:54:41Z">
        <w:r>
          <w:rPr>
            <w:lang w:val="en-US"/>
          </w:rPr>
          <w:delText xml:space="preserve">Oakland </w:delText>
        </w:r>
      </w:del>
      <w:r>
        <w:rPr>
          <w:lang w:val="en-US"/>
        </w:rPr>
        <w:t xml:space="preserve">(Krishtalka 1988:15). The casts that had been made from them were shipped from Pittsburgh on </w:t>
      </w:r>
      <w:ins w:id="238" w:author="Mike Taylor" w:date="2024-08-27T22:54:41Z">
        <w:r>
          <w:rPr>
            <w:lang w:val="en-US"/>
          </w:rPr>
          <w:t>3</w:t>
        </w:r>
      </w:ins>
      <w:del w:id="239" w:author="Mike Taylor" w:date="2024-08-27T22:54:41Z">
        <w:r>
          <w:rPr>
            <w:lang w:val="en-US"/>
          </w:rPr>
          <w:delText>3rd</w:delText>
        </w:r>
      </w:del>
      <w:r>
        <w:rPr>
          <w:lang w:val="en-US"/>
        </w:rPr>
        <w:t xml:space="preserve">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w:t>
      </w:r>
      <w:ins w:id="240" w:author="Mike Taylor" w:date="2024-08-27T22:54:41Z">
        <w:r>
          <w:rPr>
            <w:lang w:val="en-US"/>
          </w:rPr>
          <w:t xml:space="preserve"> — about  $300,000 in 2023 money</w:t>
        </w:r>
      </w:ins>
      <w:r>
        <w:rPr>
          <w:lang w:val="en-US"/>
        </w:rPr>
        <w:t xml:space="preserve">. This cost did not include that of shipping and mounting the casts, which was typically rather more expensive than their production had been. Each cast skeleton </w:t>
      </w:r>
      <w:ins w:id="241" w:author="Mike Taylor" w:date="2024-08-27T22:54:41Z">
        <w:r>
          <w:rPr>
            <w:lang w:val="en-US"/>
          </w:rPr>
          <w:t>weighed</w:t>
        </w:r>
      </w:ins>
      <w:del w:id="242" w:author="Mike Taylor" w:date="2024-08-27T22:54:41Z">
        <w:r>
          <w:rPr>
            <w:lang w:val="en-US"/>
          </w:rPr>
          <w:delText>weighted</w:delText>
        </w:r>
      </w:del>
      <w:r>
        <w:rPr>
          <w:lang w:val="en-US"/>
        </w:rPr>
        <w:t xml:space="preserve"> 6,000 lb (2.7 tonnes), or 10,900 lb (4.95 tonnes) when packed for shipment.</w:t>
      </w:r>
    </w:p>
    <w:p>
      <w:pPr>
        <w:pStyle w:val="BodyText"/>
        <w:rPr>
          <w:lang w:val="en-US"/>
        </w:rPr>
      </w:pPr>
      <w:r>
        <w:rPr>
          <w:lang w:val="en-US"/>
        </w:rPr>
        <w:t xml:space="preserve">In April 1905, Holland and </w:t>
      </w:r>
      <w:ins w:id="243" w:author="Mike Taylor" w:date="2024-08-27T22:54:41Z">
        <w:r>
          <w:rPr>
            <w:lang w:val="en-US"/>
          </w:rPr>
          <w:t xml:space="preserve">Arthur </w:t>
        </w:r>
      </w:ins>
      <w:r>
        <w:rPr>
          <w:lang w:val="en-US"/>
        </w:rPr>
        <w:t xml:space="preserve">Coggeshall arrived at South Kensington and supervised the assembly of the first cast skeleton (Holland 1905:443). At 1pm on </w:t>
      </w:r>
      <w:ins w:id="244" w:author="Mike Taylor" w:date="2024-08-27T22:54:41Z">
        <w:r>
          <w:rPr>
            <w:lang w:val="en-US"/>
          </w:rPr>
          <w:t>12</w:t>
        </w:r>
      </w:ins>
      <w:del w:id="245" w:author="Mike Taylor" w:date="2024-08-27T22:54:41Z">
        <w:r>
          <w:rPr>
            <w:lang w:val="en-US"/>
          </w:rPr>
          <w:delText>12th</w:delText>
        </w:r>
      </w:del>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w:t>
      </w:r>
      <w:ins w:id="246" w:author="Mike Taylor" w:date="2024-08-27T22:54:41Z">
        <w:r>
          <w:rPr>
            <w:lang w:val="en-US"/>
          </w:rPr>
          <w:t>Trevelyan</w:t>
        </w:r>
      </w:ins>
      <w:del w:id="247" w:author="Mike Taylor" w:date="2024-08-27T22:54:41Z">
        <w:r>
          <w:rPr>
            <w:lang w:val="en-US"/>
          </w:rPr>
          <w:delText>Trevalyan</w:delText>
        </w:r>
      </w:del>
      <w:r>
        <w:rPr>
          <w:lang w:val="en-US"/>
        </w:rPr>
        <w:t xml:space="preserve"> (the longest-serving of the trustees)</w:t>
      </w:r>
      <w:ins w:id="248" w:author="Mike Taylor" w:date="2024-08-27T22:54:41Z">
        <w:r>
          <w:rPr>
            <w:lang w:val="en-US"/>
          </w:rPr>
          <w:t>,</w:t>
        </w:r>
      </w:ins>
      <w:r>
        <w:rPr>
          <w:lang w:val="en-US"/>
        </w:rPr>
        <w:t xml:space="preserve"> and Sir Archibald Geikie (representing British geologists). Although the material for the mount had been completed as early as October </w:t>
      </w:r>
      <w:ins w:id="249" w:author="Mike Taylor" w:date="2024-08-27T22:54:41Z">
        <w:r>
          <w:rPr>
            <w:lang w:val="en-US"/>
          </w:rPr>
          <w:t xml:space="preserve">of </w:t>
        </w:r>
      </w:ins>
      <w:r>
        <w:rPr>
          <w:lang w:val="en-US"/>
        </w:rPr>
        <w:t xml:space="preserve">the previous year, the public unveiling had been delayed until </w:t>
      </w:r>
      <w:ins w:id="250" w:author="Mike Taylor" w:date="2024-08-27T22:54:41Z">
        <w:r>
          <w:rPr>
            <w:lang w:val="en-US"/>
          </w:rPr>
          <w:t xml:space="preserve">the </w:t>
        </w:r>
      </w:ins>
      <w:r>
        <w:rPr>
          <w:lang w:val="en-US"/>
        </w:rPr>
        <w:t xml:space="preserve">spring of 1905 in the hope that more of London’s dignitaries could be present. The king himself, disappointingly to Lankester and Carnegie, was not among those in attendance. </w:t>
      </w:r>
      <w:ins w:id="251" w:author="Mike Taylor" w:date="2024-08-27T22:54:41Z">
        <w:r>
          <w:rPr>
            <w:lang w:val="en-US"/>
          </w:rPr>
          <w:t>It is likely his unavailability had something to do with Prime Minister Balfour’s attempts to rein in the new monarch’s public appearances at occasions unrelated to matters of state (see Ridley 2007:297–299.)</w:t>
        </w:r>
      </w:ins>
      <w:del w:id="252" w:author="Mike Taylor" w:date="2024-08-27T22:54:41Z">
        <w:r>
          <w:rPr>
            <w:lang w:val="en-US"/>
          </w:rPr>
          <w:delText>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delText>
        </w:r>
      </w:del>
    </w:p>
    <w:p>
      <w:pPr>
        <w:pStyle w:val="BodyText"/>
        <w:rPr>
          <w:lang w:val="en-US"/>
          <w:ins w:id="256" w:author="Mike Taylor" w:date="2024-08-27T22:54:41Z"/>
        </w:rPr>
      </w:pPr>
      <w:ins w:id="253" w:author="Mike Taylor" w:date="2024-08-27T22:54:41Z">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ins>
      <w:ins w:id="254" w:author="Mike Taylor" w:date="2024-08-27T22:54:41Z">
        <w:r>
          <w:rPr>
            <w:i/>
            <w:iCs/>
            <w:lang w:val="en-US"/>
          </w:rPr>
          <w:t>Diplodocus</w:t>
        </w:r>
      </w:ins>
      <w:ins w:id="255" w:author="Mike Taylor" w:date="2024-08-27T22:54:41Z">
        <w:r>
          <w:rPr>
            <w:lang w:val="en-US"/>
          </w:rPr>
          <w:t xml:space="preserve"> and writing “What glorious shooting we would have had on the Little Missouri had it survived to our time!”</w:t>
        </w:r>
      </w:ins>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w:t>
      </w:r>
      <w:ins w:id="257" w:author="Mike Taylor" w:date="2024-08-27T22:54:41Z">
        <w:r>
          <w:rPr>
            <w:lang w:val="en-US"/>
          </w:rPr>
          <w:t xml:space="preserve">the latter’s </w:t>
        </w:r>
      </w:ins>
      <w:del w:id="258" w:author="Mike Taylor" w:date="2024-08-27T22:54:41Z">
        <w:r>
          <w:rPr>
            <w:lang w:val="en-US"/>
          </w:rPr>
          <w:delText xml:space="preserve">his </w:delText>
        </w:r>
      </w:del>
      <w:r>
        <w:rPr>
          <w:lang w:val="en-US"/>
        </w:rPr>
        <w:t xml:space="preserve">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w:t>
      </w:r>
      <w:ins w:id="259" w:author="Mike Taylor" w:date="2024-08-27T22:54:41Z">
        <w:r>
          <w:rPr>
            <w:lang w:val="en-US"/>
          </w:rPr>
          <w:t>,</w:t>
        </w:r>
      </w:ins>
      <w:r>
        <w:rPr>
          <w:lang w:val="en-US"/>
        </w:rPr>
        <w:t xml:space="preserve"> and supposed clavicles.</w:t>
      </w:r>
    </w:p>
    <w:p>
      <w:pPr>
        <w:pStyle w:val="BodyText"/>
        <w:rPr>
          <w:lang w:val="en-US"/>
          <w:ins w:id="265" w:author="Mike Taylor" w:date="2024-08-27T22:54:41Z"/>
        </w:rPr>
      </w:pPr>
      <w:ins w:id="260" w:author="Mike Taylor" w:date="2024-08-27T22:54:41Z">
        <w:r>
          <w:rPr>
            <w:lang w:val="en-US"/>
          </w:rPr>
          <w:t xml:space="preserve">By 1906 or perhaps late 1905, work had begun to mount the original </w:t>
        </w:r>
      </w:ins>
      <w:ins w:id="261" w:author="Mike Taylor" w:date="2024-08-27T22:54:41Z">
        <w:r>
          <w:rPr>
            <w:i/>
            <w:iCs/>
            <w:lang w:val="en-US"/>
          </w:rPr>
          <w:t>Diplodocus</w:t>
        </w:r>
      </w:ins>
      <w:ins w:id="262" w:author="Mike Taylor" w:date="2024-08-27T22:54:41Z">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the Arthur and Louis Coggeshall and Agostini “have with remarkable skill and ingenuity completed the mounting of the great skeleton of the </w:t>
        </w:r>
      </w:ins>
      <w:ins w:id="263" w:author="Mike Taylor" w:date="2024-08-27T22:54:41Z">
        <w:r>
          <w:rPr>
            <w:i/>
            <w:iCs/>
            <w:lang w:val="en-US"/>
          </w:rPr>
          <w:t>Diplodocus</w:t>
        </w:r>
      </w:ins>
      <w:ins w:id="264" w:author="Mike Taylor" w:date="2024-08-27T22:54:41Z">
        <w:r>
          <w:rPr>
            <w:lang w:val="en-US"/>
          </w:rPr>
          <w:t>” (Carnegie Museum, 1907:25), presumably some time before the report’s cut-off date of 31 March.</w:t>
        </w:r>
      </w:ins>
    </w:p>
    <w:p>
      <w:pPr>
        <w:pStyle w:val="BodyText"/>
        <w:rPr>
          <w:lang w:val="en-US"/>
        </w:rPr>
      </w:pPr>
      <w:ins w:id="266" w:author="Mike Taylor" w:date="2024-08-27T22:54:41Z">
        <w:r>
          <w:rPr>
            <w:lang w:val="en-US"/>
          </w:rPr>
          <w:t xml:space="preserve">The mounted skeleton’s public debut was on 11 April 1907 </w:t>
        </w:r>
      </w:ins>
      <w:del w:id="267" w:author="Mike Taylor" w:date="2024-08-27T22:54:41Z">
        <w:r>
          <w:rPr>
            <w:lang w:val="en-US"/>
          </w:rPr>
          <w:delText xml:space="preserve">On 11 April 1907, the original </w:delText>
        </w:r>
      </w:del>
      <w:del w:id="268" w:author="Mike Taylor" w:date="2024-08-27T22:54:41Z">
        <w:r>
          <w:rPr>
            <w:i/>
            <w:iCs/>
            <w:lang w:val="en-US"/>
          </w:rPr>
          <w:delText>Diplodocus</w:delText>
        </w:r>
      </w:del>
      <w:del w:id="269" w:author="Mike Taylor" w:date="2024-08-27T22:54:41Z">
        <w:r>
          <w:rPr>
            <w:lang w:val="en-US"/>
          </w:rPr>
          <w:delText xml:space="preserve"> fossils were mounted at the Carnegie Museum </w:delText>
        </w:r>
      </w:del>
      <w:r>
        <w:rPr>
          <w:lang w:val="en-US"/>
        </w:rPr>
        <w:t xml:space="preserve">(Nieuwland 2019:92), nearly two years after the London cast. The skeleton was unveiled as part of the opening of a </w:t>
      </w:r>
      <w:ins w:id="270" w:author="Mike Taylor" w:date="2024-08-27T22:54:41Z">
        <w:r>
          <w:rPr>
            <w:lang w:val="en-US"/>
          </w:rPr>
          <w:t xml:space="preserve">huge extension to the </w:t>
        </w:r>
      </w:ins>
      <w:del w:id="271" w:author="Mike Taylor" w:date="2024-08-27T22:54:41Z">
        <w:r>
          <w:rPr>
            <w:lang w:val="en-US"/>
          </w:rPr>
          <w:delText xml:space="preserve">new </w:delText>
        </w:r>
      </w:del>
      <w:r>
        <w:rPr>
          <w:lang w:val="en-US"/>
        </w:rPr>
        <w:t xml:space="preserve">Carnegie Museum building on Forbes Avenue in </w:t>
      </w:r>
      <w:ins w:id="272" w:author="Mike Taylor" w:date="2024-08-27T22:54:41Z">
        <w:r>
          <w:rPr>
            <w:lang w:val="en-US"/>
          </w:rPr>
          <w:t>Oakland</w:t>
        </w:r>
      </w:ins>
      <w:del w:id="273" w:author="Mike Taylor" w:date="2024-08-27T22:54:41Z">
        <w:r>
          <w:rPr>
            <w:lang w:val="en-US"/>
          </w:rPr>
          <w:delText>the Oakland suburb of Pittsburgh, the original building having quickly been outgrown</w:delText>
        </w:r>
      </w:del>
      <w:r>
        <w:rPr>
          <w:lang w:val="en-US"/>
        </w:rPr>
        <w:t>. As will be discussed in detail</w:t>
      </w:r>
      <w:del w:id="274" w:author="Mike Taylor" w:date="2024-08-27T22:54:41Z">
        <w:r>
          <w:rPr>
            <w:lang w:val="en-US"/>
          </w:rPr>
          <w:delText>,</w:delText>
        </w:r>
      </w:del>
      <w:r>
        <w:rPr>
          <w:lang w:val="en-US"/>
        </w:rPr>
        <w:t xml:space="preserve">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w:t>
      </w:r>
      <w:ins w:id="275" w:author="Mike Taylor" w:date="2024-08-27T22:54:41Z">
        <w:r>
          <w:rPr>
            <w:lang w:val="en-US"/>
          </w:rPr>
          <w:t>Humboldt</w:t>
        </w:r>
      </w:ins>
      <w:del w:id="276" w:author="Mike Taylor" w:date="2024-08-27T22:54:41Z">
        <w:r>
          <w:rPr>
            <w:lang w:val="en-US"/>
          </w:rPr>
          <w:delText>Berlin</w:delText>
        </w:r>
      </w:del>
      <w:r>
        <w:rPr>
          <w:lang w:val="en-US"/>
        </w:rPr>
        <w:t xml:space="preserve"> Museum für Naturkunde </w:t>
      </w:r>
      <w:ins w:id="277" w:author="Mike Taylor" w:date="2024-08-27T22:54:41Z">
        <w:r>
          <w:rPr>
            <w:lang w:val="en-US"/>
          </w:rPr>
          <w:t xml:space="preserve">in Berlin </w:t>
        </w:r>
      </w:ins>
      <w:r>
        <w:rPr>
          <w:lang w:val="en-US"/>
        </w:rPr>
        <w:t xml:space="preserve">beginning on 14 April </w:t>
      </w:r>
      <w:ins w:id="278" w:author="Mike Taylor" w:date="2024-08-27T22:54:41Z">
        <w:r>
          <w:rPr>
            <w:lang w:val="en-US"/>
          </w:rPr>
          <w:t>1908</w:t>
        </w:r>
      </w:ins>
      <w:del w:id="279" w:author="Mike Taylor" w:date="2024-08-27T22:54:41Z">
        <w:r>
          <w:rPr>
            <w:lang w:val="en-US"/>
          </w:rPr>
          <w:delText>2008</w:delText>
        </w:r>
      </w:del>
      <w:r>
        <w:rPr>
          <w:lang w:val="en-US"/>
        </w:rPr>
        <w:t>, and the work was complete by 13 May. Coggeshall (</w:t>
      </w:r>
      <w:ins w:id="280" w:author="Mike Taylor" w:date="2024-08-27T22:54:41Z">
        <w:r>
          <w:rPr>
            <w:lang w:val="en-US"/>
          </w:rPr>
          <w:t>1951b</w:t>
        </w:r>
      </w:ins>
      <w:del w:id="281" w:author="Mike Taylor" w:date="2024-08-27T22:54:41Z">
        <w:r>
          <w:rPr>
            <w:lang w:val="en-US"/>
          </w:rPr>
          <w:delText>1951a</w:delText>
        </w:r>
      </w:del>
      <w:r>
        <w:rPr>
          <w:lang w:val="en-US"/>
        </w:rPr>
        <w:t xml:space="preserve">)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w:t>
      </w:r>
      <w:ins w:id="282" w:author="Mike Taylor" w:date="2024-08-27T22:54:41Z">
        <w:r>
          <w:rPr>
            <w:lang w:val="en-US"/>
          </w:rPr>
          <w:t>although a celebratory dinner at the prestigious Hotel Adlon was reported widely in the press. The</w:t>
        </w:r>
      </w:ins>
      <w:del w:id="283" w:author="Mike Taylor" w:date="2024-08-27T22:54:41Z">
        <w:r>
          <w:rPr>
            <w:lang w:val="en-US"/>
          </w:rPr>
          <w:delText>and the</w:delText>
        </w:r>
      </w:del>
      <w:r>
        <w:rPr>
          <w:lang w:val="en-US"/>
        </w:rPr>
        <w:t xml:space="preserve"> mounted cast was positioned off to the side of the main hall, which remained dominated by whale skeletons (Nieuwland 2019:115–118).</w:t>
      </w:r>
    </w:p>
    <w:p>
      <w:pPr>
        <w:pStyle w:val="BodyText"/>
        <w:rPr>
          <w:lang w:val="en-US"/>
        </w:rPr>
      </w:pPr>
      <w:r>
        <w:rPr>
          <w:lang w:val="en-US"/>
        </w:rPr>
        <w:t xml:space="preserve">On 22 May, Holland and Coggeshall arrived in Paris to erect the third cast at the </w:t>
      </w:r>
      <w:ins w:id="284" w:author="Mike Taylor" w:date="2024-08-27T22:54:41Z">
        <w:r>
          <w:rPr>
            <w:lang w:val="en-US"/>
          </w:rPr>
          <w:t>Musé</w:t>
        </w:r>
      </w:ins>
      <w:del w:id="285" w:author="Mike Taylor" w:date="2024-08-27T22:54:41Z">
        <w:r>
          <w:rPr>
            <w:lang w:val="en-US"/>
          </w:rPr>
          <w:delText>Musé</w:delText>
        </w:r>
      </w:del>
      <w:r>
        <w:rPr>
          <w:lang w:val="en-US"/>
        </w:rPr>
        <w:t>um National d’Histoire Naturelle</w:t>
      </w:r>
      <w:del w:id="286" w:author="Mike Taylor" w:date="2024-08-27T22:54:41Z">
        <w:r>
          <w:rPr>
            <w:lang w:val="en-US"/>
          </w:rPr>
          <w:delText xml:space="preserve"> (MNHN)</w:delText>
        </w:r>
      </w:del>
      <w:r>
        <w:rPr>
          <w:lang w:val="en-US"/>
        </w:rPr>
        <w:t xml:space="preserv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w:t>
      </w:r>
      <w:ins w:id="287" w:author="Mike Taylor" w:date="2024-08-27T22:54:41Z">
        <w:r>
          <w:rPr>
            <w:lang w:val="en-US"/>
          </w:rPr>
          <w:t>ambassador</w:t>
        </w:r>
      </w:ins>
      <w:del w:id="288" w:author="Mike Taylor" w:date="2024-08-27T22:54:41Z">
        <w:r>
          <w:rPr>
            <w:lang w:val="en-US"/>
          </w:rPr>
          <w:delText>Ambassador</w:delText>
        </w:r>
      </w:del>
      <w:r>
        <w:rPr>
          <w:lang w:val="en-US"/>
        </w:rPr>
        <w:t>,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w:t>
      </w:r>
      <w:ins w:id="289" w:author="Mike Taylor" w:date="2024-08-27T22:54:41Z">
        <w:r>
          <w:rPr>
            <w:lang w:val="en-US"/>
          </w:rPr>
          <w:t xml:space="preserve">that </w:t>
        </w:r>
      </w:ins>
      <w:r>
        <w:rPr>
          <w:lang w:val="en-US"/>
        </w:rPr>
        <w:t xml:space="preserve">it should </w:t>
      </w:r>
      <w:ins w:id="290" w:author="Mike Taylor" w:date="2024-08-27T22:54:41Z">
        <w:r>
          <w:rPr>
            <w:lang w:val="en-US"/>
          </w:rPr>
          <w:t xml:space="preserve">instead </w:t>
        </w:r>
      </w:ins>
      <w:r>
        <w:rPr>
          <w:lang w:val="en-US"/>
        </w:rPr>
        <w:t xml:space="preserve">sprawl like a lizard. Tornier also criticized the </w:t>
      </w:r>
      <w:ins w:id="291" w:author="Mike Taylor" w:date="2024-08-27T22:54:41Z">
        <w:r>
          <w:rPr>
            <w:lang w:val="en-US"/>
          </w:rPr>
          <w:t>positions</w:t>
        </w:r>
      </w:ins>
      <w:del w:id="292" w:author="Mike Taylor" w:date="2024-08-27T22:54:41Z">
        <w:r>
          <w:rPr>
            <w:lang w:val="en-US"/>
          </w:rPr>
          <w:delText>position</w:delText>
        </w:r>
      </w:del>
      <w:r>
        <w:rPr>
          <w:lang w:val="en-US"/>
        </w:rPr>
        <w:t xml:space="preserve">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w:t>
      </w:r>
      <w:ins w:id="293" w:author="Mike Taylor" w:date="2024-08-27T22:54:41Z">
        <w:r>
          <w:rPr>
            <w:lang w:val="en-US"/>
          </w:rPr>
          <w:t>Steindachner</w:t>
        </w:r>
      </w:ins>
      <w:del w:id="294" w:author="Mike Taylor" w:date="2024-08-27T22:54:41Z">
        <w:r>
          <w:rPr>
            <w:lang w:val="en-US"/>
          </w:rPr>
          <w:delText>he</w:delText>
        </w:r>
      </w:del>
      <w:r>
        <w:rPr>
          <w:lang w:val="en-US"/>
        </w:rPr>
        <w:t xml:space="preserv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w:t>
      </w:r>
      <w:del w:id="295" w:author="Mike Taylor" w:date="2024-08-27T22:54:41Z">
        <w:r>
          <w:rPr>
            <w:lang w:val="en-US"/>
          </w:rPr>
          <w:delText>,</w:delText>
        </w:r>
      </w:del>
      <w:r>
        <w:rPr>
          <w:lang w:val="en-US"/>
        </w:rPr>
        <w:t xml:space="preserve">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w:t>
      </w:r>
      <w:ins w:id="296" w:author="Mike Taylor" w:date="2024-08-27T22:54:41Z">
        <w:r>
          <w:rPr>
            <w:lang w:val="en-US"/>
          </w:rPr>
          <w:t>. This was arranged by Giovanni Capellini, the director</w:t>
        </w:r>
      </w:ins>
      <w:del w:id="297" w:author="Mike Taylor" w:date="2024-08-27T22:54:41Z">
        <w:r>
          <w:rPr>
            <w:lang w:val="en-US"/>
          </w:rPr>
          <w:delText>, largely at the instigation</w:delText>
        </w:r>
      </w:del>
      <w:r>
        <w:rPr>
          <w:lang w:val="en-US"/>
        </w:rPr>
        <w:t xml:space="preserve"> of the </w:t>
      </w:r>
      <w:ins w:id="298" w:author="Mike Taylor" w:date="2024-08-27T22:54:41Z">
        <w:r>
          <w:rPr>
            <w:lang w:val="en-US"/>
          </w:rPr>
          <w:t>Aldrovandi museum at the university</w:t>
        </w:r>
      </w:ins>
      <w:del w:id="299" w:author="Mike Taylor" w:date="2024-08-27T22:54:41Z">
        <w:r>
          <w:rPr>
            <w:lang w:val="en-US"/>
          </w:rPr>
          <w:delText>university museum’s director, Giovanni Capellini</w:delText>
        </w:r>
      </w:del>
      <w:r>
        <w:rPr>
          <w:lang w:val="en-US"/>
        </w:rPr>
        <w:t xml:space="preserve"> — although the name of King Victor Emmanuel III was invoked, gratifying Carnegie’s desire to be seen to be responding to requests from heads of state</w:t>
      </w:r>
      <w:del w:id="300" w:author="Mike Taylor" w:date="2024-08-27T22:54:41Z">
        <w:r>
          <w:rPr>
            <w:lang w:val="en-US"/>
          </w:rPr>
          <w:delText>.</w:delText>
        </w:r>
      </w:del>
      <w:r>
        <w:rPr>
          <w:lang w:val="en-US"/>
        </w:rPr>
        <w:t xml:space="preserve"> (Nieuwland 2019:227–228)</w:t>
      </w:r>
      <w:ins w:id="301" w:author="Mike Taylor" w:date="2024-08-27T22:54:41Z">
        <w:r>
          <w:rPr>
            <w:lang w:val="en-US"/>
          </w:rPr>
          <w:t>.</w:t>
        </w:r>
      </w:ins>
      <w:r>
        <w:rPr>
          <w:lang w:val="en-US"/>
        </w:rPr>
        <w:t xml:space="preserve"> Although previously casts had been erected in the capital cities of the countries they were donated to, Bologna was considered an appropriate venue, perhaps partly because </w:t>
      </w:r>
      <w:ins w:id="302" w:author="Mike Taylor" w:date="2024-08-27T22:54:41Z">
        <w:r>
          <w:rPr>
            <w:lang w:val="en-US"/>
          </w:rPr>
          <w:t>Università di</w:t>
        </w:r>
      </w:ins>
      <w:del w:id="303" w:author="Mike Taylor" w:date="2024-08-27T22:54:41Z">
        <w:r>
          <w:rPr>
            <w:lang w:val="en-US"/>
          </w:rPr>
          <w:delText>the University of</w:delText>
        </w:r>
      </w:del>
      <w:r>
        <w:rPr>
          <w:lang w:val="en-US"/>
        </w:rPr>
        <w:t xml:space="preserve">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w:t>
      </w:r>
      <w:del w:id="304" w:author="Mike Taylor" w:date="2024-08-27T22:54:41Z">
        <w:r>
          <w:rPr>
            <w:lang w:val="en-US"/>
          </w:rPr>
          <w:delText xml:space="preserve">Russian </w:delText>
        </w:r>
      </w:del>
      <w:r>
        <w:rPr>
          <w:lang w:val="en-US"/>
        </w:rPr>
        <w:t>cast was installed in St. Petersburg</w:t>
      </w:r>
      <w:ins w:id="305" w:author="Mike Taylor" w:date="2024-08-27T22:54:41Z">
        <w:r>
          <w:rPr>
            <w:lang w:val="en-US"/>
          </w:rPr>
          <w:t xml:space="preserve">, Russia </w:t>
        </w:r>
      </w:ins>
      <w:del w:id="306" w:author="Mike Taylor" w:date="2024-08-27T22:54:41Z">
        <w:r>
          <w:rPr>
            <w:lang w:val="en-US"/>
          </w:rPr>
          <w:delText xml:space="preserve"> </w:delText>
        </w:r>
      </w:del>
      <w:r>
        <w:rPr>
          <w:lang w:val="en-US"/>
        </w:rPr>
        <w:t>in June and July of 1910, again supervised by Holland, who confided to Carnegie that he was “really getting tired of ‘the old Dip’” (Nieuwland 2019:232), together with Coggeshall. Holland (1910b, 1913:249–</w:t>
      </w:r>
      <w:ins w:id="307" w:author="Mike Taylor" w:date="2024-08-27T22:54:41Z">
        <w:r>
          <w:rPr>
            <w:lang w:val="en-US"/>
          </w:rPr>
          <w:t>250</w:t>
        </w:r>
      </w:ins>
      <w:del w:id="308" w:author="Mike Taylor" w:date="2024-08-27T22:54:41Z">
        <w:r>
          <w:rPr>
            <w:lang w:val="en-US"/>
          </w:rPr>
          <w:delText>50</w:delText>
        </w:r>
      </w:del>
      <w:r>
        <w:rPr>
          <w:lang w:val="en-US"/>
        </w:rPr>
        <w:t xml:space="preserve">) told </w:t>
      </w:r>
      <w:ins w:id="309" w:author="Mike Taylor" w:date="2024-08-27T22:54:41Z">
        <w:r>
          <w:rPr>
            <w:lang w:val="en-US"/>
          </w:rPr>
          <w:t>colorful</w:t>
        </w:r>
      </w:ins>
      <w:del w:id="310" w:author="Mike Taylor" w:date="2024-08-27T22:54:41Z">
        <w:r>
          <w:rPr>
            <w:lang w:val="en-US"/>
          </w:rPr>
          <w:delText>colourful</w:delText>
        </w:r>
      </w:del>
      <w:r>
        <w:rPr>
          <w:lang w:val="en-US"/>
        </w:rPr>
        <w:t xml:space="preserve"> and somewhat contradictory tales of the in-progress mount’s catastrophic collapse when visited by a party of officials, and these have been retold (e.g.</w:t>
      </w:r>
      <w:ins w:id="311" w:author="Mike Taylor" w:date="2024-08-27T22:54:41Z">
        <w:r>
          <w:rPr>
            <w:lang w:val="en-US"/>
          </w:rPr>
          <w:t>,</w:t>
        </w:r>
      </w:ins>
      <w:r>
        <w:rPr>
          <w:lang w:val="en-US"/>
        </w:rPr>
        <w:t xml:space="preserve"> Krishtalka 1988:15–16). But </w:t>
      </w:r>
      <w:del w:id="312" w:author="Mike Taylor" w:date="2024-08-27T22:54:41Z">
        <w:r>
          <w:rPr>
            <w:lang w:val="en-US"/>
          </w:rPr>
          <w:delText xml:space="preserve">as </w:delText>
        </w:r>
      </w:del>
      <w:r>
        <w:rPr>
          <w:lang w:val="en-US"/>
        </w:rPr>
        <w:t>Coggeshall’s (</w:t>
      </w:r>
      <w:ins w:id="313" w:author="Mike Taylor" w:date="2024-08-27T22:54:41Z">
        <w:r>
          <w:rPr>
            <w:lang w:val="en-US"/>
          </w:rPr>
          <w:t>1951c</w:t>
        </w:r>
      </w:ins>
      <w:del w:id="314" w:author="Mike Taylor" w:date="2024-08-27T22:54:41Z">
        <w:r>
          <w:rPr>
            <w:lang w:val="en-US"/>
          </w:rPr>
          <w:delText>1951b</w:delText>
        </w:r>
      </w:del>
      <w:r>
        <w:rPr>
          <w:lang w:val="en-US"/>
        </w:rPr>
        <w:t xml:space="preserve">:313–314) published reminiscences of his work in Russia with </w:t>
      </w:r>
      <w:r>
        <w:rPr>
          <w:i/>
          <w:iCs/>
          <w:lang w:val="en-US"/>
        </w:rPr>
        <w:t>Diplodocus</w:t>
      </w:r>
      <w:r>
        <w:rPr>
          <w:lang w:val="en-US"/>
        </w:rPr>
        <w:t xml:space="preserve"> made no mention at all of this incident, </w:t>
      </w:r>
      <w:ins w:id="315" w:author="Mike Taylor" w:date="2024-08-27T22:54:41Z">
        <w:r>
          <w:rPr>
            <w:lang w:val="en-US"/>
          </w:rPr>
          <w:t>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ins>
      <w:del w:id="316" w:author="Mike Taylor" w:date="2024-08-27T22:54:41Z">
        <w:r>
          <w:rPr>
            <w:lang w:val="en-US"/>
          </w:rPr>
          <w:delText>it must be considered apocryphal</w:delText>
        </w:r>
      </w:del>
      <w:r>
        <w:rPr>
          <w:lang w:val="en-US"/>
        </w:rPr>
        <w:t>.</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w:t>
      </w:r>
      <w:ins w:id="317" w:author="Mike Taylor" w:date="2024-08-27T22:54:41Z">
        <w:r>
          <w:rPr>
            <w:lang w:val="en-US"/>
          </w:rPr>
          <w:t xml:space="preserve">St. Petersburg museum director Theodosius </w:t>
        </w:r>
      </w:ins>
      <w:r>
        <w:rPr>
          <w:lang w:val="en-US"/>
        </w:rPr>
        <w:t xml:space="preserve">Tschernyschew on </w:t>
      </w:r>
      <w:ins w:id="318" w:author="Mike Taylor" w:date="2024-08-27T22:54:41Z">
        <w:r>
          <w:rPr>
            <w:lang w:val="en-US"/>
          </w:rPr>
          <w:t xml:space="preserve">3 January </w:t>
        </w:r>
      </w:ins>
      <w:del w:id="319" w:author="Mike Taylor" w:date="2024-08-27T22:54:41Z">
        <w:r>
          <w:rPr>
            <w:lang w:val="en-US"/>
          </w:rPr>
          <w:delText xml:space="preserve">January 3rd </w:delText>
        </w:r>
      </w:del>
      <w:r>
        <w:rPr>
          <w:lang w:val="en-US"/>
        </w:rPr>
        <w:t xml:space="preserve">(Holland 1910c), </w:t>
      </w:r>
      <w:ins w:id="320" w:author="Mike Taylor" w:date="2024-08-27T22:54:41Z">
        <w:r>
          <w:rPr>
            <w:lang w:val="en-US"/>
          </w:rPr>
          <w:t>Holland</w:t>
        </w:r>
      </w:ins>
      <w:del w:id="321" w:author="Mike Taylor" w:date="2024-08-27T22:54:41Z">
        <w:r>
          <w:rPr>
            <w:lang w:val="en-US"/>
          </w:rPr>
          <w:delText>he</w:delText>
        </w:r>
      </w:del>
      <w:r>
        <w:rPr>
          <w:lang w:val="en-US"/>
        </w:rPr>
        <w:t xml:space="preserv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w:t>
      </w:r>
      <w:ins w:id="322" w:author="Mike Taylor" w:date="2024-08-27T22:54:41Z">
        <w:r>
          <w:rPr>
            <w:lang w:val="en-US"/>
          </w:rPr>
          <w:t xml:space="preserve">may have </w:t>
        </w:r>
      </w:ins>
      <w:del w:id="323" w:author="Mike Taylor" w:date="2024-08-27T22:54:41Z">
        <w:r>
          <w:rPr>
            <w:lang w:val="en-US"/>
          </w:rPr>
          <w:delText xml:space="preserve">probably </w:delText>
        </w:r>
      </w:del>
      <w:r>
        <w:rPr>
          <w:lang w:val="en-US"/>
        </w:rPr>
        <w:t xml:space="preserve">spent some time in Berlin before the conference as well, so “early </w:t>
      </w:r>
      <w:ins w:id="324" w:author="Mike Taylor" w:date="2024-08-27T22:54:41Z">
        <w:r>
          <w:rPr>
            <w:lang w:val="en-US"/>
          </w:rPr>
          <w:t xml:space="preserve">to mid </w:t>
        </w:r>
      </w:ins>
      <w:r>
        <w:rPr>
          <w:lang w:val="en-US"/>
        </w:rPr>
        <w:t xml:space="preserve">July” is the best estimate available. This particular cast would </w:t>
      </w:r>
      <w:ins w:id="325" w:author="Mike Taylor" w:date="2024-08-27T22:54:41Z">
        <w:r>
          <w:rPr>
            <w:lang w:val="en-US"/>
          </w:rPr>
          <w:t xml:space="preserve">go on to endure </w:t>
        </w:r>
      </w:ins>
      <w:del w:id="326" w:author="Mike Taylor" w:date="2024-08-27T22:54:41Z">
        <w:r>
          <w:rPr>
            <w:lang w:val="en-US"/>
          </w:rPr>
          <w:delText xml:space="preserve">lead </w:delText>
        </w:r>
      </w:del>
      <w:r>
        <w:rPr>
          <w:lang w:val="en-US"/>
        </w:rPr>
        <w:t xml:space="preserve">a turbulent </w:t>
      </w:r>
      <w:ins w:id="327" w:author="Mike Taylor" w:date="2024-08-27T22:54:41Z">
        <w:r>
          <w:rPr>
            <w:lang w:val="en-US"/>
          </w:rPr>
          <w:t>history (see Taylor, in prep.)</w:t>
        </w:r>
      </w:ins>
      <w:del w:id="328" w:author="Mike Taylor" w:date="2024-08-27T22:54:41Z">
        <w:r>
          <w:rPr>
            <w:lang w:val="en-US"/>
          </w:rPr>
          <w:delText>life: see below</w:delText>
        </w:r>
      </w:del>
      <w:r>
        <w:rPr>
          <w:lang w:val="en-US"/>
        </w:rPr>
        <w:t>.</w:t>
      </w:r>
    </w:p>
    <w:p>
      <w:pPr>
        <w:pStyle w:val="BodyText"/>
        <w:rPr>
          <w:lang w:val="en-US"/>
        </w:rPr>
      </w:pPr>
      <w:r>
        <w:rPr>
          <w:lang w:val="en-US"/>
        </w:rPr>
        <w:t xml:space="preserve">Although Holland had by now grown </w:t>
      </w:r>
      <w:ins w:id="329" w:author="Mike Taylor" w:date="2024-08-27T22:54:41Z">
        <w:r>
          <w:rPr>
            <w:lang w:val="en-US"/>
          </w:rPr>
          <w:t>weary</w:t>
        </w:r>
      </w:ins>
      <w:del w:id="330" w:author="Mike Taylor" w:date="2024-08-27T22:54:41Z">
        <w:r>
          <w:rPr>
            <w:lang w:val="en-US"/>
          </w:rPr>
          <w:delText>tired</w:delText>
        </w:r>
      </w:del>
      <w:r>
        <w:rPr>
          <w:lang w:val="en-US"/>
        </w:rPr>
        <w:t xml:space="preserve">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w:t>
      </w:r>
      <w:ins w:id="331" w:author="Mike Taylor" w:date="2024-08-27T22:54:41Z">
        <w:r>
          <w:rPr>
            <w:lang w:val="en-US"/>
          </w:rPr>
          <w:t xml:space="preserve">Roque </w:t>
        </w:r>
      </w:ins>
      <w:r>
        <w:rPr>
          <w:lang w:val="en-US"/>
        </w:rPr>
        <w:t xml:space="preserve">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w:t>
      </w:r>
      <w:del w:id="332" w:author="Mike Taylor" w:date="2024-08-27T22:54:41Z">
        <w:r>
          <w:rPr>
            <w:lang w:val="en-US"/>
          </w:rPr>
          <w:delText xml:space="preserve"> </w:delText>
        </w:r>
      </w:del>
      <w:r>
        <w:rPr>
          <w:lang w:val="en-US"/>
        </w:rPr>
        <w:t>238–239)</w:t>
      </w:r>
      <w:ins w:id="333" w:author="Mike Taylor" w:date="2024-08-27T22:54:41Z">
        <w:r>
          <w:rPr>
            <w:lang w:val="en-US"/>
          </w:rPr>
          <w:t>, who wrote to Carnegie with uncharacteristic bluntness (Holland 1911):</w:t>
        </w:r>
      </w:ins>
      <w:del w:id="334" w:author="Mike Taylor" w:date="2024-08-27T22:54:41Z">
        <w:r>
          <w:rPr>
            <w:lang w:val="en-US"/>
          </w:rPr>
          <w:delText xml:space="preserve">. By this time, </w:delText>
        </w:r>
      </w:del>
      <w:del w:id="335" w:author="Mike Taylor" w:date="2024-08-27T22:54:41Z">
        <w:r>
          <w:rPr>
            <w:i/>
            <w:iCs/>
            <w:lang w:val="en-US"/>
          </w:rPr>
          <w:delText>Diplodocus</w:delText>
        </w:r>
      </w:del>
      <w:del w:id="336" w:author="Mike Taylor" w:date="2024-08-27T22:54:41Z">
        <w:r>
          <w:rPr>
            <w:lang w:val="en-US"/>
          </w:rPr>
          <w:delText xml:space="preserve"> itself had begun to fade in the light of the German discoveries of huge sauropods in their East African colony (Maier 2003), which in this period began to become the yardstick by which dinosaurian hugeness was measured. </w:delText>
        </w:r>
      </w:del>
    </w:p>
    <w:p>
      <w:pPr>
        <w:pStyle w:val="BlockQuotation"/>
        <w:rPr>
          <w:ins w:id="340" w:author="Mike Taylor" w:date="2024-08-27T22:54:41Z"/>
        </w:rPr>
      </w:pPr>
      <w:ins w:id="337" w:author="Mike Taylor" w:date="2024-08-27T22:54:41Z">
        <w:r>
          <w:rPr/>
          <w:t xml:space="preserve">It would be just as wise to send the original </w:t>
        </w:r>
      </w:ins>
      <w:ins w:id="338" w:author="Mike Taylor" w:date="2024-08-27T22:54:41Z">
        <w:r>
          <w:rPr>
            <w:i/>
            <w:iCs/>
          </w:rPr>
          <w:t>Diplodocus</w:t>
        </w:r>
      </w:ins>
      <w:ins w:id="339" w:author="Mike Taylor" w:date="2024-08-27T22:54:41Z">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ins>
    </w:p>
    <w:p>
      <w:pPr>
        <w:pStyle w:val="BodyText"/>
        <w:rPr>
          <w:lang w:val="en-US"/>
          <w:ins w:id="344" w:author="Mike Taylor" w:date="2024-08-27T22:54:41Z"/>
        </w:rPr>
      </w:pPr>
      <w:ins w:id="341" w:author="Mike Taylor" w:date="2024-08-27T22:54:41Z">
        <w:r>
          <w:rPr>
            <w:lang w:val="en-US"/>
          </w:rPr>
          <w:t xml:space="preserve">By this time, </w:t>
        </w:r>
      </w:ins>
      <w:ins w:id="342" w:author="Mike Taylor" w:date="2024-08-27T22:54:41Z">
        <w:r>
          <w:rPr>
            <w:i/>
            <w:iCs/>
            <w:lang w:val="en-US"/>
          </w:rPr>
          <w:t>Diplodocus</w:t>
        </w:r>
      </w:ins>
      <w:ins w:id="343" w:author="Mike Taylor" w:date="2024-08-27T22:54:41Z">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ins>
    </w:p>
    <w:p>
      <w:pPr>
        <w:pStyle w:val="BodyText"/>
        <w:rPr>
          <w:lang w:val="en-US"/>
        </w:rPr>
      </w:pPr>
      <w:r>
        <w:rPr>
          <w:lang w:val="en-US"/>
        </w:rPr>
        <w:t xml:space="preserve">By July of 1912, the Argentinian cast was ready for shipment, and it arrived at the </w:t>
      </w:r>
      <w:ins w:id="345" w:author="Mike Taylor" w:date="2024-08-27T22:54:41Z">
        <w:r>
          <w:rPr>
            <w:lang w:val="en-US"/>
          </w:rPr>
          <w:t xml:space="preserve">Museo de </w:t>
        </w:r>
      </w:ins>
      <w:r>
        <w:rPr>
          <w:lang w:val="en-US"/>
        </w:rPr>
        <w:t xml:space="preserve">La Plata </w:t>
      </w:r>
      <w:del w:id="346" w:author="Mike Taylor" w:date="2024-08-27T22:54:41Z">
        <w:r>
          <w:rPr>
            <w:lang w:val="en-US"/>
          </w:rPr>
          <w:delText xml:space="preserve">museum </w:delText>
        </w:r>
      </w:del>
      <w:r>
        <w:rPr>
          <w:lang w:val="en-US"/>
        </w:rPr>
        <w:t xml:space="preserve">in August; Holland and Coggeshall followed a month later. Constructing the dinosaur itself presented no meaningful challenges to so experienced a team. Of course, the reception of </w:t>
      </w:r>
      <w:ins w:id="347" w:author="Mike Taylor" w:date="2024-08-27T22:54:41Z">
        <w:r>
          <w:rPr>
            <w:lang w:val="en-US"/>
          </w:rPr>
          <w:t xml:space="preserve">an object this size </w:t>
        </w:r>
      </w:ins>
      <w:del w:id="348" w:author="Mike Taylor" w:date="2024-08-27T22:54:41Z">
        <w:r>
          <w:rPr>
            <w:lang w:val="en-US"/>
          </w:rPr>
          <w:delText xml:space="preserve">a 26-meter object </w:delText>
        </w:r>
      </w:del>
      <w:r>
        <w:rPr>
          <w:lang w:val="en-US"/>
        </w:rPr>
        <w:t xml:space="preserve">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w:t>
      </w:r>
      <w:ins w:id="349" w:author="Mike Taylor" w:date="2024-08-27T22:54:41Z">
        <w:r>
          <w:rPr>
            <w:lang w:val="en-US"/>
          </w:rPr>
          <w:t>1951c:</w:t>
        </w:r>
      </w:ins>
      <w:del w:id="350" w:author="Mike Taylor" w:date="2024-08-27T22:54:41Z">
        <w:r>
          <w:rPr>
            <w:lang w:val="en-US"/>
          </w:rPr>
          <w:delText xml:space="preserve">1951b: </w:delText>
        </w:r>
      </w:del>
      <w:r>
        <w:rPr>
          <w:lang w:val="en-US"/>
        </w:rPr>
        <w:t>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w:t>
      </w:r>
      <w:del w:id="351" w:author="Mike Taylor" w:date="2024-08-27T22:54:41Z">
        <w:r>
          <w:rPr>
            <w:lang w:val="en-US"/>
          </w:rPr>
          <w:delText xml:space="preserve"> </w:delText>
        </w:r>
      </w:del>
      <w:r>
        <w:rPr>
          <w:lang w:val="en-US"/>
        </w:rPr>
        <w:t xml:space="preserve">243–246). The Madrid cast was prepared concurrently with the Argentine </w:t>
      </w:r>
      <w:ins w:id="352" w:author="Mike Taylor" w:date="2024-08-27T22:54:41Z">
        <w:r>
          <w:rPr>
            <w:lang w:val="en-US"/>
          </w:rPr>
          <w:t>cast</w:t>
        </w:r>
      </w:ins>
      <w:del w:id="353" w:author="Mike Taylor" w:date="2024-08-27T22:54:41Z">
        <w:r>
          <w:rPr>
            <w:lang w:val="en-US"/>
          </w:rPr>
          <w:delText>one,</w:delText>
        </w:r>
      </w:del>
      <w:r>
        <w:rPr>
          <w:lang w:val="en-US"/>
        </w:rPr>
        <w:t xml:space="preserve"> and sent to Spain in September of 1913. Holland and Coggeshall, who arrived in Madrid on 11 November 1913, were treated as guests of </w:t>
      </w:r>
      <w:ins w:id="354" w:author="Mike Taylor" w:date="2024-08-27T22:54:41Z">
        <w:r>
          <w:rPr>
            <w:lang w:val="en-US"/>
          </w:rPr>
          <w:t>honor</w:t>
        </w:r>
      </w:ins>
      <w:del w:id="355" w:author="Mike Taylor" w:date="2024-08-27T22:54:41Z">
        <w:r>
          <w:rPr>
            <w:lang w:val="en-US"/>
          </w:rPr>
          <w:delText>honour</w:delText>
        </w:r>
      </w:del>
      <w:r>
        <w:rPr>
          <w:lang w:val="en-US"/>
        </w:rPr>
        <w:t xml:space="preserve">, and took longer to complete their work than they had in La Plata due to numerous social obligations (Coggeshall </w:t>
      </w:r>
      <w:ins w:id="356" w:author="Mike Taylor" w:date="2024-08-27T22:54:41Z">
        <w:r>
          <w:rPr>
            <w:lang w:val="en-US"/>
          </w:rPr>
          <w:t>1951c</w:t>
        </w:r>
      </w:ins>
      <w:del w:id="357" w:author="Mike Taylor" w:date="2024-08-27T22:54:41Z">
        <w:r>
          <w:rPr>
            <w:lang w:val="en-US"/>
          </w:rPr>
          <w:delText>1951b</w:delText>
        </w:r>
      </w:del>
      <w:r>
        <w:rPr>
          <w:lang w:val="en-US"/>
        </w:rPr>
        <w:t>:314). The cast was complete by 28 November</w:t>
      </w:r>
      <w:del w:id="358" w:author="Mike Taylor" w:date="2024-08-27T22:54:41Z">
        <w:r>
          <w:rPr>
            <w:lang w:val="en-US"/>
          </w:rPr>
          <w:delText>,</w:delText>
        </w:r>
      </w:del>
      <w:r>
        <w:rPr>
          <w:lang w:val="en-US"/>
        </w:rPr>
        <w:t xml:space="preserve"> and donated in absentia to the monarch who was nominally the cast’s recipient. On 2 December </w:t>
      </w:r>
      <w:ins w:id="359" w:author="Mike Taylor" w:date="2024-08-27T22:54:41Z">
        <w:r>
          <w:rPr>
            <w:lang w:val="en-US"/>
          </w:rPr>
          <w:t>1912</w:t>
        </w:r>
      </w:ins>
      <w:del w:id="360" w:author="Mike Taylor" w:date="2024-08-27T22:54:41Z">
        <w:r>
          <w:rPr>
            <w:lang w:val="en-US"/>
          </w:rPr>
          <w:delText>2012</w:delText>
        </w:r>
      </w:del>
      <w:r>
        <w:rPr>
          <w:lang w:val="en-US"/>
        </w:rPr>
        <w:t xml:space="preserve">, Queen </w:t>
      </w:r>
      <w:ins w:id="361" w:author="Mike Taylor" w:date="2024-08-27T22:54:41Z">
        <w:r>
          <w:rPr>
            <w:lang w:val="en-US"/>
          </w:rPr>
          <w:t>Marí</w:t>
        </w:r>
      </w:ins>
      <w:del w:id="362" w:author="Mike Taylor" w:date="2024-08-27T22:54:41Z">
        <w:r>
          <w:rPr>
            <w:lang w:val="en-US"/>
          </w:rPr>
          <w:delText>Marí</w:delText>
        </w:r>
      </w:del>
      <w:r>
        <w:rPr>
          <w:lang w:val="en-US"/>
        </w:rPr>
        <w:t xml:space="preserve">a Cristina and her daughter, </w:t>
      </w:r>
      <w:ins w:id="363" w:author="Mike Taylor" w:date="2024-08-27T22:54:41Z">
        <w:r>
          <w:rPr>
            <w:lang w:val="en-US"/>
          </w:rPr>
          <w:t xml:space="preserve">Infanta </w:t>
        </w:r>
      </w:ins>
      <w:del w:id="364" w:author="Mike Taylor" w:date="2024-08-27T22:54:41Z">
        <w:r>
          <w:rPr>
            <w:lang w:val="en-US"/>
          </w:rPr>
          <w:delText xml:space="preserve">the </w:delText>
        </w:r>
      </w:del>
      <w:del w:id="365" w:author="Mike Taylor" w:date="2024-08-27T22:54:41Z">
        <w:r>
          <w:rPr>
            <w:i/>
            <w:iCs/>
            <w:lang w:val="en-US"/>
          </w:rPr>
          <w:delText>infanta</w:delText>
        </w:r>
      </w:del>
      <w:del w:id="366" w:author="Mike Taylor" w:date="2024-08-27T22:54:41Z">
        <w:r>
          <w:rPr>
            <w:lang w:val="en-US"/>
          </w:rPr>
          <w:delText xml:space="preserve"> </w:delText>
        </w:r>
      </w:del>
      <w:r>
        <w:rPr>
          <w:lang w:val="en-US"/>
        </w:rPr>
        <w:t xml:space="preserve">Beatriz, opened the new museum hall containing the </w:t>
      </w:r>
      <w:r>
        <w:rPr>
          <w:i/>
          <w:iCs/>
          <w:lang w:val="en-US"/>
        </w:rPr>
        <w:t>Diplodocus</w:t>
      </w:r>
      <w:r>
        <w:rPr>
          <w:lang w:val="en-US"/>
        </w:rPr>
        <w:t>, which was perhaps the closest thing to an official unveiling</w:t>
      </w:r>
      <w:ins w:id="367" w:author="Mike Taylor" w:date="2024-08-27T22:54:41Z">
        <w:r>
          <w:rPr>
            <w:lang w:val="en-US"/>
          </w:rPr>
          <w:t xml:space="preserve"> of this specimen</w:t>
        </w:r>
      </w:ins>
      <w:r>
        <w:rPr>
          <w:lang w:val="en-US"/>
        </w:rPr>
        <w:t xml:space="preserve"> (Pérez García and Sánchez Chillón 2009:140). </w:t>
      </w:r>
    </w:p>
    <w:p>
      <w:pPr>
        <w:pStyle w:val="BodyText"/>
        <w:rPr>
          <w:lang w:val="en-US"/>
        </w:rPr>
      </w:pPr>
      <w:r>
        <w:rPr>
          <w:lang w:val="en-US"/>
        </w:rPr>
        <w:t xml:space="preserve">The outbreak of World War One put an end to Carnegie’s arbitration campaign, and affected him </w:t>
      </w:r>
      <w:ins w:id="368" w:author="Mike Taylor" w:date="2024-08-27T22:54:41Z">
        <w:r>
          <w:rPr>
            <w:lang w:val="en-US"/>
          </w:rPr>
          <w:t>deeply</w:t>
        </w:r>
      </w:ins>
      <w:del w:id="369" w:author="Mike Taylor" w:date="2024-08-27T22:54:41Z">
        <w:r>
          <w:rPr>
            <w:lang w:val="en-US"/>
          </w:rPr>
          <w:delText>heavily</w:delText>
        </w:r>
      </w:del>
      <w:r>
        <w:rPr>
          <w:lang w:val="en-US"/>
        </w:rPr>
        <w:t xml:space="preserve">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ins w:id="371" w:author="Mike Taylor" w:date="2024-08-27T22:54:41Z"/>
        </w:rPr>
      </w:pPr>
      <w:ins w:id="370" w:author="Mike Taylor" w:date="2024-08-27T22:54:41Z">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ins>
    </w:p>
    <w:p>
      <w:pPr>
        <w:pStyle w:val="BodyText"/>
        <w:rPr>
          <w:del w:id="373" w:author="Mike Taylor" w:date="2024-08-27T22:54:41Z"/>
        </w:rPr>
      </w:pPr>
      <w:del w:id="372" w:author="Mike Taylor" w:date="2024-08-27T22:54:41Z">
        <w:r>
          <w:rPr/>
          <w:delTex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delText>
        </w:r>
      </w:del>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w:t>
      </w:r>
      <w:ins w:id="374" w:author="Mike Taylor" w:date="2024-08-27T22:54:41Z">
        <w:r>
          <w:rPr>
            <w:lang w:val="en-US"/>
          </w:rPr>
          <w:t xml:space="preserve"> in Pittsburgh</w:t>
        </w:r>
      </w:ins>
      <w:r>
        <w:rPr>
          <w:lang w:val="en-US"/>
        </w:rPr>
        <w:t>, though incomplete.</w:t>
      </w:r>
    </w:p>
    <w:p>
      <w:pPr>
        <w:pStyle w:val="BodyText"/>
        <w:rPr>
          <w:lang w:val="en-US"/>
        </w:rPr>
      </w:pPr>
      <w:r>
        <w:rPr>
          <w:lang w:val="en-US"/>
        </w:rPr>
        <w:t xml:space="preserve">In 1922 Holland retired from the museum, aged </w:t>
      </w:r>
      <w:ins w:id="375" w:author="Mike Taylor" w:date="2024-08-27T22:54:41Z">
        <w:r>
          <w:rPr>
            <w:lang w:val="en-US"/>
          </w:rPr>
          <w:t>74</w:t>
        </w:r>
      </w:ins>
      <w:del w:id="376" w:author="Mike Taylor" w:date="2024-08-27T22:54:41Z">
        <w:r>
          <w:rPr>
            <w:lang w:val="en-US"/>
          </w:rPr>
          <w:delText>seventy-four</w:delText>
        </w:r>
      </w:del>
      <w:r>
        <w:rPr>
          <w:lang w:val="en-US"/>
        </w:rPr>
        <w:t xml:space="preserve">,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w:t>
      </w:r>
      <w:ins w:id="377" w:author="Mike Taylor" w:date="2024-08-27T22:54:41Z">
        <w:r>
          <w:rPr>
            <w:lang w:val="en-US"/>
          </w:rPr>
          <w:t xml:space="preserve">Louise Carnegie </w:t>
        </w:r>
      </w:ins>
      <w:del w:id="378" w:author="Mike Taylor" w:date="2024-08-27T22:54:41Z">
        <w:r>
          <w:rPr>
            <w:lang w:val="en-US"/>
          </w:rPr>
          <w:delText xml:space="preserve">Carnegie’s widow Louise </w:delText>
        </w:r>
      </w:del>
      <w:r>
        <w:rPr>
          <w:lang w:val="en-US"/>
        </w:rPr>
        <w:t xml:space="preserve">in 1927 (Rea 2001:204–207). She was persuaded to spend part of the money in the </w:t>
      </w:r>
      <w:r>
        <w:rPr>
          <w:i/>
          <w:iCs/>
          <w:lang w:val="en-US"/>
        </w:rPr>
        <w:t>Diplodocus</w:t>
      </w:r>
      <w:r>
        <w:rPr>
          <w:lang w:val="en-US"/>
        </w:rPr>
        <w:t xml:space="preserve"> restoration fund on having the last two casts completed and </w:t>
      </w:r>
      <w:ins w:id="379" w:author="Mike Taylor" w:date="2024-08-27T22:54:41Z">
        <w:r>
          <w:rPr>
            <w:lang w:val="en-US"/>
          </w:rPr>
          <w:t xml:space="preserve">to gift </w:t>
        </w:r>
      </w:ins>
      <w:del w:id="380" w:author="Mike Taylor" w:date="2024-08-27T22:54:41Z">
        <w:r>
          <w:rPr>
            <w:lang w:val="en-US"/>
          </w:rPr>
          <w:delText xml:space="preserve">gifting </w:delText>
        </w:r>
      </w:del>
      <w:r>
        <w:rPr>
          <w:lang w:val="en-US"/>
        </w:rPr>
        <w:t xml:space="preserve">one of them to Mexico. On 6 April 1930, at the age of 81 (not 80 as stated by Nieuwland 2019:250), Holland arrived in Mexico City together with </w:t>
      </w:r>
      <w:ins w:id="381" w:author="Mike Taylor" w:date="2024-08-27T22:54:41Z">
        <w:r>
          <w:rPr>
            <w:lang w:val="en-US"/>
          </w:rPr>
          <w:t xml:space="preserve">Arthur </w:t>
        </w:r>
      </w:ins>
      <w:r>
        <w:rPr>
          <w:lang w:val="en-US"/>
        </w:rPr>
        <w:t xml:space="preserve">Coggeshall’s brother Louis, to set up his last </w:t>
      </w:r>
      <w:r>
        <w:rPr>
          <w:i/>
          <w:iCs/>
          <w:lang w:val="en-US"/>
        </w:rPr>
        <w:t>Diplodocus</w:t>
      </w:r>
      <w:ins w:id="382" w:author="Mike Taylor" w:date="2024-08-27T22:54:41Z">
        <w:r>
          <w:rPr>
            <w:lang w:val="en-US"/>
          </w:rPr>
          <w:t xml:space="preserve"> at the Universidad Nacional Autónoma de México, the oldest university in the Western Hemisphere</w:t>
        </w:r>
      </w:ins>
      <w:r>
        <w:rPr>
          <w:lang w:val="en-US"/>
        </w:rPr>
        <w:t>. He was compelled to return home</w:t>
      </w:r>
      <w:ins w:id="383" w:author="Mike Taylor" w:date="2024-08-27T22:54:41Z">
        <w:r>
          <w:rPr>
            <w:lang w:val="en-US"/>
          </w:rPr>
          <w:t xml:space="preserve"> shortly</w:t>
        </w:r>
      </w:ins>
      <w:del w:id="384" w:author="Mike Taylor" w:date="2024-08-27T22:54:41Z">
        <w:r>
          <w:rPr>
            <w:lang w:val="en-US"/>
          </w:rPr>
          <w:delText>, frustrated,</w:delText>
        </w:r>
      </w:del>
      <w:r>
        <w:rPr>
          <w:lang w:val="en-US"/>
        </w:rPr>
        <w:t xml:space="preserve">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w:t>
      </w:r>
      <w:ins w:id="385" w:author="Mike Taylor" w:date="2024-08-27T22:54:41Z">
        <w:r>
          <w:rPr>
            <w:lang w:val="en-US"/>
          </w:rPr>
          <w:t xml:space="preserve">Bayerische </w:t>
        </w:r>
      </w:ins>
      <w:r>
        <w:rPr>
          <w:lang w:val="en-US"/>
        </w:rPr>
        <w:t xml:space="preserve">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w:t>
      </w:r>
      <w:ins w:id="386" w:author="Mike Taylor" w:date="2024-08-27T22:54:41Z">
        <w:r>
          <w:rPr>
            <w:lang w:val="en-US"/>
          </w:rPr>
          <w:t xml:space="preserve">destroyed during World War Two, specifically during a British Royal Air Force </w:t>
        </w:r>
      </w:ins>
      <w:del w:id="387" w:author="Mike Taylor" w:date="2024-08-27T22:54:41Z">
        <w:r>
          <w:rPr>
            <w:lang w:val="en-US"/>
          </w:rPr>
          <w:delText xml:space="preserve">lost during </w:delText>
        </w:r>
      </w:del>
      <w:r>
        <w:rPr>
          <w:lang w:val="en-US"/>
        </w:rPr>
        <w:t xml:space="preserve">bombing in </w:t>
      </w:r>
      <w:ins w:id="388" w:author="Mike Taylor" w:date="2024-08-27T22:54:41Z">
        <w:r>
          <w:rPr>
            <w:lang w:val="en-US"/>
          </w:rPr>
          <w:t xml:space="preserve">April </w:t>
        </w:r>
      </w:ins>
      <w:r>
        <w:rPr>
          <w:lang w:val="en-US"/>
        </w:rPr>
        <w:t xml:space="preserve">1944, along with the </w:t>
      </w:r>
      <w:r>
        <w:rPr>
          <w:i/>
          <w:iCs/>
          <w:lang w:val="en-US"/>
        </w:rPr>
        <w:t xml:space="preserve">Spinosaurus </w:t>
      </w:r>
      <w:ins w:id="389" w:author="Mike Taylor" w:date="2024-08-27T22:54:41Z">
        <w:r>
          <w:rPr>
            <w:i/>
            <w:iCs/>
            <w:lang w:val="en-US"/>
          </w:rPr>
          <w:t>aegyptiacus</w:t>
        </w:r>
      </w:ins>
      <w:del w:id="390" w:author="Mike Taylor" w:date="2024-08-27T22:54:41Z">
        <w:r>
          <w:rPr>
            <w:i/>
            <w:iCs/>
            <w:lang w:val="en-US"/>
          </w:rPr>
          <w:delText>aegypticus</w:delText>
        </w:r>
      </w:del>
      <w:r>
        <w:rPr>
          <w:lang w:val="en-US"/>
        </w:rPr>
        <w:t xml:space="preserve"> holotype BSP 1912 VIII 19</w:t>
      </w:r>
      <w:ins w:id="391" w:author="Mike Taylor" w:date="2024-08-27T22:54:41Z">
        <w:r>
          <w:rPr>
            <w:lang w:val="en-US"/>
          </w:rPr>
          <w:t xml:space="preserve"> and other dinosaur remains from Egypt. However,</w:t>
        </w:r>
      </w:ins>
      <w:del w:id="392" w:author="Mike Taylor" w:date="2024-08-27T22:54:41Z">
        <w:r>
          <w:rPr>
            <w:lang w:val="en-US"/>
          </w:rPr>
          <w:delText>. However</w:delText>
        </w:r>
      </w:del>
      <w:r>
        <w:rPr>
          <w:lang w:val="en-US"/>
        </w:rPr>
        <w:t xml:space="preserve">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w:t>
      </w:r>
      <w:ins w:id="393" w:author="Mike Taylor" w:date="2024-08-27T22:54:41Z">
        <w:r>
          <w:rPr>
            <w:lang w:val="en-US"/>
          </w:rPr>
          <w:t>them home,</w:t>
        </w:r>
      </w:ins>
      <w:del w:id="394" w:author="Mike Taylor" w:date="2024-08-27T22:54:41Z">
        <w:r>
          <w:rPr>
            <w:lang w:val="en-US"/>
          </w:rPr>
          <w:delText>these home</w:delText>
        </w:r>
      </w:del>
      <w:r>
        <w:rPr>
          <w:lang w:val="en-US"/>
        </w:rPr>
        <w:t xml:space="preserve"> and attracted the attention of </w:t>
      </w:r>
      <w:ins w:id="395" w:author="Mike Taylor" w:date="2024-08-27T22:54:41Z">
        <w:r>
          <w:rPr>
            <w:lang w:val="en-US"/>
          </w:rPr>
          <w:t>authorities</w:t>
        </w:r>
      </w:ins>
      <w:del w:id="396" w:author="Mike Taylor" w:date="2024-08-27T22:54:41Z">
        <w:r>
          <w:rPr>
            <w:lang w:val="en-US"/>
          </w:rPr>
          <w:delText>the authorities,</w:delText>
        </w:r>
      </w:del>
      <w:r>
        <w:rPr>
          <w:lang w:val="en-US"/>
        </w:rPr>
        <w:t xml:space="preserve"> who then discovered the crates (sources who wish to remain anonymous, pers. comm.</w:t>
      </w:r>
      <w:ins w:id="397" w:author="Mike Taylor" w:date="2024-08-27T22:54:41Z">
        <w:r>
          <w:rPr>
            <w:lang w:val="en-US"/>
          </w:rPr>
          <w:t>, 2022</w:t>
        </w:r>
      </w:ins>
      <w:r>
        <w:rPr>
          <w:lang w:val="en-US"/>
        </w:rPr>
        <w:t xml:space="preserve">). At any rate, the cast was </w:t>
      </w:r>
      <w:ins w:id="398" w:author="Mike Taylor" w:date="2024-08-27T22:54:41Z">
        <w:r>
          <w:rPr>
            <w:lang w:val="en-US"/>
          </w:rPr>
          <w:t>returned</w:t>
        </w:r>
      </w:ins>
      <w:del w:id="399" w:author="Mike Taylor" w:date="2024-08-27T22:54:41Z">
        <w:r>
          <w:rPr>
            <w:lang w:val="en-US"/>
          </w:rPr>
          <w:delText>restored</w:delText>
        </w:r>
      </w:del>
      <w:r>
        <w:rPr>
          <w:lang w:val="en-US"/>
        </w:rPr>
        <w:t xml:space="preserve"> to the Munich museum in 1977</w:t>
      </w:r>
      <w:del w:id="400" w:author="Mike Taylor" w:date="2024-08-27T22:54:41Z">
        <w:r>
          <w:rPr>
            <w:lang w:val="en-US"/>
          </w:rPr>
          <w:delText>,</w:delText>
        </w:r>
      </w:del>
      <w:r>
        <w:rPr>
          <w:lang w:val="en-US"/>
        </w:rPr>
        <w:t xml:space="preserve"> but has remained in storage ever since. Calls for it to be mounted as one of the attractions of a new museum at the Nymphenburg castle came to nothing, partly because the museum authorities </w:t>
      </w:r>
      <w:ins w:id="401" w:author="Mike Taylor" w:date="2024-08-27T22:54:41Z">
        <w:r>
          <w:rPr>
            <w:lang w:val="en-US"/>
          </w:rPr>
          <w:t>favored</w:t>
        </w:r>
      </w:ins>
      <w:del w:id="402" w:author="Mike Taylor" w:date="2024-08-27T22:54:41Z">
        <w:r>
          <w:rPr>
            <w:lang w:val="en-US"/>
          </w:rPr>
          <w:delText>favoured</w:delText>
        </w:r>
      </w:del>
      <w:r>
        <w:rPr>
          <w:lang w:val="en-US"/>
        </w:rPr>
        <w:t xml:space="preserve"> a lighter and stronger resin cast over the maintenance-intensive plaster o</w:t>
      </w:r>
      <w:bookmarkEnd w:id="9"/>
      <w:r>
        <w:rPr>
          <w:lang w:val="en-US"/>
        </w:rPr>
        <w:t>ne.</w:t>
      </w:r>
    </w:p>
    <w:p>
      <w:pPr>
        <w:pStyle w:val="BodyText"/>
        <w:rPr>
          <w:lang w:val="en-US"/>
          <w:ins w:id="423" w:author="Mike Taylor" w:date="2024-08-27T22:54:41Z"/>
        </w:rPr>
      </w:pPr>
      <w:r>
        <w:rPr>
          <w:lang w:val="en-US"/>
        </w:rPr>
        <w:t xml:space="preserve">Although this was the last of the ten plaster casts created at the Carnegie Museum, the molds were to </w:t>
      </w:r>
      <w:ins w:id="403" w:author="Mike Taylor" w:date="2024-08-27T22:54:41Z">
        <w:r>
          <w:rPr>
            <w:lang w:val="en-US"/>
          </w:rPr>
          <w:t xml:space="preserve">be called into service </w:t>
        </w:r>
      </w:ins>
      <w:del w:id="404" w:author="Mike Taylor" w:date="2024-08-27T22:54:41Z">
        <w:r>
          <w:rPr>
            <w:lang w:val="en-US"/>
          </w:rPr>
          <w:delText xml:space="preserve">have </w:delText>
        </w:r>
      </w:del>
      <w:r>
        <w:rPr>
          <w:lang w:val="en-US"/>
        </w:rPr>
        <w:t xml:space="preserve">at least one more </w:t>
      </w:r>
      <w:ins w:id="405" w:author="Mike Taylor" w:date="2024-08-27T22:54:41Z">
        <w:r>
          <w:rPr>
            <w:lang w:val="en-US"/>
          </w:rPr>
          <w:t>time</w:t>
        </w:r>
      </w:ins>
      <w:del w:id="406" w:author="Mike Taylor" w:date="2024-08-27T22:54:41Z">
        <w:r>
          <w:rPr>
            <w:lang w:val="en-US"/>
          </w:rPr>
          <w:delText>outing</w:delText>
        </w:r>
      </w:del>
      <w:r>
        <w:rPr>
          <w:lang w:val="en-US"/>
        </w:rPr>
        <w:t xml:space="preserve">. In 1952, J. LeRoy Kay, </w:t>
      </w:r>
      <w:ins w:id="407" w:author="Mike Taylor" w:date="2024-08-27T22:54:41Z">
        <w:r>
          <w:rPr>
            <w:lang w:val="en-US"/>
          </w:rPr>
          <w:t>the museum</w:t>
        </w:r>
      </w:ins>
      <w:del w:id="408" w:author="Mike Taylor" w:date="2024-08-27T22:54:41Z">
        <w:r>
          <w:rPr>
            <w:lang w:val="en-US"/>
          </w:rPr>
          <w:delText>Carnegie</w:delText>
        </w:r>
      </w:del>
      <w:r>
        <w:rPr>
          <w:lang w:val="en-US"/>
        </w:rPr>
        <w:t>’s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ann 1959)</w:t>
      </w:r>
      <w:ins w:id="409" w:author="Mike Taylor" w:date="2024-08-27T22:54:41Z">
        <w:r>
          <w:rPr>
            <w:lang w:val="en-US"/>
          </w:rPr>
          <w:t xml:space="preserve">, where it </w:t>
        </w:r>
      </w:ins>
      <w:del w:id="410" w:author="Mike Taylor" w:date="2024-08-27T22:54:41Z">
        <w:r>
          <w:rPr>
            <w:b w:val="false"/>
            <w:bCs w:val="false"/>
            <w:lang w:val="en-US"/>
          </w:rPr>
          <w:delText xml:space="preserve"> and </w:delText>
        </w:r>
      </w:del>
      <w:r>
        <w:rPr>
          <w:lang w:val="en-US"/>
        </w:rPr>
        <w:t xml:space="preserve">stood until 1989 (Taylor et al. </w:t>
      </w:r>
      <w:ins w:id="411" w:author="Mike Taylor" w:date="2024-08-27T22:54:41Z">
        <w:r>
          <w:rPr>
            <w:lang w:val="en-US"/>
          </w:rPr>
          <w:t>2023).</w:t>
        </w:r>
      </w:ins>
      <w:del w:id="412" w:author="Mike Taylor" w:date="2024-08-27T22:54:41Z">
        <w:r>
          <w:rPr>
            <w:b w:val="false"/>
            <w:bCs w:val="false"/>
            <w:lang w:val="en-US"/>
          </w:rPr>
          <w:delText>2022)</w:delText>
        </w:r>
      </w:del>
      <w:r>
        <w:rPr>
          <w:lang w:val="en-US"/>
        </w:rPr>
        <w:t xml:space="preserve"> It is not clear what happened to the molds after this: see the extensive discussion in Taylor et al. (</w:t>
      </w:r>
      <w:ins w:id="413" w:author="Mike Taylor" w:date="2024-08-27T22:54:41Z">
        <w:r>
          <w:rPr>
            <w:lang w:val="en-US"/>
          </w:rPr>
          <w:t>2023</w:t>
        </w:r>
      </w:ins>
      <w:del w:id="414" w:author="Mike Taylor" w:date="2024-08-27T22:54:41Z">
        <w:r>
          <w:rPr>
            <w:b w:val="false"/>
            <w:bCs w:val="false"/>
            <w:lang w:val="en-US"/>
          </w:rPr>
          <w:delText>Taylor et al. 2022</w:delText>
        </w:r>
      </w:del>
      <w:r>
        <w:rPr>
          <w:lang w:val="en-US"/>
        </w:rPr>
        <w:t>). The concrete cast was then dismounted</w:t>
      </w:r>
      <w:ins w:id="415" w:author="Mike Taylor" w:date="2024-08-27T22:54:41Z">
        <w:r>
          <w:rPr>
            <w:lang w:val="en-US"/>
          </w:rPr>
          <w:t xml:space="preserve">, </w:t>
        </w:r>
      </w:ins>
      <w:del w:id="416" w:author="Mike Taylor" w:date="2024-08-27T22:54:41Z">
        <w:r>
          <w:rPr>
            <w:b w:val="false"/>
            <w:bCs w:val="false"/>
            <w:lang w:val="en-US"/>
          </w:rPr>
          <w:delText xml:space="preserve"> and </w:delText>
        </w:r>
      </w:del>
      <w:r>
        <w:rPr>
          <w:lang w:val="en-US"/>
        </w:rPr>
        <w:t xml:space="preserve">repaired and used to create a second-generation set of molds by Dinolab, </w:t>
      </w:r>
      <w:ins w:id="417" w:author="Mike Taylor" w:date="2024-08-27T22:54:41Z">
        <w:r>
          <w:rPr>
            <w:lang w:val="en-US"/>
          </w:rPr>
          <w:t>Inc</w:t>
        </w:r>
      </w:ins>
      <w:del w:id="418" w:author="Mike Taylor" w:date="2024-08-27T22:54:41Z">
        <w:r>
          <w:rPr>
            <w:b w:val="false"/>
            <w:bCs w:val="false"/>
            <w:lang w:val="en-US"/>
          </w:rPr>
          <w:delText>inc</w:delText>
        </w:r>
      </w:del>
      <w:r>
        <w:rPr>
          <w:lang w:val="en-US"/>
        </w:rPr>
        <w:t xml:space="preserve">. These molds have </w:t>
      </w:r>
      <w:ins w:id="419" w:author="Mike Taylor" w:date="2024-08-27T22:54:41Z">
        <w:r>
          <w:rPr>
            <w:lang w:val="en-US"/>
          </w:rPr>
          <w:t xml:space="preserve">since </w:t>
        </w:r>
      </w:ins>
      <w:r>
        <w:rPr>
          <w:lang w:val="en-US"/>
        </w:rPr>
        <w:t xml:space="preserve">been used to create </w:t>
      </w:r>
      <w:ins w:id="420" w:author="Mike Taylor" w:date="2024-08-27T22:54:41Z">
        <w:r>
          <w:rPr>
            <w:lang w:val="en-US"/>
          </w:rPr>
          <w:t>further</w:t>
        </w:r>
      </w:ins>
      <w:del w:id="421" w:author="Mike Taylor" w:date="2024-08-27T22:54:41Z">
        <w:r>
          <w:rPr>
            <w:b w:val="false"/>
            <w:bCs w:val="false"/>
            <w:lang w:val="en-US"/>
          </w:rPr>
          <w:delText>third-generation</w:delText>
        </w:r>
      </w:del>
      <w:r>
        <w:rPr>
          <w:lang w:val="en-US"/>
        </w:rPr>
        <w:t xml:space="preserve">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ins w:id="422" w:author="Mike Taylor" w:date="2024-08-27T22:54:41Z">
        <w:r>
          <w:rPr>
            <w:lang w:val="en-US"/>
          </w:rPr>
          <w:t>.</w:t>
        </w:r>
      </w:ins>
    </w:p>
    <w:p>
      <w:pPr>
        <w:pStyle w:val="BodyText"/>
        <w:rPr>
          <w:lang w:val="en-US"/>
          <w:ins w:id="427" w:author="Mike Taylor" w:date="2024-08-27T22:54:41Z"/>
        </w:rPr>
      </w:pPr>
      <w:ins w:id="424" w:author="Mike Taylor" w:date="2024-08-27T22:54:41Z">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ins>
      <w:ins w:id="425" w:author="Mike Taylor" w:date="2024-08-27T22:54:41Z">
        <w:r>
          <w:rPr>
            <w:i/>
            <w:iCs/>
            <w:lang w:val="en-US"/>
          </w:rPr>
          <w:t>Diplodocus</w:t>
        </w:r>
      </w:ins>
      <w:ins w:id="426" w:author="Mike Taylor" w:date="2024-08-27T22:54:41Z">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ins>
    </w:p>
    <w:p>
      <w:pPr>
        <w:pStyle w:val="BodyText"/>
        <w:rPr>
          <w:lang w:val="en-US"/>
        </w:rPr>
      </w:pPr>
      <w:r>
        <w:rPr>
          <w:lang w:val="en-US"/>
        </w:rPr>
        <w:t xml:space="preserve">See Table 1 for a summary of all the </w:t>
      </w:r>
      <w:ins w:id="428" w:author="Mike Taylor" w:date="2024-08-27T22:54:41Z">
        <w:r>
          <w:rPr>
            <w:lang w:val="en-US"/>
          </w:rPr>
          <w:t xml:space="preserve">original </w:t>
        </w:r>
      </w:ins>
      <w:r>
        <w:rPr>
          <w:lang w:val="en-US"/>
        </w:rPr>
        <w:t xml:space="preserve">Carnegie </w:t>
      </w:r>
      <w:r>
        <w:rPr>
          <w:i/>
          <w:iCs/>
          <w:lang w:val="en-US"/>
        </w:rPr>
        <w:t>Diplodocus</w:t>
      </w:r>
      <w:r>
        <w:rPr>
          <w:lang w:val="en-US"/>
        </w:rPr>
        <w:t xml:space="preserve"> casts and the original mount, in chronological order</w:t>
      </w:r>
      <w:ins w:id="429" w:author="Mike Taylor" w:date="2024-08-27T22:54:41Z">
        <w:r>
          <w:rPr>
            <w:lang w:val="en-US"/>
          </w:rPr>
          <w:t>; see Taylor et al. (2023:table 1) for a summary of all known second-generation casts</w:t>
        </w:r>
      </w:ins>
      <w:r>
        <w:rPr>
          <w:lang w:val="en-US"/>
        </w:rPr>
        <w:t>.</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w:t>
      </w:r>
      <w:ins w:id="430" w:author="Mike Taylor" w:date="2024-08-27T22:54:41Z">
        <w:r>
          <w:rPr>
            <w:lang w:val="en-US"/>
          </w:rPr>
          <w:t>comprising</w:t>
        </w:r>
      </w:ins>
      <w:del w:id="431" w:author="Mike Taylor" w:date="2024-08-27T22:54:41Z">
        <w:r>
          <w:rPr>
            <w:lang w:val="en-US"/>
          </w:rPr>
          <w:delText>of</w:delText>
        </w:r>
      </w:del>
      <w:r>
        <w:rPr>
          <w:lang w:val="en-US"/>
        </w:rPr>
        <w:t xml:space="preserve"> the mount. Hatcher (1901:4) did provide material lists both for </w:t>
      </w:r>
      <w:ins w:id="432" w:author="Mike Taylor" w:date="2024-08-27T22:54:41Z">
        <w:r>
          <w:rPr>
            <w:lang w:val="en-US"/>
          </w:rPr>
          <w:t xml:space="preserve">the </w:t>
        </w:r>
      </w:ins>
      <w:ins w:id="433" w:author="Mike Taylor" w:date="2024-08-27T22:54:41Z">
        <w:r>
          <w:rPr>
            <w:i/>
            <w:iCs/>
            <w:lang w:val="en-US"/>
          </w:rPr>
          <w:t>Diplodocus carnegii</w:t>
        </w:r>
      </w:ins>
      <w:ins w:id="434" w:author="Mike Taylor" w:date="2024-08-27T22:54:41Z">
        <w:r>
          <w:rPr>
            <w:lang w:val="en-US"/>
          </w:rPr>
          <w:t xml:space="preserve"> holotype </w:t>
        </w:r>
      </w:ins>
      <w:r>
        <w:rPr>
          <w:lang w:val="en-US"/>
        </w:rPr>
        <w:t xml:space="preserve">CM 84 itself and for the </w:t>
      </w:r>
      <w:ins w:id="435" w:author="Mike Taylor" w:date="2024-08-27T22:54:41Z">
        <w:r>
          <w:rPr>
            <w:lang w:val="en-US"/>
          </w:rPr>
          <w:t xml:space="preserve">paratype </w:t>
        </w:r>
      </w:ins>
      <w:r>
        <w:rPr>
          <w:lang w:val="en-US"/>
        </w:rPr>
        <w:t xml:space="preserve">specimen, CM 94, which provided much of the </w:t>
      </w:r>
      <w:ins w:id="436" w:author="Mike Taylor" w:date="2024-08-27T22:54:41Z">
        <w:r>
          <w:rPr>
            <w:lang w:val="en-US"/>
          </w:rPr>
          <w:t>other material in</w:t>
        </w:r>
      </w:ins>
      <w:del w:id="437" w:author="Mike Taylor" w:date="2024-08-27T22:54:41Z">
        <w:r>
          <w:rPr>
            <w:lang w:val="en-US"/>
          </w:rPr>
          <w:delText>missing material for</w:delText>
        </w:r>
      </w:del>
      <w:r>
        <w:rPr>
          <w:lang w:val="en-US"/>
        </w:rPr>
        <w:t xml:space="preserve">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w:t>
      </w:r>
      <w:ins w:id="438" w:author="Mike Taylor" w:date="2024-08-27T22:54:41Z">
        <w:r>
          <w:rPr>
            <w:lang w:val="en-US"/>
          </w:rPr>
          <w:t>on</w:t>
        </w:r>
      </w:ins>
      <w:del w:id="439" w:author="Mike Taylor" w:date="2024-08-27T22:54:41Z">
        <w:r>
          <w:rPr>
            <w:lang w:val="en-US"/>
          </w:rPr>
          <w:delText>of</w:delText>
        </w:r>
      </w:del>
      <w:r>
        <w:rPr>
          <w:lang w:val="en-US"/>
        </w:rPr>
        <w:t xml:space="preserve"> </w:t>
      </w:r>
      <w:r>
        <w:rPr>
          <w:i/>
          <w:iCs/>
          <w:lang w:val="en-US"/>
        </w:rPr>
        <w:t>Diplodocus carnegii</w:t>
      </w:r>
      <w:r>
        <w:rPr>
          <w:lang w:val="en-US"/>
        </w:rPr>
        <w:t xml:space="preserve"> also did not touch on the planned mounting. He did however revise the interpretation of the manus to be more plantigrade than previously</w:t>
      </w:r>
      <w:ins w:id="440" w:author="Mike Taylor" w:date="2024-08-27T22:54:41Z">
        <w:r>
          <w:rPr>
            <w:lang w:val="en-US"/>
          </w:rPr>
          <w:t xml:space="preserve"> proposed</w:t>
        </w:r>
      </w:ins>
      <w:r>
        <w:rPr>
          <w:lang w:val="en-US"/>
        </w:rPr>
        <w:t>: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w:t>
      </w:r>
      <w:ins w:id="441" w:author="Mike Taylor" w:date="2024-08-27T22:54:41Z">
        <w:r>
          <w:rPr>
            <w:lang w:val="en-US"/>
          </w:rPr>
          <w:t xml:space="preserve"> of</w:t>
        </w:r>
      </w:ins>
      <w:r>
        <w:rPr>
          <w:lang w:val="en-US"/>
        </w:rPr>
        <w:t xml:space="preserve">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ins w:id="442" w:author="Mike Taylor" w:date="2024-08-27T22:54:41Z">
        <w:r>
          <w:rPr>
            <w:lang w:val="en-US"/>
          </w:rPr>
          <w:t>.”</w:t>
        </w:r>
      </w:ins>
      <w:del w:id="443" w:author="Mike Taylor" w:date="2024-08-27T22:54:41Z">
        <w:r>
          <w:rPr>
            <w:lang w:val="en-US"/>
          </w:rPr>
          <w:delText>”.</w:delText>
        </w:r>
      </w:del>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w:t>
      </w:r>
      <w:ins w:id="444" w:author="Mike Taylor" w:date="2024-08-27T22:54:41Z">
        <w:r>
          <w:rPr>
            <w:lang w:val="en-US"/>
          </w:rPr>
          <w:t xml:space="preserve">Holland’s (1905) </w:t>
        </w:r>
      </w:ins>
      <w:del w:id="445" w:author="Mike Taylor" w:date="2024-08-27T22:54:41Z">
        <w:r>
          <w:rPr>
            <w:lang w:val="en-US"/>
          </w:rPr>
          <w:delText xml:space="preserve">this </w:delText>
        </w:r>
      </w:del>
      <w:r>
        <w:rPr>
          <w:lang w:val="en-US"/>
        </w:rPr>
        <w:t>account is more political than scientific, it does contain the detail that the proximal end of the right tibia shows theropod tooth marks. (As noted by McIntosh (1981:20), the right tibia is actually from</w:t>
      </w:r>
      <w:ins w:id="446" w:author="Mike Taylor" w:date="2024-08-27T22:54:41Z">
        <w:r>
          <w:rPr>
            <w:lang w:val="en-US"/>
          </w:rPr>
          <w:t xml:space="preserve"> the paratype</w:t>
        </w:r>
      </w:ins>
      <w:r>
        <w:rPr>
          <w:lang w:val="en-US"/>
        </w:rPr>
        <w:t xml:space="preserve"> CM 94, not the “core specimen” CM 84.)</w:t>
      </w:r>
    </w:p>
    <w:p>
      <w:pPr>
        <w:pStyle w:val="BodyText"/>
        <w:rPr>
          <w:lang w:val="en-US"/>
        </w:rPr>
      </w:pPr>
      <w:r>
        <w:rPr>
          <w:lang w:val="en-US"/>
        </w:rPr>
        <w:t xml:space="preserve">Holland’s (1906) follow-up on </w:t>
      </w:r>
      <w:ins w:id="447" w:author="Mike Taylor" w:date="2024-08-27T22:54:41Z">
        <w:r>
          <w:rPr>
            <w:lang w:val="en-US"/>
          </w:rPr>
          <w:t xml:space="preserve">the osteology of </w:t>
        </w:r>
      </w:ins>
      <w:ins w:id="448" w:author="Mike Taylor" w:date="2024-08-27T22:54:41Z">
        <w:r>
          <w:rPr>
            <w:i/>
            <w:iCs/>
            <w:lang w:val="en-US"/>
          </w:rPr>
          <w:t>Diplodocus</w:t>
        </w:r>
      </w:ins>
      <w:del w:id="449" w:author="Mike Taylor" w:date="2024-08-27T22:54:41Z">
        <w:r>
          <w:rPr>
            <w:i/>
            <w:iCs/>
            <w:lang w:val="en-US"/>
          </w:rPr>
          <w:delText>Diplodocus carnegii osteology</w:delText>
        </w:r>
      </w:del>
      <w:r>
        <w:rPr>
          <w:lang w:val="en-US"/>
        </w:rPr>
        <w:t xml:space="preserve">, while dealing in part with the cast that was mounted at the BMNH in 1905, also </w:t>
      </w:r>
      <w:ins w:id="450" w:author="Mike Taylor" w:date="2024-08-27T22:54:41Z">
        <w:r>
          <w:rPr>
            <w:lang w:val="en-US"/>
          </w:rPr>
          <w:t>antedated</w:t>
        </w:r>
      </w:ins>
      <w:del w:id="451" w:author="Mike Taylor" w:date="2024-08-27T22:54:41Z">
        <w:r>
          <w:rPr>
            <w:lang w:val="en-US"/>
          </w:rPr>
          <w:delText>predated</w:delText>
        </w:r>
      </w:del>
      <w:r>
        <w:rPr>
          <w:lang w:val="en-US"/>
        </w:rPr>
        <w:t xml:space="preserve"> the 1907 mounting of the original fossil material at the Carnegie Museum. This paper was therefore unable to provide a comprehensive </w:t>
      </w:r>
      <w:ins w:id="452" w:author="Mike Taylor" w:date="2024-08-27T22:54:41Z">
        <w:r>
          <w:rPr>
            <w:lang w:val="en-US"/>
          </w:rPr>
          <w:t>catalog</w:t>
        </w:r>
      </w:ins>
      <w:del w:id="453" w:author="Mike Taylor" w:date="2024-08-27T22:54:41Z">
        <w:r>
          <w:rPr>
            <w:lang w:val="en-US"/>
          </w:rPr>
          <w:delText>catalogue</w:delText>
        </w:r>
      </w:del>
      <w:r>
        <w:rPr>
          <w:lang w:val="en-US"/>
        </w:rPr>
        <w:t xml:space="preserve"> of which bones from which specimens were used in the mount, but </w:t>
      </w:r>
      <w:ins w:id="454" w:author="Mike Taylor" w:date="2024-08-27T22:54:41Z">
        <w:r>
          <w:rPr>
            <w:lang w:val="en-US"/>
          </w:rPr>
          <w:t xml:space="preserve">it </w:t>
        </w:r>
      </w:ins>
      <w:r>
        <w:rPr>
          <w:lang w:val="en-US"/>
        </w:rPr>
        <w:t xml:space="preserve">did provide some relevant information especially about the skull. </w:t>
      </w:r>
      <w:ins w:id="455" w:author="Mike Taylor" w:date="2024-08-27T22:54:41Z">
        <w:r>
          <w:rPr>
            <w:lang w:val="en-US"/>
          </w:rPr>
          <w:t xml:space="preserve">The holotype </w:t>
        </w:r>
      </w:ins>
      <w:r>
        <w:rPr>
          <w:lang w:val="en-US"/>
        </w:rPr>
        <w:t xml:space="preserve">CM 84, the specimen from which the Carnegie mount is mostly assembled, does not include any skull material. Holland (1906:227) explained that the skull supplied to </w:t>
      </w:r>
      <w:ins w:id="456" w:author="Mike Taylor" w:date="2024-08-27T22:54:41Z">
        <w:r>
          <w:rPr>
            <w:lang w:val="en-US"/>
          </w:rPr>
          <w:t>the BMNH</w:t>
        </w:r>
      </w:ins>
      <w:del w:id="457" w:author="Mike Taylor" w:date="2024-08-27T22:54:41Z">
        <w:r>
          <w:rPr>
            <w:lang w:val="en-US"/>
          </w:rPr>
          <w:delText>British Museum</w:delText>
        </w:r>
      </w:del>
      <w:r>
        <w:rPr>
          <w:lang w:val="en-US"/>
        </w:rPr>
        <w:t xml:space="preserve">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w:t>
      </w:r>
      <w:del w:id="458" w:author="Mike Taylor" w:date="2024-08-27T22:54:41Z">
        <w:r>
          <w:rPr>
            <w:lang w:val="en-US"/>
          </w:rPr>
          <w:delText xml:space="preserve">by Holland (1906:230–246) </w:delText>
        </w:r>
      </w:del>
      <w:r>
        <w:rPr>
          <w:lang w:val="en-US"/>
        </w:rPr>
        <w:t>and illustrated by Holland (1906:</w:t>
      </w:r>
      <w:ins w:id="459" w:author="Mike Taylor" w:date="2024-08-27T22:54:41Z">
        <w:r>
          <w:rPr>
            <w:lang w:val="en-US"/>
          </w:rPr>
          <w:t xml:space="preserve">230–246; plates XXVII and </w:t>
        </w:r>
      </w:ins>
      <w:del w:id="460" w:author="Mike Taylor" w:date="2024-08-27T22:54:41Z">
        <w:r>
          <w:rPr>
            <w:lang w:val="en-US"/>
          </w:rPr>
          <w:delText>plates XXVII–</w:delText>
        </w:r>
      </w:del>
      <w:r>
        <w:rPr>
          <w:lang w:val="en-US"/>
        </w:rPr>
        <w:t xml:space="preserve">XXVIII). This specimen was initially referred by Holland (1906) to the genus </w:t>
      </w:r>
      <w:r>
        <w:rPr>
          <w:i/>
          <w:iCs/>
          <w:lang w:val="en-US"/>
        </w:rPr>
        <w:t>Diplodocus</w:t>
      </w:r>
      <w:ins w:id="461" w:author="Mike Taylor" w:date="2024-08-27T22:54:41Z">
        <w:r>
          <w:rPr>
            <w:lang w:val="en-US"/>
          </w:rPr>
          <w:t>,</w:t>
        </w:r>
      </w:ins>
      <w:r>
        <w:rPr>
          <w:lang w:val="en-US"/>
        </w:rPr>
        <w:t xml:space="preserve"> and subsequently made </w:t>
      </w:r>
      <w:ins w:id="462" w:author="Mike Taylor" w:date="2024-08-27T22:54:41Z">
        <w:r>
          <w:rPr>
            <w:lang w:val="en-US"/>
          </w:rPr>
          <w:t>(by him)</w:t>
        </w:r>
      </w:ins>
      <w:del w:id="463" w:author="Mike Taylor" w:date="2024-08-27T22:54:41Z">
        <w:r>
          <w:rPr>
            <w:lang w:val="en-US"/>
          </w:rPr>
          <w:delText>by him</w:delText>
        </w:r>
      </w:del>
      <w:r>
        <w:rPr>
          <w:lang w:val="en-US"/>
        </w:rPr>
        <w:t xml:space="preserve"> the holotype of the new species “</w:t>
      </w:r>
      <w:r>
        <w:rPr>
          <w:i/>
          <w:iCs/>
          <w:lang w:val="en-US"/>
        </w:rPr>
        <w:t>Diplodocus” hayi</w:t>
      </w:r>
      <w:r>
        <w:rPr>
          <w:lang w:val="en-US"/>
        </w:rPr>
        <w:t xml:space="preserve"> (Holland 1924:399). The species has since been </w:t>
      </w:r>
      <w:ins w:id="464" w:author="Mike Taylor" w:date="2024-08-27T22:54:41Z">
        <w:r>
          <w:rPr>
            <w:lang w:val="en-US"/>
          </w:rPr>
          <w:t xml:space="preserve">made the type species of the </w:t>
        </w:r>
      </w:ins>
      <w:del w:id="465" w:author="Mike Taylor" w:date="2024-08-27T22:54:41Z">
        <w:r>
          <w:rPr>
            <w:lang w:val="en-US"/>
          </w:rPr>
          <w:delText xml:space="preserve">moved to its own new </w:delText>
        </w:r>
      </w:del>
      <w:r>
        <w:rPr>
          <w:lang w:val="en-US"/>
        </w:rPr>
        <w:t xml:space="preserve">genus </w:t>
      </w:r>
      <w:r>
        <w:rPr>
          <w:i/>
          <w:iCs/>
          <w:lang w:val="en-US"/>
        </w:rPr>
        <w:t>Galeamopus</w:t>
      </w:r>
      <w:r>
        <w:rPr>
          <w:lang w:val="en-US"/>
        </w:rPr>
        <w:t xml:space="preserve"> </w:t>
      </w:r>
      <w:ins w:id="466" w:author="Mike Taylor" w:date="2024-08-27T22:54:41Z">
        <w:r>
          <w:rPr>
            <w:lang w:val="en-US"/>
          </w:rPr>
          <w:t>(</w:t>
        </w:r>
      </w:ins>
      <w:del w:id="467" w:author="Mike Taylor" w:date="2024-08-27T22:54:41Z">
        <w:r>
          <w:rPr>
            <w:lang w:val="en-US"/>
          </w:rPr>
          <w:delText xml:space="preserve">by </w:delText>
        </w:r>
      </w:del>
      <w:r>
        <w:rPr>
          <w:lang w:val="en-US"/>
        </w:rPr>
        <w:t xml:space="preserve">Tschopp et al. </w:t>
      </w:r>
      <w:del w:id="468" w:author="Mike Taylor" w:date="2024-08-27T22:54:41Z">
        <w:r>
          <w:rPr>
            <w:lang w:val="en-US"/>
          </w:rPr>
          <w:delText>(</w:delText>
        </w:r>
      </w:del>
      <w:r>
        <w:rPr>
          <w:lang w:val="en-US"/>
        </w:rPr>
        <w:t>2015:267).</w:t>
      </w:r>
    </w:p>
    <w:p>
      <w:pPr>
        <w:pStyle w:val="BodyText"/>
        <w:numPr>
          <w:ilvl w:val="0"/>
          <w:numId w:val="6"/>
        </w:numPr>
        <w:rPr>
          <w:lang w:val="en-US"/>
        </w:rPr>
      </w:pPr>
      <w:r>
        <w:rPr>
          <w:lang w:val="en-US"/>
        </w:rPr>
        <w:t>The remainder of the skull was based on USNM 2673 (illustrated by Holland 1906:</w:t>
      </w:r>
      <w:ins w:id="469" w:author="Mike Taylor" w:date="2024-08-27T22:54:41Z">
        <w:r>
          <w:rPr>
            <w:lang w:val="en-US"/>
          </w:rPr>
          <w:t>plates</w:t>
        </w:r>
      </w:ins>
      <w:del w:id="470" w:author="Mike Taylor" w:date="2024-08-27T22:54:41Z">
        <w:r>
          <w:rPr>
            <w:lang w:val="en-US"/>
          </w:rPr>
          <w:delText>plate</w:delText>
        </w:r>
      </w:del>
      <w:r>
        <w:rPr>
          <w:lang w:val="en-US"/>
        </w:rPr>
        <w:t xml:space="preserve"> XXIII–XXV), the </w:t>
      </w:r>
      <w:ins w:id="471" w:author="Mike Taylor" w:date="2024-08-27T22:54:41Z">
        <w:r>
          <w:rPr>
            <w:lang w:val="en-US"/>
          </w:rPr>
          <w:t>specimen</w:t>
        </w:r>
      </w:ins>
      <w:del w:id="472" w:author="Mike Taylor" w:date="2024-08-27T22:54:41Z">
        <w:r>
          <w:rPr>
            <w:lang w:val="en-US"/>
          </w:rPr>
          <w:delText>skull</w:delText>
        </w:r>
      </w:del>
      <w:r>
        <w:rPr>
          <w:lang w:val="en-US"/>
        </w:rPr>
        <w:t xml:space="preserve">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w:t>
      </w:r>
      <w:ins w:id="473" w:author="Mike Taylor" w:date="2024-08-27T22:54:41Z">
        <w:r>
          <w:rPr>
            <w:lang w:val="en-US"/>
          </w:rPr>
          <w:t>unprepared right side</w:t>
        </w:r>
      </w:ins>
      <w:del w:id="474" w:author="Mike Taylor" w:date="2024-08-27T22:54:41Z">
        <w:r>
          <w:rPr>
            <w:lang w:val="en-US"/>
          </w:rPr>
          <w:delText>missing half</w:delText>
        </w:r>
      </w:del>
      <w:r>
        <w:rPr>
          <w:lang w:val="en-US"/>
        </w:rPr>
        <w:t xml:space="preserve">. Ironically, this skull has since been referred by </w:t>
      </w:r>
      <w:ins w:id="475" w:author="Mike Taylor" w:date="2024-08-27T22:54:41Z">
        <w:r>
          <w:rPr>
            <w:lang w:val="en-US"/>
          </w:rPr>
          <w:t>Tschopp</w:t>
        </w:r>
      </w:ins>
      <w:del w:id="476" w:author="Mike Taylor" w:date="2024-08-27T22:54:41Z">
        <w:r>
          <w:rPr>
            <w:lang w:val="en-US"/>
          </w:rPr>
          <w:delText>Tchopp</w:delText>
        </w:r>
      </w:del>
      <w:r>
        <w:rPr>
          <w:lang w:val="en-US"/>
        </w:rPr>
        <w:t xml:space="preserve"> et al. (2015:228) to </w:t>
      </w:r>
      <w:r>
        <w:rPr>
          <w:i/>
          <w:iCs/>
          <w:lang w:val="en-US"/>
        </w:rPr>
        <w:t>Galeamopus</w:t>
      </w:r>
      <w:r>
        <w:rPr>
          <w:lang w:val="en-US"/>
        </w:rPr>
        <w:t>, meaning that both</w:t>
      </w:r>
      <w:del w:id="477" w:author="Mike Taylor" w:date="2024-08-27T22:54:41Z">
        <w:r>
          <w:rPr>
            <w:lang w:val="en-US"/>
          </w:rPr>
          <w:delText xml:space="preserve"> the</w:delText>
        </w:r>
      </w:del>
      <w:r>
        <w:rPr>
          <w:lang w:val="en-US"/>
        </w:rPr>
        <w:t xml:space="preserve">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Holland (1906:228–230) was ahead of his time in determining the orientation of the skull as being strongly inclined relative to the cervical column. Citing Marsh’s (1896:175–176) observation that “the occipital condyle […] is placed nearly at right angles to the long axis of the skull</w:t>
      </w:r>
      <w:ins w:id="478" w:author="Mike Taylor" w:date="2024-08-27T22:54:41Z">
        <w:r>
          <w:rPr>
            <w:lang w:val="en-US"/>
          </w:rPr>
          <w:t>,”</w:t>
        </w:r>
      </w:ins>
      <w:del w:id="479" w:author="Mike Taylor" w:date="2024-08-27T22:54:41Z">
        <w:r>
          <w:rPr>
            <w:lang w:val="en-US"/>
          </w:rPr>
          <w:delText>”,</w:delText>
        </w:r>
      </w:del>
      <w:r>
        <w:rPr>
          <w:lang w:val="en-US"/>
        </w:rPr>
        <w:t xml:space="preserve"> Holland (1906:229–230) rightly observed that “to place the skull with its longer axis in a line parallel with that of the cervical vertebrae was a mechanical and anatomical impossibility [and] involves the dislocation of the neck</w:t>
      </w:r>
      <w:ins w:id="480" w:author="Mike Taylor" w:date="2024-08-27T22:54:41Z">
        <w:r>
          <w:rPr>
            <w:lang w:val="en-US"/>
          </w:rPr>
          <w:t>.”</w:t>
        </w:r>
      </w:ins>
      <w:del w:id="481" w:author="Mike Taylor" w:date="2024-08-27T22:54:41Z">
        <w:r>
          <w:rPr>
            <w:lang w:val="en-US"/>
          </w:rPr>
          <w:delText>”.</w:delText>
        </w:r>
      </w:del>
      <w:r>
        <w:rPr>
          <w:lang w:val="en-US"/>
        </w:rPr>
        <w:t xml:space="preserve">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w:t>
      </w:r>
      <w:ins w:id="482" w:author="Mike Taylor" w:date="2024-08-27T22:54:41Z">
        <w:r>
          <w:rPr>
            <w:lang w:val="en-US"/>
          </w:rPr>
          <w:t>,</w:t>
        </w:r>
      </w:ins>
      <w:r>
        <w:rPr>
          <w:lang w:val="en-US"/>
        </w:rPr>
        <w:t xml:space="preserve"> e.g.</w:t>
      </w:r>
      <w:ins w:id="483" w:author="Mike Taylor" w:date="2024-08-27T22:54:41Z">
        <w:r>
          <w:rPr>
            <w:lang w:val="en-US"/>
          </w:rPr>
          <w:t>,</w:t>
        </w:r>
      </w:ins>
      <w:r>
        <w:rPr>
          <w:lang w:val="en-US"/>
        </w:rPr>
        <w:t xml:space="preserve"> Norman 1985:188–189). Over a century later</w:t>
      </w:r>
      <w:ins w:id="484" w:author="Mike Taylor" w:date="2024-08-27T22:54:41Z">
        <w:r>
          <w:rPr>
            <w:lang w:val="en-US"/>
          </w:rPr>
          <w:t>,</w:t>
        </w:r>
      </w:ins>
      <w:r>
        <w:rPr>
          <w:lang w:val="en-US"/>
        </w:rPr>
        <w:t xml:space="preserve">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w:t>
      </w:r>
      <w:ins w:id="485" w:author="Mike Taylor" w:date="2024-08-27T22:54:41Z">
        <w:r>
          <w:rPr>
            <w:lang w:val="en-US"/>
          </w:rPr>
          <w:t>atlantal intercentrum,</w:t>
        </w:r>
      </w:ins>
      <w:del w:id="486" w:author="Mike Taylor" w:date="2024-08-27T22:54:41Z">
        <w:r>
          <w:rPr>
            <w:lang w:val="en-US"/>
          </w:rPr>
          <w:delText>atlas intercentrum</w:delText>
        </w:r>
      </w:del>
      <w:r>
        <w:rPr>
          <w:lang w:val="en-US"/>
        </w:rPr>
        <w:t xml:space="preserve"> and neural</w:t>
      </w:r>
      <w:ins w:id="487" w:author="Mike Taylor" w:date="2024-08-27T22:54:41Z">
        <w:r>
          <w:rPr>
            <w:lang w:val="en-US"/>
          </w:rPr>
          <w:t xml:space="preserve"> </w:t>
        </w:r>
      </w:ins>
      <w:del w:id="488" w:author="Mike Taylor" w:date="2024-08-27T22:54:41Z">
        <w:r>
          <w:rPr>
            <w:lang w:val="en-US"/>
          </w:rPr>
          <w:delText>-</w:delText>
        </w:r>
      </w:del>
      <w:r>
        <w:rPr>
          <w:lang w:val="en-US"/>
        </w:rPr>
        <w:t>arch halves (</w:t>
      </w:r>
      <w:ins w:id="489" w:author="Mike Taylor" w:date="2024-08-27T22:54:41Z">
        <w:r>
          <w:rPr>
            <w:lang w:val="en-US"/>
          </w:rPr>
          <w:t xml:space="preserve">his </w:t>
        </w:r>
      </w:ins>
      <w:r>
        <w:rPr>
          <w:lang w:val="en-US"/>
        </w:rPr>
        <w:t>figures 11–21) do not resemble the fully ossified atlas depicted in his photograph of the mounted skull and anterior neck (</w:t>
      </w:r>
      <w:ins w:id="490" w:author="Mike Taylor" w:date="2024-08-27T22:54:41Z">
        <w:r>
          <w:rPr>
            <w:lang w:val="en-US"/>
          </w:rPr>
          <w:t xml:space="preserve">his </w:t>
        </w:r>
      </w:ins>
      <w:r>
        <w:rPr>
          <w:lang w:val="en-US"/>
        </w:rPr>
        <w:t>figure 1). (See below for details.)</w:t>
      </w:r>
    </w:p>
    <w:p>
      <w:pPr>
        <w:pStyle w:val="BodyText"/>
        <w:rPr>
          <w:lang w:val="en-US"/>
        </w:rPr>
      </w:pPr>
      <w:r>
        <w:rPr>
          <w:lang w:val="en-US"/>
        </w:rPr>
        <w:t xml:space="preserve">Holland (1906:257–264) also discussed the bone that Hatcher (1901:41) had tentatively described as a clavicle, but </w:t>
      </w:r>
      <w:del w:id="491" w:author="Mike Taylor" w:date="2024-08-27T22:54:41Z">
        <w:r>
          <w:rPr>
            <w:lang w:val="en-US"/>
          </w:rPr>
          <w:delText xml:space="preserve">he </w:delText>
        </w:r>
      </w:del>
      <w:r>
        <w:rPr>
          <w:lang w:val="en-US"/>
        </w:rPr>
        <w:t xml:space="preserve">was unable to reach a conclusion as to its true identity, dismissing the suggestion of Nopcsa (1905) that it was a baculum and suggesting that it could </w:t>
      </w:r>
      <w:ins w:id="492" w:author="Mike Taylor" w:date="2024-08-27T22:54:41Z">
        <w:r>
          <w:rPr>
            <w:lang w:val="en-US"/>
          </w:rPr>
          <w:t xml:space="preserve">instead </w:t>
        </w:r>
      </w:ins>
      <w:r>
        <w:rPr>
          <w:lang w:val="en-US"/>
        </w:rPr>
        <w:t xml:space="preserve">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w:t>
      </w:r>
      <w:ins w:id="493" w:author="Mike Taylor" w:date="2024-08-27T22:54:41Z">
        <w:r>
          <w:rPr>
            <w:lang w:val="en-US"/>
          </w:rPr>
          <w:t xml:space="preserve">11). A single putative clavicle labelled CM 84, presumably the same bone, remains in the collection area, parts of it exhibiting theropod tooth marks. It is the only original fossil bone of CM 84 not incorporated into the mount. </w:t>
        </w:r>
      </w:ins>
      <w:del w:id="494" w:author="Mike Taylor" w:date="2024-08-27T22:54:41Z">
        <w:r>
          <w:rPr>
            <w:lang w:val="en-US"/>
          </w:rPr>
          <w:delText xml:space="preserve">8). </w:delText>
        </w:r>
      </w:del>
      <w:r>
        <w:rPr>
          <w:lang w:val="en-US"/>
        </w:rPr>
        <w:t>More recently, it has been suggested that this bone</w:t>
      </w:r>
      <w:ins w:id="495" w:author="Mike Taylor" w:date="2024-08-27T22:54:41Z">
        <w:r>
          <w:rPr>
            <w:lang w:val="en-US"/>
          </w:rPr>
          <w:t xml:space="preserve">, and the similar bone </w:t>
        </w:r>
      </w:ins>
      <w:del w:id="496" w:author="Mike Taylor" w:date="2024-08-27T22:54:41Z">
        <w:r>
          <w:rPr>
            <w:lang w:val="en-US"/>
          </w:rPr>
          <w:delText xml:space="preserve"> </w:delText>
        </w:r>
      </w:del>
      <w:r>
        <w:rPr>
          <w:lang w:val="en-US"/>
        </w:rPr>
        <w:t xml:space="preserve">in CM </w:t>
      </w:r>
      <w:ins w:id="497" w:author="Mike Taylor" w:date="2024-08-27T22:54:41Z">
        <w:r>
          <w:rPr>
            <w:lang w:val="en-US"/>
          </w:rPr>
          <w:t xml:space="preserve">662, are interclavicles </w:t>
        </w:r>
      </w:ins>
      <w:del w:id="498" w:author="Mike Taylor" w:date="2024-08-27T22:54:41Z">
        <w:r>
          <w:rPr>
            <w:lang w:val="en-US"/>
          </w:rPr>
          <w:delText xml:space="preserve">84 is an interclavicle </w:delText>
        </w:r>
      </w:del>
      <w:r>
        <w:rPr>
          <w:lang w:val="en-US"/>
        </w:rPr>
        <w:t>(Tschopp and Mateus, 2012</w:t>
      </w:r>
      <w:ins w:id="499" w:author="Mike Taylor" w:date="2024-08-27T22:54:41Z">
        <w:r>
          <w:rPr>
            <w:lang w:val="en-US"/>
          </w:rPr>
          <w:t>:6–9</w:t>
        </w:r>
      </w:ins>
      <w:r>
        <w:rPr>
          <w:lang w:val="en-US"/>
        </w:rPr>
        <w:t>).</w:t>
      </w:r>
    </w:p>
    <w:p>
      <w:pPr>
        <w:pStyle w:val="BodyText"/>
        <w:rPr>
          <w:lang w:val="en-US"/>
        </w:rPr>
      </w:pPr>
      <w:ins w:id="500" w:author="Mike Taylor" w:date="2024-08-27T22:54:41Z">
        <w:r>
          <w:rPr>
            <w:lang w:val="en-US"/>
          </w:rPr>
          <w:t xml:space="preserve">Only these </w:t>
        </w:r>
      </w:ins>
      <w:del w:id="501" w:author="Mike Taylor" w:date="2024-08-27T22:54:41Z">
        <w:r>
          <w:rPr>
            <w:lang w:val="en-US"/>
          </w:rPr>
          <w:delText xml:space="preserve">These </w:delText>
        </w:r>
      </w:del>
      <w:r>
        <w:rPr>
          <w:lang w:val="en-US"/>
        </w:rPr>
        <w:t xml:space="preserve">scraps of information </w:t>
      </w:r>
      <w:ins w:id="502" w:author="Mike Taylor" w:date="2024-08-27T22:54:41Z">
        <w:r>
          <w:rPr>
            <w:lang w:val="en-US"/>
          </w:rPr>
          <w:t xml:space="preserve">on the mounted skeleton </w:t>
        </w:r>
      </w:ins>
      <w:r>
        <w:rPr>
          <w:lang w:val="en-US"/>
        </w:rPr>
        <w:t xml:space="preserve">can be </w:t>
      </w:r>
      <w:ins w:id="503" w:author="Mike Taylor" w:date="2024-08-27T22:54:41Z">
        <w:r>
          <w:rPr>
            <w:lang w:val="en-US"/>
          </w:rPr>
          <w:t>gleaned from</w:t>
        </w:r>
      </w:ins>
      <w:del w:id="504" w:author="Mike Taylor" w:date="2024-08-27T22:54:41Z">
        <w:r>
          <w:rPr>
            <w:lang w:val="en-US"/>
          </w:rPr>
          <w:delText>found in</w:delText>
        </w:r>
      </w:del>
      <w:r>
        <w:rPr>
          <w:lang w:val="en-US"/>
        </w:rPr>
        <w:t xml:space="preserve"> Hatcher’s and Holland’s publications. In fact, we have not been able to locate any </w:t>
      </w:r>
      <w:ins w:id="505" w:author="Mike Taylor" w:date="2024-08-27T22:54:41Z">
        <w:r>
          <w:rPr>
            <w:lang w:val="en-US"/>
          </w:rPr>
          <w:t xml:space="preserve">detailed published </w:t>
        </w:r>
      </w:ins>
      <w:del w:id="506" w:author="Mike Taylor" w:date="2024-08-27T22:54:41Z">
        <w:r>
          <w:rPr>
            <w:lang w:val="en-US"/>
          </w:rPr>
          <w:delText xml:space="preserve">published detailed </w:delText>
        </w:r>
      </w:del>
      <w:r>
        <w:rPr>
          <w:lang w:val="en-US"/>
        </w:rPr>
        <w:t xml:space="preserve">account of the material used in the </w:t>
      </w:r>
      <w:ins w:id="507" w:author="Mike Taylor" w:date="2024-08-27T22:54:41Z">
        <w:r>
          <w:rPr>
            <w:lang w:val="en-US"/>
          </w:rPr>
          <w:t xml:space="preserve">mount </w:t>
        </w:r>
      </w:ins>
      <w:del w:id="508" w:author="Mike Taylor" w:date="2024-08-27T22:54:41Z">
        <w:r>
          <w:rPr>
            <w:lang w:val="en-US"/>
          </w:rPr>
          <w:delText xml:space="preserve">mounted skeleton </w:delText>
        </w:r>
      </w:del>
      <w:r>
        <w:rPr>
          <w:lang w:val="en-US"/>
        </w:rPr>
        <w:t xml:space="preserve">earlier than that of McIntosh’s (1981) catalog of the Carnegie </w:t>
      </w:r>
      <w:ins w:id="509" w:author="Mike Taylor" w:date="2024-08-27T22:54:41Z">
        <w:r>
          <w:rPr>
            <w:lang w:val="en-US"/>
          </w:rPr>
          <w:t>Museum dinosaur collection</w:t>
        </w:r>
      </w:ins>
      <w:del w:id="510" w:author="Mike Taylor" w:date="2024-08-27T22:54:41Z">
        <w:r>
          <w:rPr>
            <w:lang w:val="en-US"/>
          </w:rPr>
          <w:delText>dinosaurs</w:delText>
        </w:r>
      </w:del>
      <w:r>
        <w:rPr>
          <w:lang w:val="en-US"/>
        </w:rPr>
        <w:t>.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 xml:space="preserve">(McIntosh noted that the right “tibia-fibula-pes” of the mounted skeleton was furnished from CM 94, He did not </w:t>
      </w:r>
      <w:ins w:id="511" w:author="Mike Taylor" w:date="2024-08-27T22:54:41Z">
        <w:r>
          <w:rPr>
            <w:lang w:val="en-US"/>
          </w:rPr>
          <w:t xml:space="preserve">explicitly </w:t>
        </w:r>
      </w:ins>
      <w:r>
        <w:rPr>
          <w:lang w:val="en-US"/>
        </w:rPr>
        <w:t xml:space="preserve">mention the right astragalus, but given that CM 94 </w:t>
      </w:r>
      <w:ins w:id="512" w:author="Mike Taylor" w:date="2024-08-27T22:54:41Z">
        <w:r>
          <w:rPr>
            <w:lang w:val="en-US"/>
          </w:rPr>
          <w:t>includes</w:t>
        </w:r>
      </w:ins>
      <w:del w:id="513" w:author="Mike Taylor" w:date="2024-08-27T22:54:41Z">
        <w:r>
          <w:rPr>
            <w:lang w:val="en-US"/>
          </w:rPr>
          <w:delText>included</w:delText>
        </w:r>
      </w:del>
      <w:r>
        <w:rPr>
          <w:lang w:val="en-US"/>
        </w:rPr>
        <w:t xml:space="preserve"> this element it seems reasonable to assume this was also used in</w:t>
      </w:r>
      <w:ins w:id="514" w:author="Mike Taylor" w:date="2024-08-27T22:54:41Z">
        <w:r>
          <w:rPr>
            <w:lang w:val="en-US"/>
          </w:rPr>
          <w:t xml:space="preserve"> the mount. The CM 94 astragalus cannot presently be located in the collection, providing additional evidence for its incorporation into</w:t>
        </w:r>
      </w:ins>
      <w:r>
        <w:rPr>
          <w:lang w:val="en-US"/>
        </w:rPr>
        <w:t xml:space="preserve"> the mount.)</w:t>
      </w:r>
    </w:p>
    <w:p>
      <w:pPr>
        <w:pStyle w:val="BodyText"/>
        <w:rPr>
          <w:lang w:val="en-US"/>
        </w:rPr>
      </w:pPr>
      <w:r>
        <w:rPr>
          <w:lang w:val="en-US"/>
        </w:rPr>
        <w:t>Hatcher (1901:4) noted that CM 94 “pertained to a somewhat smaller individual” than CM 84. Frustratingly, he gave few measurements of CM 94, and those he did give (e.g.</w:t>
      </w:r>
      <w:ins w:id="515" w:author="Mike Taylor" w:date="2024-08-27T22:54:41Z">
        <w:r>
          <w:rPr>
            <w:lang w:val="en-US"/>
          </w:rPr>
          <w:t>,</w:t>
        </w:r>
      </w:ins>
      <w:r>
        <w:rPr>
          <w:lang w:val="en-US"/>
        </w:rPr>
        <w:t xml:space="preserve"> of the ilium, p. 46) mostly do not </w:t>
      </w:r>
      <w:ins w:id="516" w:author="Mike Taylor" w:date="2024-08-27T22:54:41Z">
        <w:r>
          <w:rPr>
            <w:lang w:val="en-US"/>
          </w:rPr>
          <w:t xml:space="preserve">correspond to measurements he provided for </w:t>
        </w:r>
      </w:ins>
      <w:del w:id="517" w:author="Mike Taylor" w:date="2024-08-27T22:54:41Z">
        <w:r>
          <w:rPr>
            <w:lang w:val="en-US"/>
          </w:rPr>
          <w:delText xml:space="preserve">have corresponding measurements of </w:delText>
        </w:r>
      </w:del>
      <w:r>
        <w:rPr>
          <w:lang w:val="en-US"/>
        </w:rPr>
        <w:t xml:space="preserve">CM 84. The exception is </w:t>
      </w:r>
      <w:del w:id="518" w:author="Mike Taylor" w:date="2024-08-27T22:54:41Z">
        <w:r>
          <w:rPr>
            <w:lang w:val="en-US"/>
          </w:rPr>
          <w:delText xml:space="preserve">in </w:delText>
        </w:r>
      </w:del>
      <w:r>
        <w:rPr>
          <w:lang w:val="en-US"/>
        </w:rPr>
        <w:t xml:space="preserve">the femora, which Hatcher (1901:47) reported as 1542 mm in length for CM 84 and 1470 mm for CM 94. On this basis, CM 94 is 95% as large as CM </w:t>
      </w:r>
      <w:ins w:id="519" w:author="Mike Taylor" w:date="2024-08-27T22:54:41Z">
        <w:r>
          <w:rPr>
            <w:lang w:val="en-US"/>
          </w:rPr>
          <w:t>84</w:t>
        </w:r>
      </w:ins>
      <w:del w:id="520" w:author="Mike Taylor" w:date="2024-08-27T22:54:41Z">
        <w:r>
          <w:rPr>
            <w:lang w:val="en-US"/>
          </w:rPr>
          <w:delText>94</w:delText>
        </w:r>
      </w:del>
      <w:r>
        <w:rPr>
          <w:lang w:val="en-US"/>
        </w:rPr>
        <w:t>, and including elements from it in the skeletal mount based primarily on CM 84 is</w:t>
      </w:r>
      <w:ins w:id="521" w:author="Mike Taylor" w:date="2024-08-27T22:54:41Z">
        <w:r>
          <w:rPr>
            <w:lang w:val="en-US"/>
          </w:rPr>
          <w:t xml:space="preserve"> therefore</w:t>
        </w:r>
      </w:ins>
      <w:r>
        <w:rPr>
          <w:lang w:val="en-US"/>
        </w:rPr>
        <w:t xml:space="preserv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t>
      </w:r>
      <w:ins w:id="522" w:author="Mike Taylor" w:date="2024-08-27T22:54:41Z">
        <w:r>
          <w:rPr>
            <w:lang w:val="en-US"/>
          </w:rPr>
          <w:t>was described by</w:t>
        </w:r>
      </w:ins>
      <w:del w:id="523" w:author="Mike Taylor" w:date="2024-08-27T22:54:41Z">
        <w:r>
          <w:rPr>
            <w:lang w:val="en-US"/>
          </w:rPr>
          <w:delText>is described in</w:delText>
        </w:r>
      </w:del>
      <w:r>
        <w:rPr>
          <w:lang w:val="en-US"/>
        </w:rPr>
        <w:t xml:space="preserve"> Holland (1906) but with a strong focus on the skull, and no measurements were given — a distressingly common problem even in modern publications </w:t>
      </w:r>
      <w:ins w:id="524" w:author="Mike Taylor" w:date="2024-08-27T22:54:41Z">
        <w:r>
          <w:rPr>
            <w:lang w:val="en-US"/>
          </w:rPr>
          <w:t xml:space="preserve">on non-avian dinosaurs </w:t>
        </w:r>
      </w:ins>
      <w:r>
        <w:rPr>
          <w:lang w:val="en-US"/>
        </w:rPr>
        <w:t xml:space="preserve">(Wedel 2009). No subsequent description has been published of this excellent specimen, neither while it was at the Carnegie Museum, nor during its time at the Cleveland Museum of Natural History, nor since its arrival at the Houston Museum of Natural </w:t>
      </w:r>
      <w:ins w:id="525" w:author="Mike Taylor" w:date="2024-08-27T22:54:41Z">
        <w:r>
          <w:rPr>
            <w:lang w:val="en-US"/>
          </w:rPr>
          <w:t>Science</w:t>
        </w:r>
      </w:ins>
      <w:del w:id="526" w:author="Mike Taylor" w:date="2024-08-27T22:54:41Z">
        <w:r>
          <w:rPr>
            <w:lang w:val="en-US"/>
          </w:rPr>
          <w:delText>History</w:delText>
        </w:r>
      </w:del>
      <w:r>
        <w:rPr>
          <w:lang w:val="en-US"/>
        </w:rPr>
        <w:t xml:space="preserve">. McIntosh (1981:20) mentioned it being “the smaller individual” compared with CM 84, but did not quantify this. However, McIntosh (2005a:68) </w:t>
      </w:r>
      <w:ins w:id="527" w:author="Mike Taylor" w:date="2024-08-27T22:54:41Z">
        <w:r>
          <w:rPr>
            <w:lang w:val="en-US"/>
          </w:rPr>
          <w:t>gave</w:t>
        </w:r>
      </w:ins>
      <w:del w:id="528" w:author="Mike Taylor" w:date="2024-08-27T22:54:41Z">
        <w:r>
          <w:rPr>
            <w:lang w:val="en-US"/>
          </w:rPr>
          <w:delText>gives</w:delText>
        </w:r>
      </w:del>
      <w:r>
        <w:rPr>
          <w:lang w:val="en-US"/>
        </w:rPr>
        <w:t xml:space="preserve"> the femur length of CM 662 as 1448 mm. As a cross-check, he also (</w:t>
      </w:r>
      <w:ins w:id="529" w:author="Mike Taylor" w:date="2024-08-27T22:54:41Z">
        <w:r>
          <w:rPr>
            <w:lang w:val="en-US"/>
          </w:rPr>
          <w:t>p. 61) gave</w:t>
        </w:r>
      </w:ins>
      <w:del w:id="530" w:author="Mike Taylor" w:date="2024-08-27T22:54:41Z">
        <w:r>
          <w:rPr>
            <w:lang w:val="en-US"/>
          </w:rPr>
          <w:delText>p61) gives</w:delText>
        </w:r>
      </w:del>
      <w:r>
        <w:rPr>
          <w:lang w:val="en-US"/>
        </w:rPr>
        <w:t xml:space="preserve"> the humerus length as 910 mm (left) and 936 mm (right), and on the previous page </w:t>
      </w:r>
      <w:ins w:id="531" w:author="Mike Taylor" w:date="2024-08-27T22:54:41Z">
        <w:r>
          <w:rPr>
            <w:lang w:val="en-US"/>
          </w:rPr>
          <w:t>gave</w:t>
        </w:r>
      </w:ins>
      <w:del w:id="532" w:author="Mike Taylor" w:date="2024-08-27T22:54:41Z">
        <w:r>
          <w:rPr>
            <w:lang w:val="en-US"/>
          </w:rPr>
          <w:delText>gives</w:delText>
        </w:r>
      </w:del>
      <w:r>
        <w:rPr>
          <w:lang w:val="en-US"/>
        </w:rPr>
        <w:t xml:space="preserve"> the humerus:femur ratio as 0.64, implying femur lengths of 1422 mm (left) and 1463 mm (right) — and the given femur length falls close to the middle of this range. Given </w:t>
      </w:r>
      <w:ins w:id="533" w:author="Mike Taylor" w:date="2024-08-27T22:54:41Z">
        <w:r>
          <w:rPr>
            <w:lang w:val="en-US"/>
          </w:rPr>
          <w:t xml:space="preserve">the </w:t>
        </w:r>
      </w:ins>
      <w:r>
        <w:rPr>
          <w:lang w:val="en-US"/>
        </w:rPr>
        <w:t xml:space="preserve">1542 mm femur length of CM 84, CM 662 is </w:t>
      </w:r>
      <w:ins w:id="534" w:author="Mike Taylor" w:date="2024-08-27T22:54:41Z">
        <w:r>
          <w:rPr>
            <w:lang w:val="en-US"/>
          </w:rPr>
          <w:t xml:space="preserve">therefore </w:t>
        </w:r>
      </w:ins>
      <w:r>
        <w:rPr>
          <w:lang w:val="en-US"/>
        </w:rPr>
        <w:t xml:space="preserve">94% as large: very similar in size to CM 94, and </w:t>
      </w:r>
      <w:ins w:id="535" w:author="Mike Taylor" w:date="2024-08-27T22:54:41Z">
        <w:r>
          <w:rPr>
            <w:lang w:val="en-US"/>
          </w:rPr>
          <w:t xml:space="preserve">sufficiently close </w:t>
        </w:r>
      </w:ins>
      <w:del w:id="536" w:author="Mike Taylor" w:date="2024-08-27T22:54:41Z">
        <w:r>
          <w:rPr>
            <w:lang w:val="en-US"/>
          </w:rPr>
          <w:delText xml:space="preserve">close enough </w:delText>
        </w:r>
      </w:del>
      <w:r>
        <w:rPr>
          <w:lang w:val="en-US"/>
        </w:rPr>
        <w:t xml:space="preserve">to CM 84 that inclusion of </w:t>
      </w:r>
      <w:ins w:id="537" w:author="Mike Taylor" w:date="2024-08-27T22:54:41Z">
        <w:r>
          <w:rPr>
            <w:lang w:val="en-US"/>
          </w:rPr>
          <w:t xml:space="preserve">its </w:t>
        </w:r>
      </w:ins>
      <w:r>
        <w:rPr>
          <w:lang w:val="en-US"/>
        </w:rPr>
        <w:t>casts in the mount is justified</w:t>
      </w:r>
      <w:ins w:id="538" w:author="Mike Taylor" w:date="2024-08-27T22:54:41Z">
        <w:r>
          <w:rPr>
            <w:lang w:val="en-US"/>
          </w:rPr>
          <w:t>, as least as regards size</w:t>
        </w:r>
      </w:ins>
      <w:r>
        <w:rPr>
          <w:lang w:val="en-US"/>
        </w:rPr>
        <w:t>.</w:t>
      </w:r>
    </w:p>
    <w:p>
      <w:pPr>
        <w:pStyle w:val="BodyText"/>
        <w:rPr>
          <w:lang w:val="en-US"/>
        </w:rPr>
      </w:pPr>
      <w:r>
        <w:rPr>
          <w:lang w:val="en-US"/>
        </w:rPr>
        <w:t xml:space="preserve">Holland (1906:254) gave a more precise account of the source of the caudal vertebrae in the London cast: Ca1–12 were from CM 84, Ca13–31 and </w:t>
      </w:r>
      <w:ins w:id="539" w:author="Mike Taylor" w:date="2024-08-27T22:54:41Z">
        <w:r>
          <w:rPr>
            <w:lang w:val="en-US"/>
          </w:rPr>
          <w:t>Ca33</w:t>
        </w:r>
      </w:ins>
      <w:del w:id="540" w:author="Mike Taylor" w:date="2024-08-27T22:54:41Z">
        <w:r>
          <w:rPr>
            <w:lang w:val="en-US"/>
          </w:rPr>
          <w:delText>33</w:delText>
        </w:r>
      </w:del>
      <w:r>
        <w:rPr>
          <w:lang w:val="en-US"/>
        </w:rPr>
        <w:t xml:space="preserve">–36 were from CM 94, and Ca32 and Ca37–73 inclusive were from CM 307. Curtice (1996:73) believed that the CM 307 caudals were mounted </w:t>
      </w:r>
      <w:del w:id="541" w:author="Mike Taylor" w:date="2024-08-27T22:54:41Z">
        <w:r>
          <w:rPr>
            <w:lang w:val="en-US"/>
          </w:rPr>
          <w:delText xml:space="preserve">in a position </w:delText>
        </w:r>
      </w:del>
      <w:r>
        <w:rPr>
          <w:lang w:val="en-US"/>
        </w:rPr>
        <w:t xml:space="preserve">about six </w:t>
      </w:r>
      <w:ins w:id="542" w:author="Mike Taylor" w:date="2024-08-27T22:54:41Z">
        <w:r>
          <w:rPr>
            <w:lang w:val="en-US"/>
          </w:rPr>
          <w:t>vertebral positions further posteriorly</w:t>
        </w:r>
      </w:ins>
      <w:del w:id="543" w:author="Mike Taylor" w:date="2024-08-27T22:54:41Z">
        <w:r>
          <w:rPr>
            <w:lang w:val="en-US"/>
          </w:rPr>
          <w:delText>places further back</w:delText>
        </w:r>
      </w:del>
      <w:r>
        <w:rPr>
          <w:lang w:val="en-US"/>
        </w:rPr>
        <w:t xml:space="preserve"> than they should have been. (The CM 307 caudals were </w:t>
      </w:r>
      <w:ins w:id="544" w:author="Mike Taylor" w:date="2024-08-27T22:54:41Z">
        <w:r>
          <w:rPr>
            <w:lang w:val="en-US"/>
          </w:rPr>
          <w:t>identified</w:t>
        </w:r>
      </w:ins>
      <w:del w:id="545" w:author="Mike Taylor" w:date="2024-08-27T22:54:41Z">
        <w:r>
          <w:rPr>
            <w:lang w:val="en-US"/>
          </w:rPr>
          <w:delText>catalogued</w:delText>
        </w:r>
      </w:del>
      <w:r>
        <w:rPr>
          <w:lang w:val="en-US"/>
        </w:rPr>
        <w:t xml:space="preserve">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 xml:space="preserve">McIntosh’s </w:t>
      </w:r>
      <w:ins w:id="546" w:author="Mike Taylor" w:date="2024-08-27T22:54:41Z">
        <w:r>
          <w:rPr>
            <w:lang w:val="en-US"/>
          </w:rPr>
          <w:t xml:space="preserve">(1981) </w:t>
        </w:r>
      </w:ins>
      <w:r>
        <w:rPr>
          <w:lang w:val="en-US"/>
        </w:rPr>
        <w:t xml:space="preserve">account of the mounted </w:t>
      </w:r>
      <w:ins w:id="547" w:author="Mike Taylor" w:date="2024-08-27T22:54:41Z">
        <w:r>
          <w:rPr>
            <w:lang w:val="en-US"/>
          </w:rPr>
          <w:t xml:space="preserve">fossil </w:t>
        </w:r>
      </w:ins>
      <w:r>
        <w:rPr>
          <w:lang w:val="en-US"/>
        </w:rPr>
        <w:t xml:space="preserve">skeleton omits the </w:t>
      </w:r>
      <w:ins w:id="548" w:author="Mike Taylor" w:date="2024-08-27T22:54:41Z">
        <w:r>
          <w:rPr>
            <w:lang w:val="en-US"/>
          </w:rPr>
          <w:t>sources</w:t>
        </w:r>
      </w:ins>
      <w:del w:id="549" w:author="Mike Taylor" w:date="2024-08-27T22:54:41Z">
        <w:r>
          <w:rPr>
            <w:lang w:val="en-US"/>
          </w:rPr>
          <w:delText>source</w:delText>
        </w:r>
      </w:del>
      <w:r>
        <w:rPr>
          <w:lang w:val="en-US"/>
        </w:rPr>
        <w:t xml:space="preserve"> of several elements, and these omissions have not been remedied by any subsequent publication known to us. The elements of unspecified origin are the atlas (C1), chevrons, and left ilium, femur</w:t>
      </w:r>
      <w:ins w:id="550" w:author="Mike Taylor" w:date="2024-08-27T22:54:41Z">
        <w:r>
          <w:rPr>
            <w:lang w:val="en-US"/>
          </w:rPr>
          <w:t>,</w:t>
        </w:r>
      </w:ins>
      <w:r>
        <w:rPr>
          <w:lang w:val="en-US"/>
        </w:rPr>
        <w:t xml:space="preserve"> and tibia. Furthermore, while McIntosh noted that the left fibula and </w:t>
      </w:r>
      <w:ins w:id="551" w:author="Mike Taylor" w:date="2024-08-27T22:54:41Z">
        <w:r>
          <w:rPr>
            <w:lang w:val="en-US"/>
          </w:rPr>
          <w:t xml:space="preserve">several left pedal elements </w:t>
        </w:r>
      </w:ins>
      <w:del w:id="552" w:author="Mike Taylor" w:date="2024-08-27T22:54:41Z">
        <w:r>
          <w:rPr>
            <w:lang w:val="en-US"/>
          </w:rPr>
          <w:delText xml:space="preserve">pes </w:delText>
        </w:r>
      </w:del>
      <w:r>
        <w:rPr>
          <w:lang w:val="en-US"/>
        </w:rPr>
        <w:t xml:space="preserve">of the original mount were taken from CM 33985 and that these were not used in the casts, he did not </w:t>
      </w:r>
      <w:ins w:id="553" w:author="Mike Taylor" w:date="2024-08-27T22:54:41Z">
        <w:r>
          <w:rPr>
            <w:lang w:val="en-US"/>
          </w:rPr>
          <w:t>indicate</w:t>
        </w:r>
      </w:ins>
      <w:del w:id="554" w:author="Mike Taylor" w:date="2024-08-27T22:54:41Z">
        <w:r>
          <w:rPr>
            <w:lang w:val="en-US"/>
          </w:rPr>
          <w:delText>say</w:delText>
        </w:r>
      </w:del>
      <w:r>
        <w:rPr>
          <w:lang w:val="en-US"/>
        </w:rPr>
        <w:t xml:space="preserve"> how the left fibula and pes were furnished in the casts.</w:t>
      </w:r>
    </w:p>
    <w:p>
      <w:pPr>
        <w:pStyle w:val="BodyText"/>
        <w:rPr>
          <w:highlight w:val="yellow"/>
          <w:lang w:val="en-US"/>
        </w:rPr>
      </w:pPr>
      <w:r>
        <w:rPr>
          <w:lang w:val="en-US"/>
        </w:rPr>
        <w:t xml:space="preserve">As best </w:t>
      </w:r>
      <w:del w:id="555" w:author="Mike Taylor" w:date="2024-08-27T22:54:41Z">
        <w:r>
          <w:rPr>
            <w:lang w:val="en-US"/>
          </w:rPr>
          <w:delText xml:space="preserve">as </w:delText>
        </w:r>
      </w:del>
      <w:r>
        <w:rPr>
          <w:lang w:val="en-US"/>
        </w:rPr>
        <w:t xml:space="preserve">we can determine, the atlas used in the casts and the original Carnegie </w:t>
      </w:r>
      <w:ins w:id="556" w:author="Mike Taylor" w:date="2024-08-27T22:54:41Z">
        <w:r>
          <w:rPr>
            <w:lang w:val="en-US"/>
          </w:rPr>
          <w:t>mount</w:t>
        </w:r>
      </w:ins>
      <w:del w:id="557" w:author="Mike Taylor" w:date="2024-08-27T22:54:41Z">
        <w:r>
          <w:rPr>
            <w:lang w:val="en-US"/>
          </w:rPr>
          <w:delText>mounts</w:delText>
        </w:r>
      </w:del>
      <w:r>
        <w:rPr>
          <w:lang w:val="en-US"/>
        </w:rPr>
        <w:t xml:space="preserve"> (Holland 1906:figure 1) was a sculpture rather than a cast of a specific element from another specimen. It does not resemble the atlas illustrated by Marsh (1896:plate XXVII, part 1) as belonging to </w:t>
      </w:r>
      <w:ins w:id="558" w:author="Mike Taylor" w:date="2024-08-27T22:54:41Z">
        <w:r>
          <w:rPr>
            <w:i/>
            <w:iCs/>
            <w:lang w:val="en-US"/>
          </w:rPr>
          <w:t>D</w:t>
        </w:r>
      </w:ins>
      <w:ins w:id="559" w:author="Mike Taylor" w:date="2024-08-27T22:54:41Z">
        <w:r>
          <w:rPr>
            <w:lang w:val="en-US"/>
          </w:rPr>
          <w:t>.</w:t>
        </w:r>
      </w:ins>
      <w:del w:id="560" w:author="Mike Taylor" w:date="2024-08-27T22:54:41Z">
        <w:r>
          <w:rPr>
            <w:i/>
            <w:iCs/>
            <w:lang w:val="en-US"/>
          </w:rPr>
          <w:delText>Diplodocus</w:delText>
        </w:r>
      </w:del>
      <w:r>
        <w:rPr>
          <w:i/>
          <w:iCs/>
          <w:lang w:val="en-US"/>
        </w:rPr>
        <w:t xml:space="preserve"> longus</w:t>
      </w:r>
      <w:r>
        <w:rPr>
          <w:lang w:val="en-US"/>
        </w:rPr>
        <w:t xml:space="preserve">, and reproduced by Hatcher (1901:figure 4). Nor, as noted above, do its neural arches resemble those of AMNH 969, illustrated by Holland (1906:figure 14). Furthermore, it seems that the atlas in the present Carnegie mount is different </w:t>
      </w:r>
      <w:ins w:id="561" w:author="Mike Taylor" w:date="2024-08-27T22:54:41Z">
        <w:r>
          <w:rPr>
            <w:lang w:val="en-US"/>
          </w:rPr>
          <w:t xml:space="preserve">yet </w:t>
        </w:r>
      </w:ins>
      <w:r>
        <w:rPr>
          <w:lang w:val="en-US"/>
        </w:rPr>
        <w:t xml:space="preserve">again, having longer and slenderer posterior processes of the neural arch than those </w:t>
      </w:r>
      <w:ins w:id="562" w:author="Mike Taylor" w:date="2024-08-27T22:54:41Z">
        <w:r>
          <w:rPr>
            <w:lang w:val="en-US"/>
          </w:rPr>
          <w:t>of</w:t>
        </w:r>
      </w:ins>
      <w:del w:id="563" w:author="Mike Taylor" w:date="2024-08-27T22:54:41Z">
        <w:r>
          <w:rPr>
            <w:lang w:val="en-US"/>
          </w:rPr>
          <w:delText>in</w:delText>
        </w:r>
      </w:del>
      <w:r>
        <w:rPr>
          <w:lang w:val="en-US"/>
        </w:rPr>
        <w:t xml:space="preserve"> the atlas used </w:t>
      </w:r>
      <w:ins w:id="564" w:author="Mike Taylor" w:date="2024-08-27T22:54:41Z">
        <w:r>
          <w:rPr>
            <w:lang w:val="en-US"/>
          </w:rPr>
          <w:t>in</w:t>
        </w:r>
      </w:ins>
      <w:del w:id="565" w:author="Mike Taylor" w:date="2024-08-27T22:54:41Z">
        <w:r>
          <w:rPr>
            <w:lang w:val="en-US"/>
          </w:rPr>
          <w:delText>for</w:delText>
        </w:r>
      </w:del>
      <w:r>
        <w:rPr>
          <w:lang w:val="en-US"/>
        </w:rPr>
        <w:t xml:space="preserve"> the London cast and </w:t>
      </w:r>
      <w:ins w:id="566" w:author="Mike Taylor" w:date="2024-08-27T22:54:41Z">
        <w:r>
          <w:rPr>
            <w:lang w:val="en-US"/>
          </w:rPr>
          <w:t>possibly</w:t>
        </w:r>
      </w:ins>
      <w:del w:id="567" w:author="Mike Taylor" w:date="2024-08-27T22:54:41Z">
        <w:r>
          <w:rPr>
            <w:lang w:val="en-US"/>
          </w:rPr>
          <w:delText>presumably</w:delText>
        </w:r>
      </w:del>
      <w:r>
        <w:rPr>
          <w:lang w:val="en-US"/>
        </w:rPr>
        <w:t xml:space="preserve"> for the original Carnegie mount </w:t>
      </w:r>
      <w:ins w:id="568" w:author="Mike Taylor" w:date="2024-08-27T22:54:41Z">
        <w:r>
          <w:rPr>
            <w:lang w:val="en-US"/>
          </w:rPr>
          <w:t>as well (Figure 12</w:t>
        </w:r>
      </w:ins>
      <w:del w:id="569" w:author="Mike Taylor" w:date="2024-08-27T22:54:41Z">
        <w:r>
          <w:rPr>
            <w:lang w:val="en-US"/>
          </w:rPr>
          <w:delText>(Figure 9</w:delText>
        </w:r>
      </w:del>
      <w:r>
        <w:rPr>
          <w:lang w:val="en-US"/>
        </w:rPr>
        <w:t xml:space="preserve">). This change may have been made at the same time that the original skull </w:t>
      </w:r>
      <w:ins w:id="570" w:author="Mike Taylor" w:date="2024-08-27T22:54:41Z">
        <w:r>
          <w:rPr>
            <w:lang w:val="en-US"/>
          </w:rPr>
          <w:t xml:space="preserve">replica </w:t>
        </w:r>
      </w:ins>
      <w:r>
        <w:rPr>
          <w:lang w:val="en-US"/>
        </w:rPr>
        <w:t>was replaced by a cast of CM 11161 (see below)</w:t>
      </w:r>
      <w:ins w:id="571" w:author="Mike Taylor" w:date="2024-08-27T22:54:41Z">
        <w:r>
          <w:rPr>
            <w:lang w:val="en-US"/>
          </w:rPr>
          <w:t>, or alternatively a different sculpt of the atlas may have been used in 1907 for the original version of the Carnegie Museum’s own mount</w:t>
        </w:r>
      </w:ins>
      <w:r>
        <w:rPr>
          <w:lang w:val="en-US"/>
        </w:rPr>
        <w:t>.</w:t>
      </w:r>
    </w:p>
    <w:p>
      <w:pPr>
        <w:pStyle w:val="BodyText"/>
        <w:rPr>
          <w:highlight w:val="yellow"/>
          <w:lang w:val="en-US"/>
        </w:rPr>
      </w:pPr>
      <w:r>
        <w:rPr>
          <w:lang w:val="en-US"/>
        </w:rPr>
        <w:t xml:space="preserve">The </w:t>
      </w:r>
      <w:del w:id="572" w:author="Mike Taylor" w:date="2024-08-27T22:54:41Z">
        <w:r>
          <w:rPr>
            <w:lang w:val="en-US"/>
          </w:rPr>
          <w:delText xml:space="preserve">cervical </w:delText>
        </w:r>
      </w:del>
      <w:r>
        <w:rPr>
          <w:lang w:val="en-US"/>
        </w:rPr>
        <w:t xml:space="preserve">ribs of the atlas present another mystery. Holland’s (1906:figure 1) illustration of the </w:t>
      </w:r>
      <w:ins w:id="573" w:author="Mike Taylor" w:date="2024-08-27T22:54:41Z">
        <w:r>
          <w:rPr>
            <w:lang w:val="en-US"/>
          </w:rPr>
          <w:t>skull</w:t>
        </w:r>
      </w:ins>
      <w:del w:id="574" w:author="Mike Taylor" w:date="2024-08-27T22:54:41Z">
        <w:r>
          <w:rPr>
            <w:lang w:val="en-US"/>
          </w:rPr>
          <w:delText>head</w:delText>
        </w:r>
      </w:del>
      <w:r>
        <w:rPr>
          <w:lang w:val="en-US"/>
        </w:rPr>
        <w:t xml:space="preserve"> and anterior neck of the London cast </w:t>
      </w:r>
      <w:ins w:id="575" w:author="Mike Taylor" w:date="2024-08-27T22:54:41Z">
        <w:r>
          <w:rPr>
            <w:lang w:val="en-US"/>
          </w:rPr>
          <w:t>omits</w:t>
        </w:r>
      </w:ins>
      <w:del w:id="576" w:author="Mike Taylor" w:date="2024-08-27T22:54:41Z">
        <w:r>
          <w:rPr>
            <w:lang w:val="en-US"/>
          </w:rPr>
          <w:delText>omit</w:delText>
        </w:r>
      </w:del>
      <w:r>
        <w:rPr>
          <w:lang w:val="en-US"/>
        </w:rPr>
        <w:t xml:space="preserve"> these, and they seem to have been absent from the original Carnegie mount itself </w:t>
      </w:r>
      <w:ins w:id="577" w:author="Mike Taylor" w:date="2024-08-27T22:54:41Z">
        <w:r>
          <w:rPr>
            <w:lang w:val="en-US"/>
          </w:rPr>
          <w:t xml:space="preserve">as well </w:t>
        </w:r>
      </w:ins>
      <w:r>
        <w:rPr>
          <w:lang w:val="en-US"/>
        </w:rPr>
        <w:t>(see detail in various figures herein). Neither are they present in the current Carnegie mount (detail in Figure 1</w:t>
      </w:r>
      <w:ins w:id="578" w:author="Mike Taylor" w:date="2024-08-27T22:54:41Z">
        <w:r>
          <w:rPr>
            <w:lang w:val="en-US"/>
          </w:rPr>
          <w:t>; Taylor</w:t>
        </w:r>
      </w:ins>
      <w:r>
        <w:rPr>
          <w:lang w:val="en-US"/>
        </w:rPr>
        <w:t>, pers. obs.</w:t>
      </w:r>
      <w:ins w:id="579" w:author="Mike Taylor" w:date="2024-08-27T22:54:41Z">
        <w:r>
          <w:rPr>
            <w:lang w:val="en-US"/>
          </w:rPr>
          <w:t>, 2019</w:t>
        </w:r>
      </w:ins>
      <w:r>
        <w:rPr>
          <w:lang w:val="en-US"/>
        </w:rPr>
        <w:t xml:space="preserve">). However, the Paris </w:t>
      </w:r>
      <w:ins w:id="580" w:author="Mike Taylor" w:date="2024-08-27T22:54:41Z">
        <w:r>
          <w:rPr>
            <w:lang w:val="en-US"/>
          </w:rPr>
          <w:t>cast</w:t>
        </w:r>
      </w:ins>
      <w:del w:id="581" w:author="Mike Taylor" w:date="2024-08-27T22:54:41Z">
        <w:r>
          <w:rPr>
            <w:lang w:val="en-US"/>
          </w:rPr>
          <w:delText>mount</w:delText>
        </w:r>
      </w:del>
      <w:r>
        <w:rPr>
          <w:lang w:val="en-US"/>
        </w:rPr>
        <w:t xml:space="preserve"> features a pair of very large atlantal ribs</w:t>
      </w:r>
      <w:ins w:id="582" w:author="Mike Taylor" w:date="2024-08-27T22:54:41Z">
        <w:r>
          <w:rPr>
            <w:lang w:val="en-US"/>
          </w:rPr>
          <w:t xml:space="preserve"> that extend posteriorly </w:t>
        </w:r>
      </w:ins>
      <w:del w:id="583" w:author="Mike Taylor" w:date="2024-08-27T22:54:41Z">
        <w:r>
          <w:rPr>
            <w:lang w:val="en-US"/>
          </w:rPr>
          <w:delText xml:space="preserve">, extending back </w:delText>
        </w:r>
      </w:del>
      <w:r>
        <w:rPr>
          <w:lang w:val="en-US"/>
        </w:rPr>
        <w:t xml:space="preserve">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w:t>
      </w:r>
      <w:ins w:id="584" w:author="Mike Taylor" w:date="2024-08-27T22:54:41Z">
        <w:r>
          <w:rPr>
            <w:lang w:val="en-US"/>
          </w:rPr>
          <w:t xml:space="preserve">therefore </w:t>
        </w:r>
      </w:ins>
      <w:r>
        <w:rPr>
          <w:lang w:val="en-US"/>
        </w:rPr>
        <w:t xml:space="preserve">be sculptures based on this element. However, the </w:t>
      </w:r>
      <w:ins w:id="585" w:author="Mike Taylor" w:date="2024-08-27T22:54:41Z">
        <w:r>
          <w:rPr>
            <w:lang w:val="en-US"/>
          </w:rPr>
          <w:t xml:space="preserve">second bone that </w:t>
        </w:r>
      </w:ins>
      <w:del w:id="586" w:author="Mike Taylor" w:date="2024-08-27T22:54:41Z">
        <w:r>
          <w:rPr>
            <w:lang w:val="en-US"/>
          </w:rPr>
          <w:delText xml:space="preserve">bone illustrated by </w:delText>
        </w:r>
      </w:del>
      <w:r>
        <w:rPr>
          <w:lang w:val="en-US"/>
        </w:rPr>
        <w:t xml:space="preserve">Holland (1906:figure 21) </w:t>
      </w:r>
      <w:ins w:id="587" w:author="Mike Taylor" w:date="2024-08-27T22:54:41Z">
        <w:r>
          <w:rPr>
            <w:lang w:val="en-US"/>
          </w:rPr>
          <w:t xml:space="preserve">illustrated </w:t>
        </w:r>
      </w:ins>
      <w:r>
        <w:rPr>
          <w:lang w:val="en-US"/>
        </w:rPr>
        <w:t xml:space="preserve">as the </w:t>
      </w:r>
      <w:ins w:id="588" w:author="Mike Taylor" w:date="2024-08-27T22:54:41Z">
        <w:r>
          <w:rPr>
            <w:lang w:val="en-US"/>
          </w:rPr>
          <w:t xml:space="preserve">putative </w:t>
        </w:r>
      </w:ins>
      <w:r>
        <w:rPr>
          <w:lang w:val="en-US"/>
        </w:rPr>
        <w:t xml:space="preserve">rib of the axis is not included in the Paris mount. </w:t>
      </w:r>
      <w:ins w:id="589" w:author="Mike Taylor" w:date="2024-08-27T22:54:41Z">
        <w:r>
          <w:rPr>
            <w:lang w:val="en-US"/>
          </w:rPr>
          <w:t xml:space="preserve">The Vienna cast has long atlas ribs similar to those of the Paris mount, but they are not identical, having a wavy ventral rather than dorsal margin, and possessing a dorsal expansion of their proximal end (Taylor 2024). Atlantal ribs </w:t>
        </w:r>
      </w:ins>
      <w:del w:id="590" w:author="Mike Taylor" w:date="2024-08-27T22:54:41Z">
        <w:r>
          <w:rPr>
            <w:lang w:val="en-US"/>
          </w:rPr>
          <w:delText xml:space="preserve">Much atlantal ribs are currently present in the London mount (Taylor, pers. obs., 2022) but </w:delText>
        </w:r>
      </w:del>
      <w:r>
        <w:rPr>
          <w:lang w:val="en-US"/>
        </w:rPr>
        <w:t xml:space="preserve">are currently absent from the </w:t>
      </w:r>
      <w:ins w:id="591" w:author="Mike Taylor" w:date="2024-08-27T22:54:41Z">
        <w:r>
          <w:rPr>
            <w:lang w:val="en-US"/>
          </w:rPr>
          <w:t xml:space="preserve">London mount (Taylor 2022b) and also from the </w:t>
        </w:r>
      </w:ins>
      <w:r>
        <w:rPr>
          <w:lang w:val="en-US"/>
        </w:rPr>
        <w:t>Berlin mount (Daniela Schwarz, pers. comm., 2022)</w:t>
      </w:r>
      <w:ins w:id="592" w:author="Mike Taylor" w:date="2024-08-27T22:54:41Z">
        <w:r>
          <w:rPr>
            <w:lang w:val="en-US"/>
          </w:rPr>
          <w:t xml:space="preserve">, and they </w:t>
        </w:r>
      </w:ins>
      <w:del w:id="593" w:author="Mike Taylor" w:date="2024-08-27T22:54:41Z">
        <w:r>
          <w:rPr>
            <w:lang w:val="en-US"/>
          </w:rPr>
          <w:delText xml:space="preserve"> and </w:delText>
        </w:r>
      </w:del>
      <w:r>
        <w:rPr>
          <w:lang w:val="en-US"/>
        </w:rPr>
        <w:t xml:space="preserve">were absent </w:t>
      </w:r>
      <w:ins w:id="594" w:author="Mike Taylor" w:date="2024-08-27T22:54:41Z">
        <w:r>
          <w:rPr>
            <w:lang w:val="en-US"/>
          </w:rPr>
          <w:t xml:space="preserve">from the latter cast </w:t>
        </w:r>
      </w:ins>
      <w:r>
        <w:rPr>
          <w:lang w:val="en-US"/>
        </w:rPr>
        <w:t xml:space="preserve">even before </w:t>
      </w:r>
      <w:ins w:id="595" w:author="Mike Taylor" w:date="2024-08-27T22:54:41Z">
        <w:r>
          <w:rPr>
            <w:lang w:val="en-US"/>
          </w:rPr>
          <w:t>its</w:t>
        </w:r>
      </w:ins>
      <w:del w:id="596" w:author="Mike Taylor" w:date="2024-08-27T22:54:41Z">
        <w:r>
          <w:rPr>
            <w:lang w:val="en-US"/>
          </w:rPr>
          <w:delText>the</w:delText>
        </w:r>
      </w:del>
      <w:r>
        <w:rPr>
          <w:lang w:val="en-US"/>
        </w:rPr>
        <w:t xml:space="preserve"> remount in the 2000s (Taylor, pers. obs.</w:t>
      </w:r>
      <w:ins w:id="597" w:author="Mike Taylor" w:date="2024-08-27T22:54:41Z">
        <w:r>
          <w:rPr>
            <w:lang w:val="en-US"/>
          </w:rPr>
          <w:t>, 2005). Bizarrely, the Russian cast has different and simpler, rod-like, atlantal ribs (</w:t>
        </w:r>
      </w:ins>
      <w:ins w:id="598" w:author="Mike Taylor" w:date="2024-08-27T22:54:41Z">
        <w:r>
          <w:rPr>
            <w:shd w:fill="auto" w:val="clear"/>
            <w:lang w:val="en-US"/>
          </w:rPr>
          <w:t>Taylor 2024</w:t>
        </w:r>
      </w:ins>
      <w:ins w:id="599" w:author="Mike Taylor" w:date="2024-08-27T22:54:41Z">
        <w:r>
          <w:rPr>
            <w:lang w:val="en-US"/>
          </w:rPr>
          <w:t>). Why differing large atlantal</w:t>
        </w:r>
      </w:ins>
      <w:del w:id="600" w:author="Mike Taylor" w:date="2024-08-27T22:54:41Z">
        <w:r>
          <w:rPr>
            <w:lang w:val="en-US"/>
          </w:rPr>
          <w:delText>). Why the large atlas</w:delText>
        </w:r>
      </w:del>
      <w:r>
        <w:rPr>
          <w:lang w:val="en-US"/>
        </w:rPr>
        <w:t xml:space="preserve"> ribs were included in the Paris </w:t>
      </w:r>
      <w:ins w:id="601" w:author="Mike Taylor" w:date="2024-08-27T22:54:41Z">
        <w:r>
          <w:rPr>
            <w:lang w:val="en-US"/>
          </w:rPr>
          <w:t>and Vienna casts, and small</w:t>
        </w:r>
      </w:ins>
      <w:del w:id="602" w:author="Mike Taylor" w:date="2024-08-27T22:54:41Z">
        <w:r>
          <w:rPr>
            <w:lang w:val="en-US"/>
          </w:rPr>
          <w:delText>cast and smaller</w:delText>
        </w:r>
      </w:del>
      <w:r>
        <w:rPr>
          <w:lang w:val="en-US"/>
        </w:rPr>
        <w:t xml:space="preserve"> ones in </w:t>
      </w:r>
      <w:ins w:id="603" w:author="Mike Taylor" w:date="2024-08-27T22:54:41Z">
        <w:r>
          <w:rPr>
            <w:lang w:val="en-US"/>
          </w:rPr>
          <w:t>the Russian cast</w:t>
        </w:r>
      </w:ins>
      <w:del w:id="604" w:author="Mike Taylor" w:date="2024-08-27T22:54:41Z">
        <w:r>
          <w:rPr>
            <w:lang w:val="en-US"/>
          </w:rPr>
          <w:delText>London casts</w:delText>
        </w:r>
      </w:del>
      <w:r>
        <w:rPr>
          <w:lang w:val="en-US"/>
        </w:rPr>
        <w:t xml:space="preserve">, but </w:t>
      </w:r>
      <w:ins w:id="605" w:author="Mike Taylor" w:date="2024-08-27T22:54:41Z">
        <w:r>
          <w:rPr>
            <w:lang w:val="en-US"/>
          </w:rPr>
          <w:t xml:space="preserve">these elements were </w:t>
        </w:r>
      </w:ins>
      <w:r>
        <w:rPr>
          <w:lang w:val="en-US"/>
        </w:rPr>
        <w:t xml:space="preserve">omitted from the Carnegie mount and the </w:t>
      </w:r>
      <w:ins w:id="606" w:author="Mike Taylor" w:date="2024-08-27T22:54:41Z">
        <w:r>
          <w:rPr>
            <w:lang w:val="en-US"/>
          </w:rPr>
          <w:t>London and Berlin casts,</w:t>
        </w:r>
      </w:ins>
      <w:del w:id="607" w:author="Mike Taylor" w:date="2024-08-27T22:54:41Z">
        <w:r>
          <w:rPr>
            <w:lang w:val="en-US"/>
          </w:rPr>
          <w:delText>Berlin, cast</w:delText>
        </w:r>
      </w:del>
      <w:r>
        <w:rPr>
          <w:lang w:val="en-US"/>
        </w:rPr>
        <w:t xml:space="preserve"> is unknown.</w:t>
      </w:r>
    </w:p>
    <w:p>
      <w:pPr>
        <w:pStyle w:val="BodyText"/>
        <w:rPr>
          <w:lang w:val="en-US"/>
          <w:ins w:id="609" w:author="Mike Taylor" w:date="2024-08-27T22:54:41Z"/>
        </w:rPr>
      </w:pPr>
      <w:ins w:id="608" w:author="Mike Taylor" w:date="2024-08-27T22:54:41Z">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ins>
    </w:p>
    <w:p>
      <w:pPr>
        <w:pStyle w:val="BodyText"/>
        <w:rPr>
          <w:lang w:val="en-US"/>
        </w:rPr>
      </w:pPr>
      <w:del w:id="610" w:author="Mike Taylor" w:date="2024-08-27T22:54:41Z">
        <w:r>
          <w:rPr>
            <w:lang w:val="en-US"/>
          </w:rPr>
          <w:delTex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w:delText>
        </w:r>
      </w:del>
      <w:r>
        <w:rPr>
          <w:lang w:val="en-US"/>
        </w:rPr>
        <w:t xml:space="preserve">Holland (1906:255) </w:t>
      </w:r>
      <w:del w:id="611" w:author="Mike Taylor" w:date="2024-08-27T22:54:41Z">
        <w:r>
          <w:rPr>
            <w:lang w:val="en-US"/>
          </w:rPr>
          <w:delText xml:space="preserve">confusingly </w:delText>
        </w:r>
      </w:del>
      <w:r>
        <w:rPr>
          <w:lang w:val="en-US"/>
        </w:rPr>
        <w:t>wrote that “the anterior chevrons used in making the reproduction [i.e.</w:t>
      </w:r>
      <w:ins w:id="612" w:author="Mike Taylor" w:date="2024-08-27T22:54:41Z">
        <w:r>
          <w:rPr>
            <w:lang w:val="en-US"/>
          </w:rPr>
          <w:t>,</w:t>
        </w:r>
      </w:ins>
      <w:r>
        <w:rPr>
          <w:lang w:val="en-US"/>
        </w:rPr>
        <w:t xml:space="preserve"> the London cast] were those found with our specimen No. 84</w:t>
      </w:r>
      <w:ins w:id="613" w:author="Mike Taylor" w:date="2024-08-27T22:54:41Z">
        <w:r>
          <w:rPr>
            <w:lang w:val="en-US"/>
          </w:rPr>
          <w:t xml:space="preserve">,” presumably those illustrated </w:t>
        </w:r>
      </w:ins>
      <w:del w:id="614" w:author="Mike Taylor" w:date="2024-08-27T22:54:41Z">
        <w:r>
          <w:rPr>
            <w:lang w:val="en-US"/>
          </w:rPr>
          <w:delText xml:space="preserve">”, even though there seem to have been none associated with that specimen. It must be considered possible that this was a typographical error for CM 94: although only more posterior caudals from CM 94 were used </w:delText>
        </w:r>
      </w:del>
      <w:r>
        <w:rPr>
          <w:lang w:val="en-US"/>
        </w:rPr>
        <w:t xml:space="preserve">in the </w:t>
      </w:r>
      <w:ins w:id="615" w:author="Mike Taylor" w:date="2024-08-27T22:54:41Z">
        <w:r>
          <w:rPr>
            <w:lang w:val="en-US"/>
          </w:rPr>
          <w:t>quarry map</w:t>
        </w:r>
      </w:ins>
      <w:del w:id="616" w:author="Mike Taylor" w:date="2024-08-27T22:54:41Z">
        <w:r>
          <w:rPr>
            <w:lang w:val="en-US"/>
          </w:rPr>
          <w:delText>mount, its vertebral column as found was complete from C7 through to Ca39, and so likely included chevrons for the anterior caudals</w:delText>
        </w:r>
      </w:del>
      <w:r>
        <w:rPr>
          <w:lang w:val="en-US"/>
        </w:rPr>
        <w:t xml:space="preserve">. McIntosh’s (1981:20) </w:t>
      </w:r>
      <w:ins w:id="617" w:author="Mike Taylor" w:date="2024-08-27T22:54:41Z">
        <w:r>
          <w:rPr>
            <w:lang w:val="en-US"/>
          </w:rPr>
          <w:t>catalog</w:t>
        </w:r>
      </w:ins>
      <w:del w:id="618" w:author="Mike Taylor" w:date="2024-08-27T22:54:41Z">
        <w:r>
          <w:rPr>
            <w:lang w:val="en-US"/>
          </w:rPr>
          <w:delText>catalogue</w:delText>
        </w:r>
      </w:del>
      <w:r>
        <w:rPr>
          <w:lang w:val="en-US"/>
        </w:rPr>
        <w:t xml:space="preserve"> entry for CM 94 says “[other elements] and chevrons were used to complete the mount of CM 84</w:t>
      </w:r>
      <w:ins w:id="619" w:author="Mike Taylor" w:date="2024-08-27T22:54:41Z">
        <w:r>
          <w:rPr>
            <w:lang w:val="en-US"/>
          </w:rPr>
          <w:t>,”</w:t>
        </w:r>
      </w:ins>
      <w:del w:id="620" w:author="Mike Taylor" w:date="2024-08-27T22:54:41Z">
        <w:r>
          <w:rPr>
            <w:lang w:val="en-US"/>
          </w:rPr>
          <w:delText>”,</w:delText>
        </w:r>
      </w:del>
      <w:r>
        <w:rPr>
          <w:lang w:val="en-US"/>
        </w:rPr>
        <w:t xml:space="preserve"> though the entry for CM 84 does not mention this</w:t>
      </w:r>
      <w:ins w:id="621" w:author="Mike Taylor" w:date="2024-08-27T22:54:41Z">
        <w:r>
          <w:rPr>
            <w:lang w:val="en-US"/>
          </w:rPr>
          <w:t>, and McIntosh does not say which CM 94 chevrons were used</w:t>
        </w:r>
      </w:ins>
      <w:r>
        <w:rPr>
          <w:lang w:val="en-US"/>
        </w:rPr>
        <w:t xml:space="preserve">. Further confusing matters, Holland (1906:255–256) continued “Many of the chevrons after the first six </w:t>
      </w:r>
      <w:ins w:id="622" w:author="Mike Taylor" w:date="2024-08-27T22:54:41Z">
        <w:r>
          <w:rPr>
            <w:lang w:val="en-US"/>
          </w:rPr>
          <w:t xml:space="preserve">[not seven as we might expect] </w:t>
        </w:r>
      </w:ins>
      <w:r>
        <w:rPr>
          <w:lang w:val="en-US"/>
        </w:rPr>
        <w:t xml:space="preserve">are reproductions of those found and described by Professor Osborn in his paper on </w:t>
      </w:r>
      <w:r>
        <w:rPr>
          <w:i/>
          <w:iCs/>
          <w:lang w:val="en-US"/>
        </w:rPr>
        <w:t>Diplodocus</w:t>
      </w:r>
      <w:ins w:id="623" w:author="Mike Taylor" w:date="2024-08-27T22:54:41Z">
        <w:r>
          <w:rPr>
            <w:lang w:val="en-US"/>
          </w:rPr>
          <w:t>,”</w:t>
        </w:r>
      </w:ins>
      <w:del w:id="624" w:author="Mike Taylor" w:date="2024-08-27T22:54:41Z">
        <w:r>
          <w:rPr>
            <w:lang w:val="en-US"/>
          </w:rPr>
          <w:delText>”,</w:delText>
        </w:r>
      </w:del>
      <w:r>
        <w:rPr>
          <w:lang w:val="en-US"/>
        </w:rPr>
        <w:t xml:space="preserve"> i.e.</w:t>
      </w:r>
      <w:ins w:id="625" w:author="Mike Taylor" w:date="2024-08-27T22:54:41Z">
        <w:r>
          <w:rPr>
            <w:lang w:val="en-US"/>
          </w:rPr>
          <w:t xml:space="preserve">, those of </w:t>
        </w:r>
      </w:ins>
      <w:del w:id="626" w:author="Mike Taylor" w:date="2024-08-27T22:54:41Z">
        <w:r>
          <w:rPr>
            <w:lang w:val="en-US"/>
          </w:rPr>
          <w:delText xml:space="preserve"> </w:delText>
        </w:r>
      </w:del>
      <w:r>
        <w:rPr>
          <w:lang w:val="en-US"/>
        </w:rPr>
        <w:t xml:space="preserve">AMNH 223, described by Osborn (1899). </w:t>
      </w:r>
      <w:ins w:id="627" w:author="Mike Taylor" w:date="2024-08-27T22:54:41Z">
        <w:r>
          <w:rPr>
            <w:lang w:val="en-US"/>
          </w:rPr>
          <w:t xml:space="preserve">The </w:t>
        </w:r>
      </w:ins>
      <w:del w:id="628" w:author="Mike Taylor" w:date="2024-08-27T22:54:41Z">
        <w:r>
          <w:rPr>
            <w:lang w:val="en-US"/>
          </w:rPr>
          <w:delText xml:space="preserve">Even if the five chevrons of CM 94 accounted for five of the first six chevrons, that still leaves one unaccounted for. At any rate the </w:delText>
        </w:r>
      </w:del>
      <w:r>
        <w:rPr>
          <w:lang w:val="en-US"/>
        </w:rPr>
        <w:t xml:space="preserve">use of AMNH 223 casts for </w:t>
      </w:r>
      <w:ins w:id="629" w:author="Mike Taylor" w:date="2024-08-27T22:54:41Z">
        <w:r>
          <w:rPr>
            <w:lang w:val="en-US"/>
          </w:rPr>
          <w:t xml:space="preserve">many of </w:t>
        </w:r>
      </w:ins>
      <w:r>
        <w:rPr>
          <w:lang w:val="en-US"/>
        </w:rPr>
        <w:t>the rest of the chevrons is corroborated by Brinkman’s (2010:240) observation that the London cast “was also missing a long series of chevrons, casts of which had been urgently requested from the American Museum, which was slow to fill the order</w:t>
      </w:r>
      <w:ins w:id="630" w:author="Mike Taylor" w:date="2024-08-27T22:54:41Z">
        <w:r>
          <w:rPr>
            <w:lang w:val="en-US"/>
          </w:rPr>
          <w:t>.” Nine or ten chevrons of CM 94 remain in the Carnegie Museum collection today, and it is not clear why they were not used in the mounted skeleton</w:t>
        </w:r>
      </w:ins>
      <w:del w:id="631" w:author="Mike Taylor" w:date="2024-08-27T22:54:41Z">
        <w:r>
          <w:rPr>
            <w:lang w:val="en-US"/>
          </w:rPr>
          <w:delText>”</w:delText>
        </w:r>
      </w:del>
      <w:r>
        <w:rPr>
          <w:lang w:val="en-US"/>
        </w:rPr>
        <w:t>.</w:t>
      </w:r>
    </w:p>
    <w:p>
      <w:pPr>
        <w:pStyle w:val="BodyText"/>
        <w:rPr>
          <w:lang w:val="en-US"/>
          <w:ins w:id="633" w:author="Mike Taylor" w:date="2024-08-27T22:54:41Z"/>
        </w:rPr>
      </w:pPr>
      <w:ins w:id="632" w:author="Mike Taylor" w:date="2024-08-27T22:54:41Z">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ins>
    </w:p>
    <w:p>
      <w:pPr>
        <w:pStyle w:val="BodyText"/>
        <w:rPr>
          <w:del w:id="635" w:author="Mike Taylor" w:date="2024-08-27T22:54:41Z"/>
        </w:rPr>
      </w:pPr>
      <w:del w:id="634" w:author="Mike Taylor" w:date="2024-08-27T22:54:41Z">
        <w:r>
          <w:rPr/>
          <w:delTex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delText>
        </w:r>
      </w:del>
    </w:p>
    <w:p>
      <w:pPr>
        <w:pStyle w:val="BodyText"/>
        <w:rPr>
          <w:lang w:val="en-US"/>
        </w:rPr>
      </w:pPr>
      <w:r>
        <w:rPr>
          <w:lang w:val="en-US"/>
        </w:rPr>
        <w:t xml:space="preserve">Table 2 </w:t>
      </w:r>
      <w:ins w:id="636" w:author="Mike Taylor" w:date="2024-08-27T22:54:41Z">
        <w:r>
          <w:rPr>
            <w:lang w:val="en-US"/>
          </w:rPr>
          <w:t>summarizes</w:t>
        </w:r>
      </w:ins>
      <w:del w:id="637" w:author="Mike Taylor" w:date="2024-08-27T22:54:41Z">
        <w:r>
          <w:rPr>
            <w:lang w:val="en-US"/>
          </w:rPr>
          <w:delText>summarises</w:delText>
        </w:r>
      </w:del>
      <w:r>
        <w:rPr>
          <w:lang w:val="en-US"/>
        </w:rPr>
        <w:t xml:space="preserve"> the contributions from different specimens to the Carnegie mount (and subsequent modifications, and the casts). Figure </w:t>
      </w:r>
      <w:ins w:id="638" w:author="Mike Taylor" w:date="2024-08-27T22:54:41Z">
        <w:r>
          <w:rPr>
            <w:lang w:val="en-US"/>
          </w:rPr>
          <w:t>13</w:t>
        </w:r>
      </w:ins>
      <w:del w:id="639" w:author="Mike Taylor" w:date="2024-08-27T22:54:41Z">
        <w:r>
          <w:rPr>
            <w:lang w:val="en-US"/>
          </w:rPr>
          <w:delText>10</w:delText>
        </w:r>
      </w:del>
      <w:r>
        <w:rPr>
          <w:lang w:val="en-US"/>
        </w:rPr>
        <w:t xml:space="preserve"> shows graphically the contributions of the different specimens. Figure </w:t>
      </w:r>
      <w:ins w:id="640" w:author="Mike Taylor" w:date="2024-08-27T22:54:41Z">
        <w:r>
          <w:rPr>
            <w:lang w:val="en-US"/>
          </w:rPr>
          <w:t>14</w:t>
        </w:r>
      </w:ins>
      <w:del w:id="641" w:author="Mike Taylor" w:date="2024-08-27T22:54:41Z">
        <w:r>
          <w:rPr>
            <w:lang w:val="en-US"/>
          </w:rPr>
          <w:delText>11</w:delText>
        </w:r>
      </w:del>
      <w:r>
        <w:rPr>
          <w:lang w:val="en-US"/>
        </w:rPr>
        <w:t xml:space="preserve">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 xml:space="preserve">Replacement of skull with </w:t>
      </w:r>
      <w:ins w:id="642" w:author="Mike Taylor" w:date="2024-08-27T22:54:41Z">
        <w:r>
          <w:rPr>
            <w:lang w:val="en-US"/>
          </w:rPr>
          <w:t>replica</w:t>
        </w:r>
      </w:ins>
      <w:del w:id="643" w:author="Mike Taylor" w:date="2024-08-27T22:54:41Z">
        <w:r>
          <w:rPr>
            <w:lang w:val="en-US"/>
          </w:rPr>
          <w:delText>cast</w:delText>
        </w:r>
      </w:del>
      <w:r>
        <w:rPr>
          <w:lang w:val="en-US"/>
        </w:rPr>
        <w:t xml:space="preserve"> of CM 11161</w:t>
      </w:r>
    </w:p>
    <w:p>
      <w:pPr>
        <w:pStyle w:val="BodyText"/>
        <w:rPr>
          <w:lang w:val="en-US"/>
        </w:rPr>
      </w:pPr>
      <w:r>
        <w:rPr>
          <w:lang w:val="en-US"/>
        </w:rPr>
        <w:t xml:space="preserve">The first known change made to the Carnegie mount was the replacement of the original </w:t>
      </w:r>
      <w:ins w:id="644" w:author="Mike Taylor" w:date="2024-08-27T22:54:41Z">
        <w:r>
          <w:rPr>
            <w:lang w:val="en-US"/>
          </w:rPr>
          <w:t xml:space="preserve">sculpted skull that had been </w:t>
        </w:r>
      </w:ins>
      <w:del w:id="645" w:author="Mike Taylor" w:date="2024-08-27T22:54:41Z">
        <w:r>
          <w:rPr>
            <w:lang w:val="en-US"/>
          </w:rPr>
          <w:delText xml:space="preserve">skull sculpture </w:delText>
        </w:r>
      </w:del>
      <w:r>
        <w:rPr>
          <w:lang w:val="en-US"/>
        </w:rPr>
        <w:t>based on CM 662 and USNM 2673. We have been unable to locate records stating which skull was used in the replacement, but it is still in place today</w:t>
      </w:r>
      <w:ins w:id="646" w:author="Mike Taylor" w:date="2024-08-27T22:54:41Z">
        <w:r>
          <w:rPr>
            <w:lang w:val="en-US"/>
          </w:rPr>
          <w:t>, and judging from first-hand inspection,</w:t>
        </w:r>
      </w:ins>
      <w:del w:id="647" w:author="Mike Taylor" w:date="2024-08-27T22:54:41Z">
        <w:r>
          <w:rPr>
            <w:lang w:val="en-US"/>
          </w:rPr>
          <w:delText xml:space="preserve"> and by inspection</w:delText>
        </w:r>
      </w:del>
      <w:r>
        <w:rPr>
          <w:lang w:val="en-US"/>
        </w:rPr>
        <w:t xml:space="preserve"> it is evidently based on CM 11161. This specimen is a complete and superbly preserved </w:t>
      </w:r>
      <w:ins w:id="648" w:author="Mike Taylor" w:date="2024-08-27T22:54:41Z">
        <w:r>
          <w:rPr>
            <w:lang w:val="en-US"/>
          </w:rPr>
          <w:t xml:space="preserve">diplodocine </w:t>
        </w:r>
      </w:ins>
      <w:r>
        <w:rPr>
          <w:lang w:val="en-US"/>
        </w:rPr>
        <w:t>cranium and mandible</w:t>
      </w:r>
      <w:ins w:id="649" w:author="Mike Taylor" w:date="2024-08-27T22:54:41Z">
        <w:r>
          <w:rPr>
            <w:lang w:val="en-US"/>
          </w:rPr>
          <w:t xml:space="preserve"> (often, though not always, referred to </w:t>
        </w:r>
      </w:ins>
      <w:ins w:id="650" w:author="Mike Taylor" w:date="2024-08-27T22:54:41Z">
        <w:r>
          <w:rPr>
            <w:i/>
            <w:iCs/>
            <w:lang w:val="en-US"/>
          </w:rPr>
          <w:t>Diplodocus longus</w:t>
        </w:r>
      </w:ins>
      <w:ins w:id="651" w:author="Mike Taylor" w:date="2024-08-27T22:54:41Z">
        <w:r>
          <w:rPr>
            <w:lang w:val="en-US"/>
          </w:rPr>
          <w:t xml:space="preserve">; see, e.g., Tschopp et al. 2015), </w:t>
        </w:r>
      </w:ins>
      <w:del w:id="652" w:author="Mike Taylor" w:date="2024-08-27T22:54:41Z">
        <w:r>
          <w:rPr>
            <w:lang w:val="en-US"/>
          </w:rPr>
          <w:delText xml:space="preserve">, </w:delText>
        </w:r>
      </w:del>
      <w:r>
        <w:rPr>
          <w:lang w:val="en-US"/>
        </w:rPr>
        <w:t xml:space="preserve">described and illustrated in detail by Holland (1924). It was discovered on Thanksgiving Day of 1912 </w:t>
      </w:r>
      <w:ins w:id="653" w:author="Mike Taylor" w:date="2024-08-27T22:54:41Z">
        <w:r>
          <w:rPr>
            <w:lang w:val="en-US"/>
          </w:rPr>
          <w:t>from the Carnegie Quarry at what is now Dinosaur National Monument in Utah (McIntosh 1981</w:t>
        </w:r>
      </w:ins>
      <w:del w:id="654" w:author="Mike Taylor" w:date="2024-08-27T22:54:41Z">
        <w:r>
          <w:rPr>
            <w:lang w:val="en-US"/>
          </w:rPr>
          <w:delText>(McIntosh 1980</w:delText>
        </w:r>
      </w:del>
      <w:r>
        <w:rPr>
          <w:lang w:val="en-US"/>
        </w:rPr>
        <w:t>:17).</w:t>
      </w:r>
    </w:p>
    <w:p>
      <w:pPr>
        <w:pStyle w:val="BodyText"/>
        <w:rPr>
          <w:del w:id="664" w:author="Mike Taylor" w:date="2024-08-27T22:54:41Z"/>
        </w:rPr>
      </w:pPr>
      <w:del w:id="655" w:author="Mike Taylor" w:date="2024-08-27T22:54:41Z">
        <w:r>
          <w:rPr/>
          <w:delTex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delText>
        </w:r>
      </w:del>
      <w:del w:id="656" w:author="Mike Taylor" w:date="2024-08-27T22:54:41Z">
        <w:r>
          <w:rPr>
            <w:i/>
            <w:iCs/>
          </w:rPr>
          <w:delText>Apatosaurus</w:delText>
        </w:r>
      </w:del>
      <w:del w:id="657" w:author="Mike Taylor" w:date="2024-08-27T22:54:41Z">
        <w:r>
          <w:rPr/>
          <w:delText xml:space="preserve"> and </w:delText>
        </w:r>
      </w:del>
      <w:del w:id="658" w:author="Mike Taylor" w:date="2024-08-27T22:54:41Z">
        <w:r>
          <w:rPr>
            <w:i/>
            <w:iCs/>
          </w:rPr>
          <w:delText>Diplodocus</w:delText>
        </w:r>
      </w:del>
      <w:del w:id="659" w:author="Mike Taylor" w:date="2024-08-27T22:54:41Z">
        <w:r>
          <w:rPr/>
          <w:delText xml:space="preserve">” in 1934 (Carnegie Institute 1934:40), but since this report mentions that one of those casts was used to provide a skull for the mounted </w:delText>
        </w:r>
      </w:del>
      <w:del w:id="660" w:author="Mike Taylor" w:date="2024-08-27T22:54:41Z">
        <w:r>
          <w:rPr>
            <w:i/>
            <w:iCs/>
          </w:rPr>
          <w:delText>Apatosaurus</w:delText>
        </w:r>
      </w:del>
      <w:del w:id="661" w:author="Mike Taylor" w:date="2024-08-27T22:54:41Z">
        <w:r>
          <w:rPr/>
          <w:delText xml:space="preserve"> CM 3018 and no mention is made of one used for the </w:delText>
        </w:r>
      </w:del>
      <w:del w:id="662" w:author="Mike Taylor" w:date="2024-08-27T22:54:41Z">
        <w:r>
          <w:rPr>
            <w:i/>
            <w:iCs/>
          </w:rPr>
          <w:delText>Diplodocus</w:delText>
        </w:r>
      </w:del>
      <w:del w:id="663" w:author="Mike Taylor" w:date="2024-08-27T22:54:41Z">
        <w:r>
          <w:rPr/>
          <w:delText xml:space="preserve"> mount, we can assume this was not done, and that the substitution must have happened later.</w:delText>
        </w:r>
      </w:del>
    </w:p>
    <w:p>
      <w:pPr>
        <w:pStyle w:val="BodyText"/>
        <w:rPr>
          <w:del w:id="670" w:author="Mike Taylor" w:date="2024-08-27T22:54:41Z"/>
        </w:rPr>
      </w:pPr>
      <w:del w:id="665" w:author="Mike Taylor" w:date="2024-08-27T22:54:41Z">
        <w:r>
          <w:rPr/>
          <w:delText xml:space="preserve">The annual report for 1962 says that chief preparator Joseph Yarmer “made several new molds of specimens in the collections, including one of the </w:delText>
        </w:r>
      </w:del>
      <w:del w:id="666" w:author="Mike Taylor" w:date="2024-08-27T22:54:41Z">
        <w:r>
          <w:rPr>
            <w:i/>
            <w:iCs/>
          </w:rPr>
          <w:delText>Diplodocus</w:delText>
        </w:r>
      </w:del>
      <w:del w:id="667" w:author="Mike Taylor" w:date="2024-08-27T22:54:41Z">
        <w:r>
          <w:rPr/>
          <w:delText xml:space="preserve"> skull from which a number of casts were made.” (Carnegie Institute 1962:16). Unfortunately, the report does not specify which </w:delText>
        </w:r>
      </w:del>
      <w:del w:id="668" w:author="Mike Taylor" w:date="2024-08-27T22:54:41Z">
        <w:r>
          <w:rPr>
            <w:i/>
            <w:iCs/>
          </w:rPr>
          <w:delText>Diplodocus</w:delText>
        </w:r>
      </w:del>
      <w:del w:id="669" w:author="Mike Taylor" w:date="2024-08-27T22:54:41Z">
        <w:r>
          <w:rPr/>
          <w:delText xml:space="preserve"> skull was used. CM 11161 would certainly have been a strong contender, and it may have been around this time that the new skull was added to the mounted skeleton, but it is impossible to be sure.</w:delText>
        </w:r>
      </w:del>
    </w:p>
    <w:p>
      <w:pPr>
        <w:pStyle w:val="BodyText"/>
        <w:rPr>
          <w:del w:id="678" w:author="Mike Taylor" w:date="2024-08-27T22:54:41Z"/>
        </w:rPr>
      </w:pPr>
      <w:del w:id="671" w:author="Mike Taylor" w:date="2024-08-27T22:54:41Z">
        <w:r>
          <w:rPr/>
          <w:delTex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delText>
        </w:r>
      </w:del>
      <w:del w:id="672" w:author="Mike Taylor" w:date="2024-08-27T22:54:41Z">
        <w:r>
          <w:rPr>
            <w:i/>
            <w:iCs/>
          </w:rPr>
          <w:delText>Apatosaurus</w:delText>
        </w:r>
      </w:del>
      <w:del w:id="673" w:author="Mike Taylor" w:date="2024-08-27T22:54:41Z">
        <w:r>
          <w:rPr/>
          <w:delText xml:space="preserve"> skull, but that he never made a model or a cast of the </w:delText>
        </w:r>
      </w:del>
      <w:del w:id="674" w:author="Mike Taylor" w:date="2024-08-27T22:54:41Z">
        <w:r>
          <w:rPr>
            <w:i/>
            <w:iCs/>
          </w:rPr>
          <w:delText>Diplodocus</w:delText>
        </w:r>
      </w:del>
      <w:del w:id="675" w:author="Mike Taylor" w:date="2024-08-27T22:54:41Z">
        <w:r>
          <w:rPr/>
          <w:delText xml:space="preserve"> skull. This suggests that the replacement of the skull was completed before 1971 — perhaps, then, when Yarmer created the </w:delText>
        </w:r>
      </w:del>
      <w:del w:id="676" w:author="Mike Taylor" w:date="2024-08-27T22:54:41Z">
        <w:r>
          <w:rPr>
            <w:i/>
            <w:iCs/>
          </w:rPr>
          <w:delText>Diplodocus</w:delText>
        </w:r>
      </w:del>
      <w:del w:id="677" w:author="Mike Taylor" w:date="2024-08-27T22:54:41Z">
        <w:r>
          <w:rPr/>
          <w:delText xml:space="preserve"> mold in 1962.</w:delText>
        </w:r>
      </w:del>
    </w:p>
    <w:p>
      <w:pPr>
        <w:pStyle w:val="BodyText"/>
        <w:rPr>
          <w:lang w:val="en-US"/>
        </w:rPr>
      </w:pPr>
      <w:r>
        <w:rPr>
          <w:lang w:val="en-US"/>
        </w:rPr>
        <w:t xml:space="preserve">Curiously, the skull replacement </w:t>
      </w:r>
      <w:del w:id="679" w:author="Mike Taylor" w:date="2024-08-27T22:54:41Z">
        <w:r>
          <w:rPr>
            <w:lang w:val="en-US"/>
          </w:rPr>
          <w:delText xml:space="preserve">it </w:delText>
        </w:r>
      </w:del>
      <w:r>
        <w:rPr>
          <w:lang w:val="en-US"/>
        </w:rPr>
        <w:t xml:space="preserve">is not mentioned in McIntosh’s (1981) account of all the dinosaur specimens </w:t>
      </w:r>
      <w:ins w:id="680" w:author="Mike Taylor" w:date="2024-08-27T22:54:41Z">
        <w:r>
          <w:rPr>
            <w:lang w:val="en-US"/>
          </w:rPr>
          <w:t xml:space="preserve">reposited </w:t>
        </w:r>
      </w:ins>
      <w:r>
        <w:rPr>
          <w:lang w:val="en-US"/>
        </w:rPr>
        <w:t xml:space="preserve">at the Carnegie </w:t>
      </w:r>
      <w:ins w:id="681" w:author="Mike Taylor" w:date="2024-08-27T22:54:41Z">
        <w:r>
          <w:rPr>
            <w:lang w:val="en-US"/>
          </w:rPr>
          <w:t>Museum at the time</w:t>
        </w:r>
      </w:ins>
      <w:del w:id="682" w:author="Mike Taylor" w:date="2024-08-27T22:54:41Z">
        <w:r>
          <w:rPr>
            <w:lang w:val="en-US"/>
          </w:rPr>
          <w:delText>museum</w:delText>
        </w:r>
      </w:del>
      <w:r>
        <w:rPr>
          <w:lang w:val="en-US"/>
        </w:rPr>
        <w:t xml:space="preserve">, and in particular not in the section on the </w:t>
      </w:r>
      <w:ins w:id="683" w:author="Mike Taylor" w:date="2024-08-27T22:54:41Z">
        <w:r>
          <w:rPr>
            <w:i/>
            <w:iCs/>
            <w:lang w:val="en-US"/>
          </w:rPr>
          <w:t>Diplodocus</w:t>
        </w:r>
      </w:ins>
      <w:ins w:id="684" w:author="Mike Taylor" w:date="2024-08-27T22:54:41Z">
        <w:r>
          <w:rPr>
            <w:lang w:val="en-US"/>
          </w:rPr>
          <w:t xml:space="preserve"> </w:t>
        </w:r>
      </w:ins>
      <w:r>
        <w:rPr>
          <w:lang w:val="en-US"/>
        </w:rPr>
        <w:t xml:space="preserve">mount on page 20. Given McIntosh’s habitual thoroughness, </w:t>
      </w:r>
      <w:ins w:id="685" w:author="Mike Taylor" w:date="2024-08-27T22:54:41Z">
        <w:r>
          <w:rPr>
            <w:lang w:val="en-US"/>
          </w:rPr>
          <w:t>this</w:t>
        </w:r>
      </w:ins>
      <w:del w:id="686" w:author="Mike Taylor" w:date="2024-08-27T22:54:41Z">
        <w:r>
          <w:rPr>
            <w:lang w:val="en-US"/>
          </w:rPr>
          <w:delText>the</w:delText>
        </w:r>
      </w:del>
      <w:r>
        <w:rPr>
          <w:lang w:val="en-US"/>
        </w:rPr>
        <w:t xml:space="preserve"> omission from his account of the mounted skeleton is anomalous.</w:t>
      </w:r>
    </w:p>
    <w:p>
      <w:pPr>
        <w:pStyle w:val="BodyText"/>
        <w:rPr>
          <w:lang w:val="en-US"/>
          <w:ins w:id="700" w:author="Mike Taylor" w:date="2024-08-27T22:54:41Z"/>
        </w:rPr>
      </w:pPr>
      <w:ins w:id="687" w:author="Mike Taylor" w:date="2024-08-27T22:54:41Z">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ins>
      <w:ins w:id="688" w:author="Mike Taylor" w:date="2024-08-27T22:54:41Z">
        <w:r>
          <w:rPr>
            <w:i/>
            <w:iCs/>
            <w:lang w:val="en-US"/>
          </w:rPr>
          <w:t>Apatosaurus</w:t>
        </w:r>
      </w:ins>
      <w:ins w:id="689" w:author="Mike Taylor" w:date="2024-08-27T22:54:41Z">
        <w:r>
          <w:rPr>
            <w:lang w:val="en-US"/>
          </w:rPr>
          <w:t xml:space="preserve"> and </w:t>
        </w:r>
      </w:ins>
      <w:ins w:id="690" w:author="Mike Taylor" w:date="2024-08-27T22:54:41Z">
        <w:r>
          <w:rPr>
            <w:i/>
            <w:iCs/>
            <w:lang w:val="en-US"/>
          </w:rPr>
          <w:t>Diplodocus</w:t>
        </w:r>
      </w:ins>
      <w:ins w:id="691" w:author="Mike Taylor" w:date="2024-08-27T22:54:41Z">
        <w:r>
          <w:rPr>
            <w:lang w:val="en-US"/>
          </w:rPr>
          <w:t xml:space="preserve">” in 1934 (Carnegie Institute 1934:40). However, since this report mentions that one of those casts was used to provide a skull for the mounted </w:t>
        </w:r>
      </w:ins>
      <w:ins w:id="692" w:author="Mike Taylor" w:date="2024-08-27T22:54:41Z">
        <w:r>
          <w:rPr>
            <w:i/>
            <w:iCs/>
            <w:lang w:val="en-US"/>
          </w:rPr>
          <w:t>Apatosaurus</w:t>
        </w:r>
      </w:ins>
      <w:ins w:id="693" w:author="Mike Taylor" w:date="2024-08-27T22:54:41Z">
        <w:r>
          <w:rPr>
            <w:lang w:val="en-US"/>
          </w:rPr>
          <w:t xml:space="preserve"> CM 3018 but no mention is made of a cast used for the </w:t>
        </w:r>
      </w:ins>
      <w:ins w:id="694" w:author="Mike Taylor" w:date="2024-08-27T22:54:41Z">
        <w:r>
          <w:rPr>
            <w:i/>
            <w:iCs/>
            <w:lang w:val="en-US"/>
          </w:rPr>
          <w:t>Diplodocus</w:t>
        </w:r>
      </w:ins>
      <w:ins w:id="695" w:author="Mike Taylor" w:date="2024-08-27T22:54:41Z">
        <w:r>
          <w:rPr>
            <w:lang w:val="en-US"/>
          </w:rPr>
          <w:t xml:space="preserve"> mount, we can assume this was probably not done, and that the substitution must have happened at a different time. (Berman and McIntosh (1994:92) state that the incorrect </w:t>
        </w:r>
      </w:ins>
      <w:ins w:id="696" w:author="Mike Taylor" w:date="2024-08-27T22:54:41Z">
        <w:r>
          <w:rPr>
            <w:i/>
            <w:iCs/>
            <w:lang w:val="en-US"/>
          </w:rPr>
          <w:t>Camarasaurus</w:t>
        </w:r>
      </w:ins>
      <w:ins w:id="697" w:author="Mike Taylor" w:date="2024-08-27T22:54:41Z">
        <w:r>
          <w:rPr>
            <w:lang w:val="en-US"/>
          </w:rPr>
          <w:t xml:space="preserve"> skull replica was mounted on the Carnegie </w:t>
        </w:r>
      </w:ins>
      <w:ins w:id="698" w:author="Mike Taylor" w:date="2024-08-27T22:54:41Z">
        <w:r>
          <w:rPr>
            <w:i/>
            <w:iCs/>
            <w:lang w:val="en-US"/>
          </w:rPr>
          <w:t>Apatosaurus</w:t>
        </w:r>
      </w:ins>
      <w:ins w:id="699" w:author="Mike Taylor" w:date="2024-08-27T22:54:41Z">
        <w:r>
          <w:rPr>
            <w:lang w:val="en-US"/>
          </w:rPr>
          <w:t xml:space="preserve"> CM 3018 in December 1932, but if the skull in question was that created by Agostini in 1934, this cannot be correct.)</w:t>
        </w:r>
      </w:ins>
    </w:p>
    <w:p>
      <w:pPr>
        <w:pStyle w:val="BodyText"/>
        <w:rPr>
          <w:lang w:val="en-US"/>
          <w:ins w:id="704" w:author="Mike Taylor" w:date="2024-08-27T22:54:41Z"/>
        </w:rPr>
      </w:pPr>
      <w:ins w:id="701" w:author="Mike Taylor" w:date="2024-08-27T22:54:41Z">
        <w:r>
          <w:rPr>
            <w:lang w:val="en-US"/>
          </w:rPr>
          <w:t xml:space="preserve">At any rate, the new </w:t>
        </w:r>
      </w:ins>
      <w:ins w:id="702" w:author="Mike Taylor" w:date="2024-08-27T22:54:41Z">
        <w:r>
          <w:rPr>
            <w:i/>
            <w:iCs/>
            <w:lang w:val="en-US"/>
          </w:rPr>
          <w:t>Diplodocus</w:t>
        </w:r>
      </w:ins>
      <w:ins w:id="703" w:author="Mike Taylor" w:date="2024-08-27T22:54:41Z">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ins>
    </w:p>
    <w:p>
      <w:pPr>
        <w:pStyle w:val="BodyText"/>
        <w:rPr>
          <w:lang w:val="en-US"/>
        </w:rPr>
      </w:pPr>
      <w:r>
        <w:rPr>
          <w:lang w:val="en-US"/>
        </w:rPr>
        <w:t xml:space="preserve">Regarding whether the present skull is a cast or a sculpture: it </w:t>
      </w:r>
      <w:ins w:id="705" w:author="Mike Taylor" w:date="2024-08-27T22:54:41Z">
        <w:r>
          <w:rPr>
            <w:lang w:val="en-US"/>
          </w:rPr>
          <w:t>captures</w:t>
        </w:r>
      </w:ins>
      <w:del w:id="706" w:author="Mike Taylor" w:date="2024-08-27T22:54:41Z">
        <w:r>
          <w:rPr>
            <w:lang w:val="en-US"/>
          </w:rPr>
          <w:delText>preserves</w:delText>
        </w:r>
      </w:del>
      <w:r>
        <w:rPr>
          <w:lang w:val="en-US"/>
        </w:rPr>
        <w:t xml:space="preserve"> bone texture, including damage, very accurately (Figure </w:t>
      </w:r>
      <w:ins w:id="707" w:author="Mike Taylor" w:date="2024-08-27T22:54:41Z">
        <w:r>
          <w:rPr>
            <w:lang w:val="en-US"/>
          </w:rPr>
          <w:t>15</w:t>
        </w:r>
      </w:ins>
      <w:del w:id="708" w:author="Mike Taylor" w:date="2024-08-27T22:54:41Z">
        <w:r>
          <w:rPr>
            <w:lang w:val="en-US"/>
          </w:rPr>
          <w:delText>12</w:delText>
        </w:r>
      </w:del>
      <w:r>
        <w:rPr>
          <w:lang w:val="en-US"/>
        </w:rPr>
        <w:t xml:space="preserve">). The mounted skull includes the sclerotic ring in the left orbit but omits </w:t>
      </w:r>
      <w:ins w:id="709" w:author="Mike Taylor" w:date="2024-08-27T22:54:41Z">
        <w:r>
          <w:rPr>
            <w:lang w:val="en-US"/>
          </w:rPr>
          <w:t xml:space="preserve">this structure </w:t>
        </w:r>
      </w:ins>
      <w:del w:id="710" w:author="Mike Taylor" w:date="2024-08-27T22:54:41Z">
        <w:r>
          <w:rPr>
            <w:lang w:val="en-US"/>
          </w:rPr>
          <w:delText xml:space="preserve">it </w:delText>
        </w:r>
      </w:del>
      <w:r>
        <w:rPr>
          <w:lang w:val="en-US"/>
        </w:rPr>
        <w:t xml:space="preserve">from the right orbit. This is the condition in the original CM 11161 fossil (compare Tschopp et al. 2015:figure 1D with </w:t>
      </w:r>
      <w:ins w:id="711" w:author="Mike Taylor" w:date="2024-08-27T22:54:41Z">
        <w:r>
          <w:rPr>
            <w:lang w:val="en-US"/>
          </w:rPr>
          <w:t xml:space="preserve">these authors’ </w:t>
        </w:r>
      </w:ins>
      <w:r>
        <w:rPr>
          <w:lang w:val="en-US"/>
        </w:rPr>
        <w:t>figure 3E), and while this asymmetric preservation would be replicated by a cast, it would not likely be included in a sculpture. For these reasons, we believe the skull</w:t>
      </w:r>
      <w:ins w:id="712" w:author="Mike Taylor" w:date="2024-08-27T22:54:41Z">
        <w:r>
          <w:rPr>
            <w:lang w:val="en-US"/>
          </w:rPr>
          <w:t xml:space="preserve"> on the mount</w:t>
        </w:r>
      </w:ins>
      <w:r>
        <w:rPr>
          <w:lang w:val="en-US"/>
        </w:rPr>
        <w:t xml:space="preserve"> is a cast.</w:t>
      </w:r>
    </w:p>
    <w:p>
      <w:pPr>
        <w:pStyle w:val="BodyText"/>
        <w:rPr>
          <w:lang w:val="en-US"/>
        </w:rPr>
      </w:pPr>
      <w:r>
        <w:rPr>
          <w:lang w:val="en-US"/>
        </w:rPr>
        <w:t>It is possible that the atlas was replaced at the same time as the skull (see above).</w:t>
      </w:r>
    </w:p>
    <w:p>
      <w:pPr>
        <w:pStyle w:val="Heading3"/>
        <w:rPr>
          <w:lang w:val="en-US"/>
        </w:rPr>
      </w:pPr>
      <w:ins w:id="713" w:author="Mike Taylor" w:date="2024-08-27T22:54:41Z">
        <w:bookmarkStart w:id="16" w:name="__RefHeading___Toc16707_802501007"/>
        <w:bookmarkEnd w:id="16"/>
        <w:r>
          <w:rPr>
            <w:lang w:val="en-US"/>
          </w:rPr>
          <w:t>Suspension</w:t>
        </w:r>
      </w:ins>
      <w:del w:id="714" w:author="Mike Taylor" w:date="2024-08-27T22:54:41Z">
        <w:r>
          <w:rPr>
            <w:lang w:val="en-US"/>
          </w:rPr>
          <w:delText>Re-pose</w:delText>
        </w:r>
      </w:del>
      <w:r>
        <w:rPr>
          <w:lang w:val="en-US"/>
        </w:rPr>
        <w:t xml:space="preserve">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w:t>
      </w:r>
      <w:ins w:id="715" w:author="Mike Taylor" w:date="2024-08-27T22:54:41Z">
        <w:r>
          <w:rPr>
            <w:lang w:val="en-US"/>
          </w:rPr>
          <w:t>16</w:t>
        </w:r>
      </w:ins>
      <w:del w:id="716" w:author="Mike Taylor" w:date="2024-08-27T22:54:41Z">
        <w:r>
          <w:rPr>
            <w:lang w:val="en-US"/>
          </w:rPr>
          <w:delText>13</w:delText>
        </w:r>
      </w:del>
      <w:r>
        <w:rPr>
          <w:lang w:val="en-US"/>
        </w:rPr>
        <w:t xml:space="preserve">), the neck is shown </w:t>
      </w:r>
      <w:del w:id="717" w:author="Mike Taylor" w:date="2024-08-27T22:54:41Z">
        <w:r>
          <w:rPr>
            <w:lang w:val="en-US"/>
          </w:rPr>
          <w:delText xml:space="preserve">in a somewhat raised posture and is </w:delText>
        </w:r>
      </w:del>
      <w:r>
        <w:rPr>
          <w:lang w:val="en-US"/>
        </w:rPr>
        <w:t xml:space="preserve">suspended from the ceiling. This is in contrast to older photos in which it is </w:t>
      </w:r>
      <w:del w:id="718" w:author="Mike Taylor" w:date="2024-08-27T22:54:41Z">
        <w:r>
          <w:rPr>
            <w:lang w:val="en-US"/>
          </w:rPr>
          <w:delText xml:space="preserve">more horizontal and </w:delText>
        </w:r>
      </w:del>
      <w:r>
        <w:rPr>
          <w:lang w:val="en-US"/>
        </w:rPr>
        <w:t xml:space="preserve">supported from beneath by a </w:t>
      </w:r>
      <w:ins w:id="719" w:author="Mike Taylor" w:date="2024-08-27T22:54:41Z">
        <w:r>
          <w:rPr>
            <w:lang w:val="en-US"/>
          </w:rPr>
          <w:t xml:space="preserve">tripartite </w:t>
        </w:r>
      </w:ins>
      <w:r>
        <w:rPr>
          <w:lang w:val="en-US"/>
        </w:rPr>
        <w:t xml:space="preserve">pole (Figure </w:t>
      </w:r>
      <w:ins w:id="720" w:author="Mike Taylor" w:date="2024-08-27T22:54:41Z">
        <w:r>
          <w:rPr>
            <w:lang w:val="en-US"/>
          </w:rPr>
          <w:t>14</w:t>
        </w:r>
      </w:ins>
      <w:del w:id="721" w:author="Mike Taylor" w:date="2024-08-27T22:54:41Z">
        <w:r>
          <w:rPr>
            <w:lang w:val="en-US"/>
          </w:rPr>
          <w:delText>11</w:delText>
        </w:r>
      </w:del>
      <w:r>
        <w:rPr>
          <w:lang w:val="en-US"/>
        </w:rPr>
        <w:t xml:space="preserve">). However, the tail remained in its </w:t>
      </w:r>
      <w:ins w:id="722" w:author="Mike Taylor" w:date="2024-08-27T22:54:41Z">
        <w:r>
          <w:rPr>
            <w:lang w:val="en-US"/>
          </w:rPr>
          <w:t>original</w:t>
        </w:r>
      </w:ins>
      <w:del w:id="723" w:author="Mike Taylor" w:date="2024-08-27T22:54:41Z">
        <w:r>
          <w:rPr>
            <w:lang w:val="en-US"/>
          </w:rPr>
          <w:delText>old</w:delText>
        </w:r>
      </w:del>
      <w:r>
        <w:rPr>
          <w:lang w:val="en-US"/>
        </w:rPr>
        <w:t xml:space="preserve">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w:t>
      </w:r>
      <w:ins w:id="724" w:author="Mike Taylor" w:date="2024-08-27T22:54:41Z">
        <w:r>
          <w:rPr>
            <w:lang w:val="en-US"/>
          </w:rPr>
          <w:t xml:space="preserve">to a position in front of the </w:t>
        </w:r>
      </w:ins>
      <w:ins w:id="725" w:author="Mike Taylor" w:date="2024-08-27T22:54:41Z">
        <w:r>
          <w:rPr>
            <w:i/>
            <w:iCs/>
            <w:lang w:val="en-US"/>
          </w:rPr>
          <w:t>Diplodocus</w:t>
        </w:r>
      </w:ins>
      <w:ins w:id="726" w:author="Mike Taylor" w:date="2024-08-27T22:54:41Z">
        <w:r>
          <w:rPr>
            <w:lang w:val="en-US"/>
          </w:rPr>
          <w:t xml:space="preserve"> mount </w:t>
        </w:r>
      </w:ins>
      <w:del w:id="727" w:author="Mike Taylor" w:date="2024-08-27T22:54:41Z">
        <w:r>
          <w:rPr>
            <w:lang w:val="en-US"/>
          </w:rPr>
          <w:delText xml:space="preserve">there </w:delText>
        </w:r>
      </w:del>
      <w:r>
        <w:rPr>
          <w:lang w:val="en-US"/>
        </w:rPr>
        <w:t xml:space="preserve">from its original 1938 position behind and to the right of the </w:t>
      </w:r>
      <w:ins w:id="728" w:author="Mike Taylor" w:date="2024-08-27T22:54:41Z">
        <w:r>
          <w:rPr>
            <w:lang w:val="en-US"/>
          </w:rPr>
          <w:t>tail of this sauropod</w:t>
        </w:r>
      </w:ins>
      <w:del w:id="729" w:author="Mike Taylor" w:date="2024-08-27T22:54:41Z">
        <w:r>
          <w:rPr>
            <w:i/>
            <w:iCs/>
            <w:lang w:val="en-US"/>
          </w:rPr>
          <w:delText>Diplodocus</w:delText>
        </w:r>
      </w:del>
      <w:del w:id="730" w:author="Mike Taylor" w:date="2024-08-27T22:54:41Z">
        <w:r>
          <w:rPr>
            <w:lang w:val="en-US"/>
          </w:rPr>
          <w:delText xml:space="preserve"> tail</w:delText>
        </w:r>
      </w:del>
      <w:r>
        <w:rPr>
          <w:lang w:val="en-US"/>
        </w:rPr>
        <w:t xml:space="preserve">. (The tail of the repositioned </w:t>
      </w:r>
      <w:r>
        <w:rPr>
          <w:i/>
          <w:iCs/>
          <w:lang w:val="en-US"/>
        </w:rPr>
        <w:t>Allosaurus</w:t>
      </w:r>
      <w:r>
        <w:rPr>
          <w:lang w:val="en-US"/>
        </w:rPr>
        <w:t xml:space="preserve"> can be seen </w:t>
      </w:r>
      <w:ins w:id="731" w:author="Mike Taylor" w:date="2024-08-27T22:54:41Z">
        <w:r>
          <w:rPr>
            <w:lang w:val="en-US"/>
          </w:rPr>
          <w:t xml:space="preserve">at lower left </w:t>
        </w:r>
      </w:ins>
      <w:r>
        <w:rPr>
          <w:lang w:val="en-US"/>
        </w:rPr>
        <w:t xml:space="preserve">in Figure </w:t>
      </w:r>
      <w:ins w:id="732" w:author="Mike Taylor" w:date="2024-08-27T22:54:41Z">
        <w:r>
          <w:rPr>
            <w:lang w:val="en-US"/>
          </w:rPr>
          <w:t>16.)</w:t>
        </w:r>
      </w:ins>
      <w:del w:id="733" w:author="Mike Taylor" w:date="2024-08-27T22:54:41Z">
        <w:r>
          <w:rPr>
            <w:lang w:val="en-US"/>
          </w:rPr>
          <w:delText>13).</w:delText>
        </w:r>
      </w:del>
      <w:r>
        <w:rPr>
          <w:lang w:val="en-US"/>
        </w:rPr>
        <w:t xml:space="preserve">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w:t>
      </w:r>
      <w:ins w:id="734" w:author="Mike Taylor" w:date="2024-08-27T22:54:41Z">
        <w:r>
          <w:rPr>
            <w:lang w:val="en-US"/>
          </w:rPr>
          <w:t>support was changed</w:t>
        </w:r>
      </w:ins>
      <w:del w:id="735" w:author="Mike Taylor" w:date="2024-08-27T22:54:41Z">
        <w:r>
          <w:rPr>
            <w:lang w:val="en-US"/>
          </w:rPr>
          <w:delText>was raised</w:delText>
        </w:r>
      </w:del>
      <w:r>
        <w:rPr>
          <w:lang w:val="en-US"/>
        </w:rPr>
        <w:t>.</w:t>
      </w:r>
    </w:p>
    <w:p>
      <w:pPr>
        <w:pStyle w:val="Heading3"/>
        <w:rPr>
          <w:lang w:val="en-US"/>
        </w:rPr>
      </w:pPr>
      <w:bookmarkStart w:id="17" w:name="__RefHeading___Toc3740_2834848739"/>
      <w:bookmarkEnd w:id="17"/>
      <w:r>
        <w:rPr>
          <w:lang w:val="en-US"/>
        </w:rPr>
        <w:t xml:space="preserve">1999 replacement of forefeet with CM 662 </w:t>
      </w:r>
      <w:ins w:id="736" w:author="Mike Taylor" w:date="2024-08-27T22:54:41Z">
        <w:r>
          <w:rPr>
            <w:lang w:val="en-US"/>
          </w:rPr>
          <w:t>replicas</w:t>
        </w:r>
      </w:ins>
      <w:del w:id="737" w:author="Mike Taylor" w:date="2024-08-27T22:54:41Z">
        <w:r>
          <w:rPr>
            <w:lang w:val="en-US"/>
          </w:rPr>
          <w:delText>casts</w:delText>
        </w:r>
      </w:del>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w:t>
      </w:r>
      <w:ins w:id="738" w:author="Mike Taylor" w:date="2024-08-27T22:54:41Z">
        <w:r>
          <w:rPr>
            <w:lang w:val="en-US"/>
          </w:rPr>
          <w:t>14A</w:t>
        </w:r>
      </w:ins>
      <w:del w:id="739" w:author="Mike Taylor" w:date="2024-08-27T22:54:41Z">
        <w:r>
          <w:rPr>
            <w:lang w:val="en-US"/>
          </w:rPr>
          <w:delText>11A</w:delText>
        </w:r>
      </w:del>
      <w:r>
        <w:rPr>
          <w:lang w:val="en-US"/>
        </w:rPr>
        <w:t xml:space="preserve">–B, Figure </w:t>
      </w:r>
      <w:ins w:id="740" w:author="Mike Taylor" w:date="2024-08-27T22:54:41Z">
        <w:r>
          <w:rPr>
            <w:lang w:val="en-US"/>
          </w:rPr>
          <w:t>17A</w:t>
        </w:r>
      </w:ins>
      <w:del w:id="741" w:author="Mike Taylor" w:date="2024-08-27T22:54:41Z">
        <w:r>
          <w:rPr>
            <w:lang w:val="en-US"/>
          </w:rPr>
          <w:delText>14A</w:delText>
        </w:r>
      </w:del>
      <w:r>
        <w:rPr>
          <w:lang w:val="en-US"/>
        </w:rPr>
        <w:t xml:space="preserve">), although it was already known at the time of mounting that sauropod forefeet had claws on only the first digit (Osborn 1904:181). Only nearly a century later, in the second quarter of 1999, were these errors remedied, when Norman Wuerthele and </w:t>
      </w:r>
      <w:ins w:id="742" w:author="Mike Taylor" w:date="2024-08-27T22:54:41Z">
        <w:r>
          <w:rPr>
            <w:lang w:val="en-US"/>
          </w:rPr>
          <w:t>one of us (Henrici)</w:t>
        </w:r>
      </w:ins>
      <w:del w:id="743" w:author="Mike Taylor" w:date="2024-08-27T22:54:41Z">
        <w:r>
          <w:rPr>
            <w:lang w:val="en-US"/>
          </w:rPr>
          <w:delText>Amy Henrici</w:delText>
        </w:r>
      </w:del>
      <w:r>
        <w:rPr>
          <w:lang w:val="en-US"/>
        </w:rPr>
        <w:t xml:space="preserve"> made casts of the forefeet of CM 662 (Carnegie Institute 1999</w:t>
      </w:r>
      <w:ins w:id="744" w:author="Mike Taylor" w:date="2024-08-27T22:54:41Z">
        <w:r>
          <w:rPr>
            <w:lang w:val="en-US"/>
          </w:rPr>
          <w:t>:2</w:t>
        </w:r>
      </w:ins>
      <w:r>
        <w:rPr>
          <w:lang w:val="en-US"/>
        </w:rPr>
        <w:t xml:space="preserve">), which were installed </w:t>
      </w:r>
      <w:ins w:id="745" w:author="Mike Taylor" w:date="2024-08-27T22:54:41Z">
        <w:r>
          <w:rPr>
            <w:lang w:val="en-US"/>
          </w:rPr>
          <w:t>on the mount shortly thereafter</w:t>
        </w:r>
      </w:ins>
      <w:del w:id="746" w:author="Mike Taylor" w:date="2024-08-27T22:54:41Z">
        <w:r>
          <w:rPr>
            <w:lang w:val="en-US"/>
          </w:rPr>
          <w:delText>shortly afterwards</w:delText>
        </w:r>
      </w:del>
      <w:r>
        <w:rPr>
          <w:lang w:val="en-US"/>
        </w:rPr>
        <w:t xml:space="preserve"> (Figure </w:t>
      </w:r>
      <w:ins w:id="747" w:author="Mike Taylor" w:date="2024-08-27T22:54:41Z">
        <w:r>
          <w:rPr>
            <w:lang w:val="en-US"/>
          </w:rPr>
          <w:t>17C</w:t>
        </w:r>
      </w:ins>
      <w:del w:id="748" w:author="Mike Taylor" w:date="2024-08-27T22:54:41Z">
        <w:r>
          <w:rPr>
            <w:lang w:val="en-US"/>
          </w:rPr>
          <w:delText>14C</w:delText>
        </w:r>
      </w:del>
      <w:r>
        <w:rPr>
          <w:lang w:val="en-US"/>
        </w:rPr>
        <w:t xml:space="preserve">). Although </w:t>
      </w:r>
      <w:ins w:id="749" w:author="Mike Taylor" w:date="2024-08-27T22:54:41Z">
        <w:r>
          <w:rPr>
            <w:lang w:val="en-US"/>
          </w:rPr>
          <w:t>CM 662</w:t>
        </w:r>
      </w:ins>
      <w:del w:id="750" w:author="Mike Taylor" w:date="2024-08-27T22:54:41Z">
        <w:r>
          <w:rPr>
            <w:lang w:val="en-US"/>
          </w:rPr>
          <w:delText>this individual</w:delText>
        </w:r>
      </w:del>
      <w:r>
        <w:rPr>
          <w:lang w:val="en-US"/>
        </w:rPr>
        <w:t xml:space="preserve">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w:t>
      </w:r>
      <w:ins w:id="751" w:author="Mike Taylor" w:date="2024-08-27T22:54:41Z">
        <w:r>
          <w:rPr>
            <w:lang w:val="en-US"/>
          </w:rPr>
          <w:t>–2008</w:t>
        </w:r>
      </w:ins>
      <w:r>
        <w:rPr>
          <w:lang w:val="en-US"/>
        </w:rPr>
        <w:t xml:space="preserve"> refurbishment of the dinosaur exhibition</w:t>
      </w:r>
    </w:p>
    <w:p>
      <w:pPr>
        <w:pStyle w:val="BodyText"/>
        <w:rPr>
          <w:lang w:val="en-US"/>
        </w:rPr>
      </w:pPr>
      <w:r>
        <w:rPr>
          <w:lang w:val="en-US"/>
        </w:rPr>
        <w:t xml:space="preserve">By the turn of the millennium, the </w:t>
      </w:r>
      <w:ins w:id="752" w:author="Mike Taylor" w:date="2024-08-27T22:54:41Z">
        <w:r>
          <w:rPr>
            <w:lang w:val="en-US"/>
          </w:rPr>
          <w:t xml:space="preserve">Carnegie Museum’s </w:t>
        </w:r>
      </w:ins>
      <w:r>
        <w:rPr>
          <w:lang w:val="en-US"/>
        </w:rPr>
        <w:t xml:space="preserve">original 1907 </w:t>
      </w:r>
      <w:ins w:id="753" w:author="Mike Taylor" w:date="2024-08-27T22:54:41Z">
        <w:r>
          <w:rPr>
            <w:lang w:val="en-US"/>
          </w:rPr>
          <w:t xml:space="preserve">Dinosaur Hall </w:t>
        </w:r>
      </w:ins>
      <w:del w:id="754" w:author="Mike Taylor" w:date="2024-08-27T22:54:41Z">
        <w:r>
          <w:rPr>
            <w:lang w:val="en-US"/>
          </w:rPr>
          <w:delText xml:space="preserve">Hall of Dinosaurs </w:delText>
        </w:r>
      </w:del>
      <w:r>
        <w:rPr>
          <w:lang w:val="en-US"/>
        </w:rPr>
        <w:t xml:space="preserve">had been in place for nearly a century with no major renovations. Plans were laid </w:t>
      </w:r>
      <w:del w:id="755" w:author="Mike Taylor" w:date="2024-08-27T22:54:41Z">
        <w:r>
          <w:rPr>
            <w:lang w:val="en-US"/>
          </w:rPr>
          <w:delText xml:space="preserve">early </w:delText>
        </w:r>
      </w:del>
      <w:r>
        <w:rPr>
          <w:lang w:val="en-US"/>
        </w:rPr>
        <w:t xml:space="preserve">in the </w:t>
      </w:r>
      <w:ins w:id="756" w:author="Mike Taylor" w:date="2024-08-27T22:54:41Z">
        <w:r>
          <w:rPr>
            <w:lang w:val="en-US"/>
          </w:rPr>
          <w:t xml:space="preserve">early </w:t>
        </w:r>
      </w:ins>
      <w:r>
        <w:rPr>
          <w:lang w:val="en-US"/>
        </w:rPr>
        <w:t xml:space="preserve">2000s not just to renovate the hall but </w:t>
      </w:r>
      <w:ins w:id="757" w:author="Mike Taylor" w:date="2024-08-27T22:54:41Z">
        <w:r>
          <w:rPr>
            <w:lang w:val="en-US"/>
          </w:rPr>
          <w:t xml:space="preserve">also </w:t>
        </w:r>
      </w:ins>
      <w:r>
        <w:rPr>
          <w:lang w:val="en-US"/>
        </w:rPr>
        <w:t>to add additional space in a newly constructed atrium, add more mounted skeletons and other specimens, and remount the existing skeletons. The expansion was announced on Thursday 11 April</w:t>
      </w:r>
      <w:del w:id="758" w:author="Mike Taylor" w:date="2024-08-27T22:54:41Z">
        <w:r>
          <w:rPr>
            <w:lang w:val="en-US"/>
          </w:rPr>
          <w:delText>,</w:delText>
        </w:r>
      </w:del>
      <w:r>
        <w:rPr>
          <w:lang w:val="en-US"/>
        </w:rPr>
        <w:t xml:space="preserve">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 xml:space="preserve">Dinosaurs in </w:t>
      </w:r>
      <w:ins w:id="759" w:author="Mike Taylor" w:date="2024-08-27T22:54:41Z">
        <w:r>
          <w:rPr>
            <w:i/>
            <w:iCs/>
            <w:lang w:val="en-US"/>
          </w:rPr>
          <w:t>Their Time</w:t>
        </w:r>
      </w:ins>
      <w:del w:id="760" w:author="Mike Taylor" w:date="2024-08-27T22:54:41Z">
        <w:r>
          <w:rPr>
            <w:i/>
            <w:iCs/>
            <w:lang w:val="en-US"/>
          </w:rPr>
          <w:delText>the their world</w:delText>
        </w:r>
      </w:del>
      <w:r>
        <w:rPr>
          <w:lang w:val="en-US"/>
        </w:rPr>
        <w:t xml:space="preserve">, was opened in two phases: the </w:t>
      </w:r>
      <w:ins w:id="761" w:author="Mike Taylor" w:date="2024-08-27T22:54:41Z">
        <w:r>
          <w:rPr>
            <w:lang w:val="en-US"/>
          </w:rPr>
          <w:t>majority of the exhibition</w:t>
        </w:r>
      </w:ins>
      <w:del w:id="762" w:author="Mike Taylor" w:date="2024-08-27T22:54:41Z">
        <w:r>
          <w:rPr>
            <w:lang w:val="en-US"/>
          </w:rPr>
          <w:delText>Triassic and Jurassic sections</w:delText>
        </w:r>
      </w:del>
      <w:r>
        <w:rPr>
          <w:lang w:val="en-US"/>
        </w:rPr>
        <w:t xml:space="preserve"> in November 2007, and the </w:t>
      </w:r>
      <w:ins w:id="763" w:author="Mike Taylor" w:date="2024-08-27T22:54:41Z">
        <w:r>
          <w:rPr>
            <w:lang w:val="en-US"/>
          </w:rPr>
          <w:t>Hell Creek Formation (i.e., latest Cretaceous continental)</w:t>
        </w:r>
      </w:ins>
      <w:del w:id="764" w:author="Mike Taylor" w:date="2024-08-27T22:54:41Z">
        <w:r>
          <w:rPr>
            <w:lang w:val="en-US"/>
          </w:rPr>
          <w:delText>Cretaceous</w:delText>
        </w:r>
      </w:del>
      <w:r>
        <w:rPr>
          <w:lang w:val="en-US"/>
        </w:rPr>
        <w:t xml:space="preserve">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w:t>
      </w:r>
      <w:ins w:id="765" w:author="Mike Taylor" w:date="2024-08-27T22:54:41Z">
        <w:r>
          <w:rPr>
            <w:lang w:val="en-US"/>
          </w:rPr>
          <w:t>PFP; Figure 18</w:t>
        </w:r>
      </w:ins>
      <w:del w:id="766" w:author="Mike Taylor" w:date="2024-08-27T22:54:41Z">
        <w:r>
          <w:rPr>
            <w:lang w:val="en-US"/>
          </w:rPr>
          <w:delText>Figure 15</w:delText>
        </w:r>
      </w:del>
      <w:r>
        <w:rPr>
          <w:lang w:val="en-US"/>
        </w:rPr>
        <w:t>),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 xml:space="preserve">As noted above, CM 662 has been </w:t>
      </w:r>
      <w:ins w:id="767" w:author="Mike Taylor" w:date="2024-08-27T22:54:41Z">
        <w:r>
          <w:rPr>
            <w:lang w:val="en-US"/>
          </w:rPr>
          <w:t>recognized</w:t>
        </w:r>
      </w:ins>
      <w:del w:id="768" w:author="Mike Taylor" w:date="2024-08-27T22:54:41Z">
        <w:r>
          <w:rPr>
            <w:lang w:val="en-US"/>
          </w:rPr>
          <w:delText>recognised</w:delText>
        </w:r>
      </w:del>
      <w:r>
        <w:rPr>
          <w:lang w:val="en-US"/>
        </w:rPr>
        <w:t xml:space="preserve"> since 1924 as representing a different species from CM 84, </w:t>
      </w:r>
      <w:ins w:id="769" w:author="Mike Taylor" w:date="2024-08-27T22:54:41Z">
        <w:r>
          <w:rPr>
            <w:lang w:val="en-US"/>
          </w:rPr>
          <w:t xml:space="preserve">namely </w:t>
        </w:r>
      </w:ins>
      <w:r>
        <w:rPr>
          <w:lang w:val="en-US"/>
        </w:rPr>
        <w:t>“</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w:t>
      </w:r>
      <w:ins w:id="770" w:author="Mike Taylor" w:date="2024-08-27T22:54:41Z">
        <w:r>
          <w:rPr>
            <w:lang w:val="en-US"/>
          </w:rPr>
          <w:t xml:space="preserve">sculpted forefeet </w:t>
        </w:r>
      </w:ins>
      <w:del w:id="771" w:author="Mike Taylor" w:date="2024-08-27T22:54:41Z">
        <w:r>
          <w:rPr>
            <w:lang w:val="en-US"/>
          </w:rPr>
          <w:delText xml:space="preserve">sculptures </w:delText>
        </w:r>
      </w:del>
      <w:r>
        <w:rPr>
          <w:lang w:val="en-US"/>
        </w:rPr>
        <w:t xml:space="preserve">based on </w:t>
      </w:r>
      <w:ins w:id="772" w:author="Mike Taylor" w:date="2024-08-27T22:54:41Z">
        <w:r>
          <w:rPr>
            <w:lang w:val="en-US"/>
          </w:rPr>
          <w:t xml:space="preserve">those of CM 662 </w:t>
        </w:r>
      </w:ins>
      <w:del w:id="773" w:author="Mike Taylor" w:date="2024-08-27T22:54:41Z">
        <w:r>
          <w:rPr>
            <w:lang w:val="en-US"/>
          </w:rPr>
          <w:delText xml:space="preserve">these forefeet </w:delText>
        </w:r>
      </w:del>
      <w:r>
        <w:rPr>
          <w:lang w:val="en-US"/>
        </w:rPr>
        <w:t xml:space="preserve">remained in the Carnegie mount for less than a decade. During the </w:t>
      </w:r>
      <w:ins w:id="774" w:author="Mike Taylor" w:date="2024-08-27T22:54:41Z">
        <w:r>
          <w:rPr>
            <w:lang w:val="en-US"/>
          </w:rPr>
          <w:t>2007 remount</w:t>
        </w:r>
      </w:ins>
      <w:del w:id="775" w:author="Mike Taylor" w:date="2024-08-27T22:54:41Z">
        <w:r>
          <w:rPr>
            <w:lang w:val="en-US"/>
          </w:rPr>
          <w:delText>remount of 2007</w:delText>
        </w:r>
      </w:del>
      <w:r>
        <w:rPr>
          <w:lang w:val="en-US"/>
        </w:rPr>
        <w:t xml:space="preserve">,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w:t>
      </w:r>
      <w:ins w:id="776" w:author="Mike Taylor" w:date="2024-08-27T22:54:41Z">
        <w:r>
          <w:rPr>
            <w:lang w:val="en-US"/>
          </w:rPr>
          <w:t>17D). At this point the old CM 662-based sculptures were moved into the collection and given their own catalog number, CM 81786</w:t>
        </w:r>
      </w:ins>
      <w:del w:id="777" w:author="Mike Taylor" w:date="2024-08-27T22:54:41Z">
        <w:r>
          <w:rPr>
            <w:lang w:val="en-US"/>
          </w:rPr>
          <w:delText>14D)</w:delText>
        </w:r>
      </w:del>
      <w:r>
        <w:rPr>
          <w:lang w:val="en-US"/>
        </w:rPr>
        <w:t>.</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w:t>
      </w:r>
      <w:ins w:id="778" w:author="Mike Taylor" w:date="2024-08-27T22:54:41Z">
        <w:r>
          <w:rPr>
            <w:lang w:val="en-US"/>
          </w:rPr>
          <w:t>,</w:t>
        </w:r>
      </w:ins>
      <w:r>
        <w:rPr>
          <w:lang w:val="en-US"/>
        </w:rPr>
        <w:t xml:space="preserve">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w:t>
      </w:r>
      <w:ins w:id="779" w:author="Mike Taylor" w:date="2024-08-27T22:54:41Z">
        <w:r>
          <w:rPr>
            <w:lang w:val="en-US"/>
          </w:rPr>
          <w:t xml:space="preserve">to be </w:t>
        </w:r>
      </w:ins>
      <w:del w:id="780" w:author="Mike Taylor" w:date="2024-08-27T22:54:41Z">
        <w:r>
          <w:rPr>
            <w:lang w:val="en-US"/>
          </w:rPr>
          <w:delText xml:space="preserve">as </w:delText>
        </w:r>
      </w:del>
      <w:r>
        <w:rPr>
          <w:lang w:val="en-US"/>
        </w:rPr>
        <w:t xml:space="preserve">a basal diplodocine not included in </w:t>
      </w:r>
      <w:r>
        <w:rPr>
          <w:i/>
          <w:iCs/>
          <w:lang w:val="en-US"/>
        </w:rPr>
        <w:t>Diplodocus</w:t>
      </w:r>
      <w:r>
        <w:rPr>
          <w:lang w:val="en-US"/>
        </w:rPr>
        <w:t>, suggesting that even this third set of</w:t>
      </w:r>
      <w:ins w:id="781" w:author="Mike Taylor" w:date="2024-08-27T22:54:41Z">
        <w:r>
          <w:rPr>
            <w:lang w:val="en-US"/>
          </w:rPr>
          <w:t xml:space="preserve"> replica</w:t>
        </w:r>
      </w:ins>
      <w:r>
        <w:rPr>
          <w:lang w:val="en-US"/>
        </w:rPr>
        <w:t xml:space="preserve"> forefeet may not be correct.</w:t>
      </w:r>
    </w:p>
    <w:p>
      <w:pPr>
        <w:pStyle w:val="Heading3"/>
        <w:rPr>
          <w:lang w:val="en-US"/>
        </w:rPr>
      </w:pPr>
      <w:ins w:id="782" w:author="Mike Taylor" w:date="2024-08-27T22:54:41Z">
        <w:bookmarkStart w:id="21" w:name="__RefHeading___Toc3744_2834848739"/>
        <w:bookmarkEnd w:id="21"/>
        <w:r>
          <w:rPr>
            <w:lang w:val="en-US"/>
          </w:rPr>
          <w:t>Forelimb elements</w:t>
        </w:r>
      </w:ins>
      <w:del w:id="783" w:author="Mike Taylor" w:date="2024-08-27T22:54:41Z">
        <w:r>
          <w:rPr>
            <w:lang w:val="en-US"/>
          </w:rPr>
          <w:delText>Forelimbs</w:delText>
        </w:r>
      </w:del>
      <w:r>
        <w:rPr>
          <w:lang w:val="en-US"/>
        </w:rPr>
        <w:t xml:space="preserve"> from BYU material</w:t>
      </w:r>
    </w:p>
    <w:p>
      <w:pPr>
        <w:pStyle w:val="BodyText"/>
        <w:rPr>
          <w:lang w:val="en-US"/>
        </w:rPr>
      </w:pPr>
      <w:r>
        <w:rPr>
          <w:lang w:val="en-US"/>
        </w:rPr>
        <w:t xml:space="preserve">The initial version of the Carnegie mount included the obviously incorrect left </w:t>
      </w:r>
      <w:ins w:id="784" w:author="Mike Taylor" w:date="2024-08-27T22:54:41Z">
        <w:r>
          <w:rPr>
            <w:lang w:val="en-US"/>
          </w:rPr>
          <w:t xml:space="preserve">humerus, radius, and ulna </w:t>
        </w:r>
      </w:ins>
      <w:del w:id="785" w:author="Mike Taylor" w:date="2024-08-27T22:54:41Z">
        <w:r>
          <w:rPr>
            <w:lang w:val="en-US"/>
          </w:rPr>
          <w:delText xml:space="preserve">forelimb </w:delText>
        </w:r>
      </w:del>
      <w:r>
        <w:rPr>
          <w:lang w:val="en-US"/>
        </w:rPr>
        <w:t xml:space="preserve">of the camarasaurid specimen CM 21775 (Figure </w:t>
      </w:r>
      <w:ins w:id="786" w:author="Mike Taylor" w:date="2024-08-27T22:54:41Z">
        <w:r>
          <w:rPr>
            <w:lang w:val="en-US"/>
          </w:rPr>
          <w:t>14B</w:t>
        </w:r>
      </w:ins>
      <w:del w:id="787" w:author="Mike Taylor" w:date="2024-08-27T22:54:41Z">
        <w:r>
          <w:rPr>
            <w:lang w:val="en-US"/>
          </w:rPr>
          <w:delText>11B</w:delText>
        </w:r>
      </w:del>
      <w:r>
        <w:rPr>
          <w:lang w:val="en-US"/>
        </w:rPr>
        <w:t xml:space="preserve">, E). </w:t>
      </w:r>
      <w:ins w:id="788" w:author="Mike Taylor" w:date="2024-08-27T22:54:41Z">
        <w:r>
          <w:rPr>
            <w:lang w:val="en-US"/>
          </w:rPr>
          <w:t>These</w:t>
        </w:r>
      </w:ins>
      <w:del w:id="789" w:author="Mike Taylor" w:date="2024-08-27T22:54:41Z">
        <w:r>
          <w:rPr>
            <w:lang w:val="en-US"/>
          </w:rPr>
          <w:delText>This</w:delText>
        </w:r>
      </w:del>
      <w:r>
        <w:rPr>
          <w:lang w:val="en-US"/>
        </w:rPr>
        <w:t xml:space="preserve"> remained in place </w:t>
      </w:r>
      <w:ins w:id="790" w:author="Mike Taylor" w:date="2024-08-27T22:54:41Z">
        <w:r>
          <w:rPr>
            <w:lang w:val="en-US"/>
          </w:rPr>
          <w:t>into</w:t>
        </w:r>
      </w:ins>
      <w:del w:id="791" w:author="Mike Taylor" w:date="2024-08-27T22:54:41Z">
        <w:r>
          <w:rPr>
            <w:lang w:val="en-US"/>
          </w:rPr>
          <w:delText>through</w:delText>
        </w:r>
      </w:del>
      <w:r>
        <w:rPr>
          <w:lang w:val="en-US"/>
        </w:rPr>
        <w:t xml:space="preserve"> the 1930s (Figure </w:t>
      </w:r>
      <w:ins w:id="792" w:author="Mike Taylor" w:date="2024-08-27T22:54:41Z">
        <w:r>
          <w:rPr>
            <w:lang w:val="en-US"/>
          </w:rPr>
          <w:t>14A</w:t>
        </w:r>
      </w:ins>
      <w:del w:id="793" w:author="Mike Taylor" w:date="2024-08-27T22:54:41Z">
        <w:r>
          <w:rPr>
            <w:lang w:val="en-US"/>
          </w:rPr>
          <w:delText>11A</w:delText>
        </w:r>
      </w:del>
      <w:r>
        <w:rPr>
          <w:lang w:val="en-US"/>
        </w:rPr>
        <w:t xml:space="preserve">) and </w:t>
      </w:r>
      <w:ins w:id="794" w:author="Mike Taylor" w:date="2024-08-27T22:54:41Z">
        <w:r>
          <w:rPr>
            <w:lang w:val="en-US"/>
          </w:rPr>
          <w:t>are</w:t>
        </w:r>
      </w:ins>
      <w:del w:id="795" w:author="Mike Taylor" w:date="2024-08-27T22:54:41Z">
        <w:r>
          <w:rPr>
            <w:lang w:val="en-US"/>
          </w:rPr>
          <w:delText>is</w:delText>
        </w:r>
      </w:del>
      <w:r>
        <w:rPr>
          <w:lang w:val="en-US"/>
        </w:rPr>
        <w:t xml:space="preserve"> generally said to have been retained until the 2007 remount (e.g.</w:t>
      </w:r>
      <w:ins w:id="796" w:author="Mike Taylor" w:date="2024-08-27T22:54:41Z">
        <w:r>
          <w:rPr>
            <w:lang w:val="en-US"/>
          </w:rPr>
          <w:t>,</w:t>
        </w:r>
      </w:ins>
      <w:r>
        <w:rPr>
          <w:lang w:val="en-US"/>
        </w:rPr>
        <w:t xml:space="preserve"> Tschopp et al. 2019:33). This is most likely correct, but it is notable that in a photograph taken some time between 1985 and 1999 (Figure </w:t>
      </w:r>
      <w:ins w:id="797" w:author="Mike Taylor" w:date="2024-08-27T22:54:41Z">
        <w:r>
          <w:rPr>
            <w:lang w:val="en-US"/>
          </w:rPr>
          <w:t>16),</w:t>
        </w:r>
      </w:ins>
      <w:del w:id="798" w:author="Mike Taylor" w:date="2024-08-27T22:54:41Z">
        <w:r>
          <w:rPr>
            <w:lang w:val="en-US"/>
          </w:rPr>
          <w:delText>13)</w:delText>
        </w:r>
      </w:del>
      <w:r>
        <w:rPr>
          <w:lang w:val="en-US"/>
        </w:rPr>
        <w:t xml:space="preserve"> the left humerus appears about as long and as gracile as the right, suggesting the possibility that it may have been replaced some time before then. The apparent difference </w:t>
      </w:r>
      <w:ins w:id="799" w:author="Mike Taylor" w:date="2024-08-27T22:54:41Z">
        <w:r>
          <w:rPr>
            <w:lang w:val="en-US"/>
          </w:rPr>
          <w:t>in</w:t>
        </w:r>
      </w:ins>
      <w:del w:id="800" w:author="Mike Taylor" w:date="2024-08-27T22:54:41Z">
        <w:r>
          <w:rPr>
            <w:lang w:val="en-US"/>
          </w:rPr>
          <w:delText>between</w:delText>
        </w:r>
      </w:del>
      <w:r>
        <w:rPr>
          <w:lang w:val="en-US"/>
        </w:rPr>
        <w:t xml:space="preserve"> forelimb disparity </w:t>
      </w:r>
      <w:ins w:id="801" w:author="Mike Taylor" w:date="2024-08-27T22:54:41Z">
        <w:r>
          <w:rPr>
            <w:lang w:val="en-US"/>
          </w:rPr>
          <w:t>between</w:t>
        </w:r>
      </w:ins>
      <w:del w:id="802" w:author="Mike Taylor" w:date="2024-08-27T22:54:41Z">
        <w:r>
          <w:rPr>
            <w:lang w:val="en-US"/>
          </w:rPr>
          <w:delText>in</w:delText>
        </w:r>
      </w:del>
      <w:r>
        <w:rPr>
          <w:lang w:val="en-US"/>
        </w:rPr>
        <w:t xml:space="preserve"> the 1907 </w:t>
      </w:r>
      <w:ins w:id="803" w:author="Mike Taylor" w:date="2024-08-27T22:54:41Z">
        <w:r>
          <w:rPr>
            <w:lang w:val="en-US"/>
          </w:rPr>
          <w:t>iteration of the mount and its 1980s/1990s counterpart</w:t>
        </w:r>
      </w:ins>
      <w:del w:id="804" w:author="Mike Taylor" w:date="2024-08-27T22:54:41Z">
        <w:r>
          <w:rPr>
            <w:lang w:val="en-US"/>
          </w:rPr>
          <w:delText>and 1980s/90s mount</w:delText>
        </w:r>
      </w:del>
      <w:r>
        <w:rPr>
          <w:lang w:val="en-US"/>
        </w:rPr>
        <w:t xml:space="preserve"> may however be explainable by the different camera angles and the foreshortening effects produced by their perspectives on the two humeri.</w:t>
      </w:r>
    </w:p>
    <w:p>
      <w:pPr>
        <w:pStyle w:val="BodyText"/>
        <w:rPr>
          <w:lang w:val="en-US"/>
        </w:rPr>
      </w:pPr>
      <w:r>
        <w:rPr>
          <w:lang w:val="en-US"/>
        </w:rPr>
        <w:t xml:space="preserve">At any rate, </w:t>
      </w:r>
      <w:ins w:id="805" w:author="Mike Taylor" w:date="2024-08-27T22:54:41Z">
        <w:r>
          <w:rPr>
            <w:lang w:val="en-US"/>
          </w:rPr>
          <w:t xml:space="preserve">and as discussed above, </w:t>
        </w:r>
      </w:ins>
      <w:r>
        <w:rPr>
          <w:lang w:val="en-US"/>
        </w:rPr>
        <w:t xml:space="preserve">the right </w:t>
      </w:r>
      <w:ins w:id="806" w:author="Mike Taylor" w:date="2024-08-27T22:54:41Z">
        <w:r>
          <w:rPr>
            <w:lang w:val="en-US"/>
          </w:rPr>
          <w:t xml:space="preserve">humerus, radius, and ulna, </w:t>
        </w:r>
      </w:ins>
      <w:del w:id="807" w:author="Mike Taylor" w:date="2024-08-27T22:54:41Z">
        <w:r>
          <w:rPr>
            <w:lang w:val="en-US"/>
          </w:rPr>
          <w:delText xml:space="preserve">forelimb, </w:delText>
        </w:r>
      </w:del>
      <w:r>
        <w:rPr>
          <w:lang w:val="en-US"/>
        </w:rPr>
        <w:t xml:space="preserve">having been based on the diplodocine CM 662, </w:t>
      </w:r>
      <w:ins w:id="808" w:author="Mike Taylor" w:date="2024-08-27T22:54:41Z">
        <w:r>
          <w:rPr>
            <w:lang w:val="en-US"/>
          </w:rPr>
          <w:t>were</w:t>
        </w:r>
      </w:ins>
      <w:del w:id="809" w:author="Mike Taylor" w:date="2024-08-27T22:54:41Z">
        <w:r>
          <w:rPr>
            <w:lang w:val="en-US"/>
          </w:rPr>
          <w:delText>was</w:delText>
        </w:r>
      </w:del>
      <w:r>
        <w:rPr>
          <w:lang w:val="en-US"/>
        </w:rPr>
        <w:t xml:space="preserve"> always a much better</w:t>
      </w:r>
      <w:ins w:id="810" w:author="Mike Taylor" w:date="2024-08-27T22:54:41Z">
        <w:r>
          <w:rPr>
            <w:lang w:val="en-US"/>
          </w:rPr>
          <w:t>, although</w:t>
        </w:r>
      </w:ins>
      <w:del w:id="811" w:author="Mike Taylor" w:date="2024-08-27T22:54:41Z">
        <w:r>
          <w:rPr>
            <w:lang w:val="en-US"/>
          </w:rPr>
          <w:delText xml:space="preserve"> match for CM 84, but</w:delText>
        </w:r>
      </w:del>
      <w:r>
        <w:rPr>
          <w:lang w:val="en-US"/>
        </w:rPr>
        <w:t xml:space="preserve"> not perfect</w:t>
      </w:r>
      <w:ins w:id="812" w:author="Mike Taylor" w:date="2024-08-27T22:54:41Z">
        <w:r>
          <w:rPr>
            <w:lang w:val="en-US"/>
          </w:rPr>
          <w:t>, match for CM 84</w:t>
        </w:r>
      </w:ins>
      <w:del w:id="813" w:author="Mike Taylor" w:date="2024-08-27T22:54:41Z">
        <w:r>
          <w:rPr>
            <w:lang w:val="en-US"/>
          </w:rPr>
          <w:delText xml:space="preserve"> as discussed above</w:delText>
        </w:r>
      </w:del>
      <w:r>
        <w:rPr>
          <w:lang w:val="en-US"/>
        </w:rPr>
        <w:t xml:space="preserve">. For this reason, </w:t>
      </w:r>
      <w:ins w:id="814" w:author="Mike Taylor" w:date="2024-08-27T22:54:41Z">
        <w:r>
          <w:rPr>
            <w:lang w:val="en-US"/>
          </w:rPr>
          <w:t>the humeri, radii, and ulnae on both sides</w:t>
        </w:r>
      </w:ins>
      <w:del w:id="815" w:author="Mike Taylor" w:date="2024-08-27T22:54:41Z">
        <w:r>
          <w:rPr>
            <w:lang w:val="en-US"/>
          </w:rPr>
          <w:delText>both forelimbs</w:delText>
        </w:r>
      </w:del>
      <w:r>
        <w:rPr>
          <w:lang w:val="en-US"/>
        </w:rPr>
        <w:t xml:space="preserve"> were slated to be replaced in the 2007 remount. Various enquiries </w:t>
      </w:r>
      <w:ins w:id="816" w:author="Mike Taylor" w:date="2024-08-27T22:54:41Z">
        <w:r>
          <w:rPr>
            <w:lang w:val="en-US"/>
          </w:rPr>
          <w:t xml:space="preserve">regarding potential replacement elements </w:t>
        </w:r>
      </w:ins>
      <w:r>
        <w:rPr>
          <w:lang w:val="en-US"/>
        </w:rPr>
        <w:t xml:space="preserve">were made, but </w:t>
      </w:r>
      <w:ins w:id="817" w:author="Mike Taylor" w:date="2024-08-27T22:54:41Z">
        <w:r>
          <w:rPr>
            <w:lang w:val="en-US"/>
          </w:rPr>
          <w:t>most</w:t>
        </w:r>
      </w:ins>
      <w:del w:id="818" w:author="Mike Taylor" w:date="2024-08-27T22:54:41Z">
        <w:r>
          <w:rPr>
            <w:lang w:val="en-US"/>
          </w:rPr>
          <w:delText>mostly</w:delText>
        </w:r>
      </w:del>
      <w:r>
        <w:rPr>
          <w:lang w:val="en-US"/>
        </w:rPr>
        <w:t xml:space="preserve">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xml:space="preserve">, USNM V 10865, which includes both humeri and ulnae and the right radius, with the right forelimb having been found in articulation (Gilmore 1932:19–20). However, </w:t>
      </w:r>
      <w:ins w:id="819" w:author="Mike Taylor" w:date="2024-08-27T22:54:41Z">
        <w:r>
          <w:rPr>
            <w:lang w:val="en-US"/>
          </w:rPr>
          <w:t xml:space="preserve">that institution’s vertebrate paleontology department </w:t>
        </w:r>
      </w:ins>
      <w:del w:id="820" w:author="Mike Taylor" w:date="2024-08-27T22:54:41Z">
        <w:r>
          <w:rPr>
            <w:lang w:val="en-US"/>
          </w:rPr>
          <w:delText xml:space="preserve">they </w:delText>
        </w:r>
      </w:del>
      <w:r>
        <w:rPr>
          <w:lang w:val="en-US"/>
        </w:rPr>
        <w:t>had no casts</w:t>
      </w:r>
      <w:ins w:id="821" w:author="Mike Taylor" w:date="2024-08-27T22:54:41Z">
        <w:r>
          <w:rPr>
            <w:lang w:val="en-US"/>
          </w:rPr>
          <w:t xml:space="preserve"> of these elements</w:t>
        </w:r>
      </w:ins>
      <w:r>
        <w:rPr>
          <w:lang w:val="en-US"/>
        </w:rPr>
        <w:t xml:space="preserve">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w:t>
      </w:r>
      <w:ins w:id="822" w:author="Mike Taylor" w:date="2024-08-27T22:54:41Z">
        <w:r>
          <w:rPr>
            <w:lang w:val="en-US"/>
          </w:rPr>
          <w:t xml:space="preserve"> Tetrapod</w:t>
        </w:r>
      </w:ins>
      <w:del w:id="823" w:author="Mike Taylor" w:date="2024-08-27T22:54:41Z">
        <w:r>
          <w:rPr>
            <w:lang w:val="en-US"/>
          </w:rPr>
          <w:delText>. Sauropod</w:delText>
        </w:r>
      </w:del>
      <w:r>
        <w:rPr>
          <w:lang w:val="en-US"/>
        </w:rPr>
        <w:t xml:space="preserve"> forelimbs are typically lost early in taphonomy</w:t>
      </w:r>
      <w:ins w:id="824" w:author="Mike Taylor" w:date="2024-08-27T22:54:41Z">
        <w:r>
          <w:rPr>
            <w:lang w:val="en-US"/>
          </w:rPr>
          <w:t xml:space="preserve"> (Hill 1980:133, Walker 1980:196), </w:t>
        </w:r>
      </w:ins>
      <w:del w:id="825" w:author="Mike Taylor" w:date="2024-08-27T22:54:41Z">
        <w:r>
          <w:rPr>
            <w:lang w:val="en-US"/>
          </w:rPr>
          <w:delText xml:space="preserve">, </w:delText>
        </w:r>
      </w:del>
      <w:r>
        <w:rPr>
          <w:lang w:val="en-US"/>
        </w:rPr>
        <w:t xml:space="preserve">and this seems to be especially true in </w:t>
      </w:r>
      <w:r>
        <w:rPr>
          <w:i/>
          <w:iCs/>
          <w:lang w:val="en-US"/>
        </w:rPr>
        <w:t>Diplodocus</w:t>
      </w:r>
      <w:r>
        <w:rPr>
          <w:lang w:val="en-US"/>
        </w:rPr>
        <w:t xml:space="preserve"> (Siber, pers. comm., 2022). Siber proposed that limb bones of their specimen XL, about 90% the size of CM 84, might be of use. The cost of </w:t>
      </w:r>
      <w:ins w:id="826" w:author="Mike Taylor" w:date="2024-08-27T22:54:41Z">
        <w:r>
          <w:rPr>
            <w:lang w:val="en-US"/>
          </w:rPr>
          <w:t xml:space="preserve">purchasing </w:t>
        </w:r>
      </w:ins>
      <w:del w:id="827" w:author="Mike Taylor" w:date="2024-08-27T22:54:41Z">
        <w:r>
          <w:rPr>
            <w:lang w:val="en-US"/>
          </w:rPr>
          <w:delText xml:space="preserve">purchase for </w:delText>
        </w:r>
      </w:del>
      <w:r>
        <w:rPr>
          <w:lang w:val="en-US"/>
        </w:rPr>
        <w:t>the original fossils proved prohibitive</w:t>
      </w:r>
      <w:ins w:id="828" w:author="Mike Taylor" w:date="2024-08-27T22:54:41Z">
        <w:r>
          <w:rPr>
            <w:lang w:val="en-US"/>
          </w:rPr>
          <w:t>,</w:t>
        </w:r>
      </w:ins>
      <w:r>
        <w:rPr>
          <w:lang w:val="en-US"/>
        </w:rPr>
        <w:t xml:space="preserve"> and the option of casting was </w:t>
      </w:r>
      <w:ins w:id="829" w:author="Mike Taylor" w:date="2024-08-27T22:54:41Z">
        <w:r>
          <w:rPr>
            <w:lang w:val="en-US"/>
          </w:rPr>
          <w:t xml:space="preserve">therefore explored. However, these plans, too, were ultimately abandoned, as </w:t>
        </w:r>
      </w:ins>
      <w:del w:id="830" w:author="Mike Taylor" w:date="2024-08-27T22:54:41Z">
        <w:r>
          <w:rPr>
            <w:lang w:val="en-US"/>
          </w:rPr>
          <w:delText xml:space="preserve">explored. These plans were abandoned, though, as the specimen </w:delText>
        </w:r>
      </w:del>
      <w:r>
        <w:rPr>
          <w:lang w:val="en-US"/>
        </w:rPr>
        <w:t xml:space="preserve">XL did not </w:t>
      </w:r>
      <w:ins w:id="831" w:author="Mike Taylor" w:date="2024-08-27T22:54:41Z">
        <w:r>
          <w:rPr>
            <w:lang w:val="en-US"/>
          </w:rPr>
          <w:t>include</w:t>
        </w:r>
      </w:ins>
      <w:del w:id="832" w:author="Mike Taylor" w:date="2024-08-27T22:54:41Z">
        <w:r>
          <w:rPr>
            <w:lang w:val="en-US"/>
          </w:rPr>
          <w:delText>have</w:delText>
        </w:r>
      </w:del>
      <w:r>
        <w:rPr>
          <w:lang w:val="en-US"/>
        </w:rPr>
        <w:t xml:space="preserve"> a radius and its ulna had</w:t>
      </w:r>
      <w:del w:id="833" w:author="Mike Taylor" w:date="2024-08-27T22:54:41Z">
        <w:r>
          <w:rPr>
            <w:lang w:val="en-US"/>
          </w:rPr>
          <w:delText xml:space="preserve"> also</w:delText>
        </w:r>
      </w:del>
      <w:r>
        <w:rPr>
          <w:lang w:val="en-US"/>
        </w:rPr>
        <w:t xml:space="preserve"> been misplaced.</w:t>
      </w:r>
    </w:p>
    <w:p>
      <w:pPr>
        <w:pStyle w:val="BodyText"/>
        <w:numPr>
          <w:ilvl w:val="0"/>
          <w:numId w:val="8"/>
        </w:numPr>
        <w:rPr>
          <w:lang w:val="en-US"/>
        </w:rPr>
      </w:pPr>
      <w:r>
        <w:rPr>
          <w:lang w:val="en-US"/>
        </w:rPr>
        <w:t xml:space="preserve">The Wyoming Dinosaur </w:t>
      </w:r>
      <w:ins w:id="834" w:author="Mike Taylor" w:date="2024-08-27T22:54:41Z">
        <w:r>
          <w:rPr>
            <w:lang w:val="en-US"/>
          </w:rPr>
          <w:t>Center</w:t>
        </w:r>
      </w:ins>
      <w:del w:id="835" w:author="Mike Taylor" w:date="2024-08-27T22:54:41Z">
        <w:r>
          <w:rPr>
            <w:lang w:val="en-US"/>
          </w:rPr>
          <w:delText>Centre</w:delText>
        </w:r>
      </w:del>
      <w:r>
        <w:rPr>
          <w:lang w:val="en-US"/>
        </w:rPr>
        <w:t xml:space="preserve">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w:t>
      </w:r>
      <w:ins w:id="836" w:author="Mike Taylor" w:date="2024-08-27T22:54:41Z">
        <w:r>
          <w:rPr>
            <w:lang w:val="en-US"/>
          </w:rPr>
          <w:t>Nature and Science. This</w:t>
        </w:r>
      </w:ins>
      <w:del w:id="837" w:author="Mike Taylor" w:date="2024-08-27T22:54:41Z">
        <w:r>
          <w:rPr>
            <w:lang w:val="en-US"/>
          </w:rPr>
          <w:delText>Natural History. The</w:delText>
        </w:r>
      </w:del>
      <w:r>
        <w:rPr>
          <w:lang w:val="en-US"/>
        </w:rPr>
        <w:t xml:space="preserve"> specimen had been received from the Carnegie Museum in exchange for fossil mammals, and mounted by Philip Reinheimer during the mid-1930s with a </w:t>
      </w:r>
      <w:ins w:id="838" w:author="Mike Taylor" w:date="2024-08-27T22:54:41Z">
        <w:r>
          <w:rPr>
            <w:lang w:val="en-US"/>
          </w:rPr>
          <w:t xml:space="preserve">Works Progress Administration </w:t>
        </w:r>
      </w:ins>
      <w:del w:id="839" w:author="Mike Taylor" w:date="2024-08-27T22:54:41Z">
        <w:r>
          <w:rPr>
            <w:lang w:val="en-US"/>
          </w:rPr>
          <w:delText xml:space="preserve">WPA </w:delText>
        </w:r>
      </w:del>
      <w:r>
        <w:rPr>
          <w:lang w:val="en-US"/>
        </w:rPr>
        <w:t>crew, before being remounted more recently by Ken Carpenter and Bryan Small (</w:t>
      </w:r>
      <w:del w:id="840" w:author="Mike Taylor" w:date="2024-08-27T22:54:41Z">
        <w:r>
          <w:rPr>
            <w:lang w:val="en-US"/>
          </w:rPr>
          <w:delText xml:space="preserve">Ken </w:delText>
        </w:r>
      </w:del>
      <w:r>
        <w:rPr>
          <w:lang w:val="en-US"/>
        </w:rPr>
        <w:t xml:space="preserve">Carpenter, pers. comm., 2022). This line of enquiry was abandoned when it became apparent that </w:t>
      </w:r>
      <w:ins w:id="841" w:author="Mike Taylor" w:date="2024-08-27T22:54:41Z">
        <w:r>
          <w:rPr>
            <w:lang w:val="en-US"/>
          </w:rPr>
          <w:t xml:space="preserve">the forelimbs of DMNS 1494 </w:t>
        </w:r>
      </w:ins>
      <w:del w:id="842" w:author="Mike Taylor" w:date="2024-08-27T22:54:41Z">
        <w:r>
          <w:rPr>
            <w:lang w:val="en-US"/>
          </w:rPr>
          <w:delText xml:space="preserve">its forelimbs </w:delText>
        </w:r>
      </w:del>
      <w:r>
        <w:rPr>
          <w:lang w:val="en-US"/>
        </w:rPr>
        <w:t xml:space="preserve">were casts </w:t>
      </w:r>
      <w:ins w:id="843" w:author="Mike Taylor" w:date="2024-08-27T22:54:41Z">
        <w:r>
          <w:rPr>
            <w:lang w:val="en-US"/>
          </w:rPr>
          <w:t>of</w:t>
        </w:r>
      </w:ins>
      <w:del w:id="844" w:author="Mike Taylor" w:date="2024-08-27T22:54:41Z">
        <w:r>
          <w:rPr>
            <w:lang w:val="en-US"/>
          </w:rPr>
          <w:delText>from</w:delText>
        </w:r>
      </w:del>
      <w:r>
        <w:rPr>
          <w:lang w:val="en-US"/>
        </w:rPr>
        <w:t xml:space="preserve"> the Carnegie’s </w:t>
      </w:r>
      <w:ins w:id="845" w:author="Mike Taylor" w:date="2024-08-27T22:54:41Z">
        <w:r>
          <w:rPr>
            <w:lang w:val="en-US"/>
          </w:rPr>
          <w:t>original, incorrect</w:t>
        </w:r>
      </w:ins>
      <w:del w:id="846" w:author="Mike Taylor" w:date="2024-08-27T22:54:41Z">
        <w:r>
          <w:rPr>
            <w:lang w:val="en-US"/>
          </w:rPr>
          <w:delText>old</w:delText>
        </w:r>
      </w:del>
      <w:r>
        <w:rPr>
          <w:lang w:val="en-US"/>
        </w:rPr>
        <w:t xml:space="preserve"> forelimb material!</w:t>
      </w:r>
    </w:p>
    <w:p>
      <w:pPr>
        <w:pStyle w:val="BodyText"/>
        <w:rPr>
          <w:lang w:val="en-US"/>
        </w:rPr>
      </w:pPr>
      <w:r>
        <w:rPr>
          <w:lang w:val="en-US"/>
        </w:rPr>
        <w:t>The AMNH, Dinosaur National Monument</w:t>
      </w:r>
      <w:ins w:id="847" w:author="Mike Taylor" w:date="2024-08-27T22:54:41Z">
        <w:r>
          <w:rPr>
            <w:lang w:val="en-US"/>
          </w:rPr>
          <w:t>,</w:t>
        </w:r>
      </w:ins>
      <w:r>
        <w:rPr>
          <w:lang w:val="en-US"/>
        </w:rPr>
        <w:t xml:space="preserve"> and the Yale Peabody Museum were all also suggested as possible sources</w:t>
      </w:r>
      <w:ins w:id="848" w:author="Mike Taylor" w:date="2024-08-27T22:54:41Z">
        <w:r>
          <w:rPr>
            <w:lang w:val="en-US"/>
          </w:rPr>
          <w:t xml:space="preserve"> of replacement humeri, radii, and/or ulnae, </w:t>
        </w:r>
      </w:ins>
      <w:del w:id="849" w:author="Mike Taylor" w:date="2024-08-27T22:54:41Z">
        <w:r>
          <w:rPr>
            <w:lang w:val="en-US"/>
          </w:rPr>
          <w:delText xml:space="preserve">, </w:delText>
        </w:r>
      </w:del>
      <w:r>
        <w:rPr>
          <w:lang w:val="en-US"/>
        </w:rPr>
        <w:t xml:space="preserve">but none was able to help. Sauropod limb specialist Ray Wilhite was consulted, and concluded from his </w:t>
      </w:r>
      <w:ins w:id="850" w:author="Mike Taylor" w:date="2024-08-27T22:54:41Z">
        <w:r>
          <w:rPr>
            <w:lang w:val="en-US"/>
          </w:rPr>
          <w:t>data</w:t>
        </w:r>
      </w:ins>
      <w:del w:id="851" w:author="Mike Taylor" w:date="2024-08-27T22:54:41Z">
        <w:r>
          <w:rPr>
            <w:lang w:val="en-US"/>
          </w:rPr>
          <w:delText>database</w:delText>
        </w:r>
      </w:del>
      <w:r>
        <w:rPr>
          <w:lang w:val="en-US"/>
        </w:rPr>
        <w:t xml:space="preserve"> that the choice was between elements that were the right size but poorly preserved, or well preserved but the wrong size</w:t>
      </w:r>
      <w:del w:id="852" w:author="Mike Taylor" w:date="2024-08-27T22:54:41Z">
        <w:r>
          <w:rPr>
            <w:lang w:val="en-US"/>
          </w:rPr>
          <w:delText>.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delText>
        </w:r>
      </w:del>
      <w:r>
        <w:rPr>
          <w:lang w:val="en-US"/>
        </w:rPr>
        <w:t>.</w:t>
      </w:r>
    </w:p>
    <w:p>
      <w:pPr>
        <w:pStyle w:val="BodyText"/>
        <w:rPr>
          <w:lang w:val="en-US"/>
          <w:ins w:id="862" w:author="Mike Taylor" w:date="2024-08-27T22:54:41Z"/>
        </w:rPr>
      </w:pPr>
      <w:ins w:id="853" w:author="Mike Taylor" w:date="2024-08-27T22:54:41Z">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ins>
      <w:ins w:id="854" w:author="Mike Taylor" w:date="2024-08-27T22:54:41Z">
        <w:r>
          <w:rPr>
            <w:i/>
            <w:iCs/>
            <w:lang w:val="en-US"/>
          </w:rPr>
          <w:t>Diplodocus</w:t>
        </w:r>
      </w:ins>
      <w:ins w:id="855" w:author="Mike Taylor" w:date="2024-08-27T22:54:41Z">
        <w:r>
          <w:rPr>
            <w:lang w:val="en-US"/>
          </w:rPr>
          <w:t xml:space="preserve">, but Bonnan (2007:1111) listed the humerus BYU 681/4742 as belonging to </w:t>
        </w:r>
      </w:ins>
      <w:ins w:id="856" w:author="Mike Taylor" w:date="2024-08-27T22:54:41Z">
        <w:r>
          <w:rPr>
            <w:i/>
            <w:iCs/>
            <w:lang w:val="en-US"/>
          </w:rPr>
          <w:t>Camarasaurus</w:t>
        </w:r>
      </w:ins>
      <w:ins w:id="857" w:author="Mike Taylor" w:date="2024-08-27T22:54:41Z">
        <w:r>
          <w:rPr>
            <w:i w:val="false"/>
            <w:iCs w:val="false"/>
            <w:lang w:val="en-US"/>
          </w:rPr>
          <w:t xml:space="preserve">. Ray Wilhite (pers. comm., 2024) confirms that the humerus “is part of a partial skeleton of a </w:t>
        </w:r>
      </w:ins>
      <w:ins w:id="858" w:author="Mike Taylor" w:date="2024-08-27T22:54:41Z">
        <w:r>
          <w:rPr>
            <w:i/>
            <w:iCs/>
            <w:lang w:val="en-US"/>
          </w:rPr>
          <w:t>Diplodocus</w:t>
        </w:r>
      </w:ins>
      <w:ins w:id="859" w:author="Mike Taylor" w:date="2024-08-27T22:54:41Z">
        <w:r>
          <w:rPr>
            <w:i w:val="false"/>
            <w:iCs w:val="false"/>
            <w:lang w:val="en-US"/>
          </w:rPr>
          <w:t xml:space="preserve"> and lacks medially bowed body and medially offset head characteristic of </w:t>
        </w:r>
      </w:ins>
      <w:ins w:id="860" w:author="Mike Taylor" w:date="2024-08-27T22:54:41Z">
        <w:r>
          <w:rPr>
            <w:i/>
            <w:iCs/>
            <w:lang w:val="en-US"/>
          </w:rPr>
          <w:t>Camarasaurus</w:t>
        </w:r>
      </w:ins>
      <w:ins w:id="861" w:author="Mike Taylor" w:date="2024-08-27T22:54:41Z">
        <w:r>
          <w:rPr>
            <w:i w:val="false"/>
            <w:iCs w:val="false"/>
            <w:lang w:val="en-US"/>
          </w:rPr>
          <w:t>”.</w:t>
        </w:r>
      </w:ins>
    </w:p>
    <w:p>
      <w:pPr>
        <w:pStyle w:val="BodyText"/>
        <w:rPr>
          <w:lang w:val="en-US"/>
        </w:rPr>
      </w:pPr>
      <w:r>
        <w:rPr>
          <w:lang w:val="en-US"/>
        </w:rPr>
        <w:t xml:space="preserve">The </w:t>
      </w:r>
      <w:ins w:id="863" w:author="Mike Taylor" w:date="2024-08-27T22:54:41Z">
        <w:r>
          <w:rPr>
            <w:lang w:val="en-US"/>
          </w:rPr>
          <w:t xml:space="preserve">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w:t>
        </w:r>
      </w:ins>
      <w:del w:id="864" w:author="Mike Taylor" w:date="2024-08-27T22:54:41Z">
        <w:r>
          <w:rPr>
            <w:lang w:val="en-US"/>
          </w:rPr>
          <w:delText xml:space="preserve">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w:delText>
        </w:r>
      </w:del>
      <w:r>
        <w:rPr>
          <w:lang w:val="en-US"/>
        </w:rPr>
        <w:t>too small an individual for casts of its bones to have been incorporated directly into the</w:t>
      </w:r>
      <w:ins w:id="865" w:author="Mike Taylor" w:date="2024-08-27T22:54:41Z">
        <w:r>
          <w:rPr>
            <w:lang w:val="en-US"/>
          </w:rPr>
          <w:t xml:space="preserve"> Carnegie </w:t>
        </w:r>
      </w:ins>
      <w:ins w:id="866" w:author="Mike Taylor" w:date="2024-08-27T22:54:41Z">
        <w:r>
          <w:rPr>
            <w:i/>
            <w:iCs/>
            <w:lang w:val="en-US"/>
          </w:rPr>
          <w:t>Diplodocus</w:t>
        </w:r>
      </w:ins>
      <w:r>
        <w:rPr>
          <w:lang w:val="en-US"/>
        </w:rPr>
        <w:t xml:space="preserve"> mount, hence the scaling of the sculptures.</w:t>
      </w:r>
    </w:p>
    <w:p>
      <w:pPr>
        <w:pStyle w:val="BodyText"/>
        <w:rPr>
          <w:del w:id="874" w:author="Mike Taylor" w:date="2024-08-27T22:54:41Z"/>
        </w:rPr>
      </w:pPr>
      <w:del w:id="867" w:author="Mike Taylor" w:date="2024-08-27T22:54:41Z">
        <w:r>
          <w:rPr/>
          <w:delText xml:space="preserve">Wilhite (2003:33) assigned the humerus BYU 681/4742 to </w:delText>
        </w:r>
      </w:del>
      <w:del w:id="868" w:author="Mike Taylor" w:date="2024-08-27T22:54:41Z">
        <w:r>
          <w:rPr>
            <w:i/>
            <w:iCs/>
          </w:rPr>
          <w:delText>Diplodocus</w:delText>
        </w:r>
      </w:del>
      <w:del w:id="869" w:author="Mike Taylor" w:date="2024-08-27T22:54:41Z">
        <w:r>
          <w:rPr/>
          <w:delText xml:space="preserve">, but Bonnan (2007:1111) listed it as belonging to </w:delText>
        </w:r>
      </w:del>
      <w:del w:id="870" w:author="Mike Taylor" w:date="2024-08-27T22:54:41Z">
        <w:r>
          <w:rPr>
            <w:i/>
            <w:iCs/>
          </w:rPr>
          <w:delText xml:space="preserve">Camarasaurus. </w:delText>
        </w:r>
      </w:del>
      <w:del w:id="871" w:author="Mike Taylor" w:date="2024-08-27T22:54:41Z">
        <w:r>
          <w:rPr/>
          <w:delText xml:space="preserve">Hedrick et al. (2012:301), Mitchell and Sander (2014:768) and Dumont et al. (2014:783) all list the femur BYU 681/11940 as belonging to </w:delText>
        </w:r>
      </w:del>
      <w:del w:id="872" w:author="Mike Taylor" w:date="2024-08-27T22:54:41Z">
        <w:r>
          <w:rPr>
            <w:i/>
            <w:iCs/>
          </w:rPr>
          <w:delText>Apatosaurus</w:delText>
        </w:r>
      </w:del>
      <w:del w:id="873" w:author="Mike Taylor" w:date="2024-08-27T22:54:41Z">
        <w:r>
          <w:rPr/>
          <w:delText>, but it seems from Wilhite (2003:148) that BYU 681 is a composite of elements from different taxa — in which case the scaling calculation above may be poorly founded.</w:delText>
        </w:r>
      </w:del>
    </w:p>
    <w:p>
      <w:pPr>
        <w:pStyle w:val="BodyText"/>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w:t>
      </w:r>
      <w:ins w:id="875" w:author="Mike Taylor" w:date="2024-08-27T22:54:41Z">
        <w:r>
          <w:rPr>
            <w:lang w:val="en-US"/>
          </w:rPr>
          <w:t xml:space="preserve">all </w:t>
        </w:r>
      </w:ins>
      <w:r>
        <w:rPr>
          <w:lang w:val="en-US"/>
        </w:rPr>
        <w:t xml:space="preserve">the caudal vertebrae in the Carnegie </w:t>
      </w:r>
      <w:ins w:id="876" w:author="Mike Taylor" w:date="2024-08-27T22:54:41Z">
        <w:r>
          <w:rPr>
            <w:i/>
            <w:iCs/>
            <w:lang w:val="en-US"/>
          </w:rPr>
          <w:t>Diplodocus</w:t>
        </w:r>
      </w:ins>
      <w:ins w:id="877" w:author="Mike Taylor" w:date="2024-08-27T22:54:41Z">
        <w:r>
          <w:rPr>
            <w:lang w:val="en-US"/>
          </w:rPr>
          <w:t xml:space="preserve"> </w:t>
        </w:r>
      </w:ins>
      <w:r>
        <w:rPr>
          <w:lang w:val="en-US"/>
        </w:rPr>
        <w:t xml:space="preserve">mount are </w:t>
      </w:r>
      <w:del w:id="878" w:author="Mike Taylor" w:date="2024-08-27T22:54:41Z">
        <w:r>
          <w:rPr>
            <w:lang w:val="en-US"/>
          </w:rPr>
          <w:delText xml:space="preserve">the </w:delText>
        </w:r>
      </w:del>
      <w:r>
        <w:rPr>
          <w:lang w:val="en-US"/>
        </w:rPr>
        <w:t>original fossils. In truth, the situation is more complex</w:t>
      </w:r>
      <w:del w:id="879" w:author="Mike Taylor" w:date="2024-08-27T22:54:41Z">
        <w:r>
          <w:rPr>
            <w:lang w:val="en-US"/>
          </w:rPr>
          <w:delText xml:space="preserve"> than that</w:delText>
        </w:r>
      </w:del>
      <w:r>
        <w:rPr>
          <w:lang w:val="en-US"/>
        </w:rPr>
        <w:t xml:space="preserve">. The anteriormost 12 caudals are from the holotype, CM 84, and </w:t>
      </w:r>
      <w:ins w:id="880" w:author="Mike Taylor" w:date="2024-08-27T22:54:41Z">
        <w:r>
          <w:rPr>
            <w:lang w:val="en-US"/>
          </w:rPr>
          <w:t xml:space="preserve">all are </w:t>
        </w:r>
      </w:ins>
      <w:del w:id="881" w:author="Mike Taylor" w:date="2024-08-27T22:54:41Z">
        <w:r>
          <w:rPr>
            <w:lang w:val="en-US"/>
          </w:rPr>
          <w:delText xml:space="preserve">the elements included in the mount are all the </w:delText>
        </w:r>
      </w:del>
      <w:r>
        <w:rPr>
          <w:lang w:val="en-US"/>
        </w:rPr>
        <w:t xml:space="preserve">real fossils. But the remainder of the tail includes or has included several </w:t>
      </w:r>
      <w:ins w:id="882" w:author="Mike Taylor" w:date="2024-08-27T22:54:41Z">
        <w:r>
          <w:rPr>
            <w:lang w:val="en-US"/>
          </w:rPr>
          <w:t>replicas composed of plaster, plastic, and even wood</w:t>
        </w:r>
      </w:ins>
      <w:del w:id="883" w:author="Mike Taylor" w:date="2024-08-27T22:54:41Z">
        <w:r>
          <w:rPr>
            <w:lang w:val="en-US"/>
          </w:rPr>
          <w:delText>plaster replicas</w:delText>
        </w:r>
      </w:del>
      <w:r>
        <w:rPr>
          <w:lang w:val="en-US"/>
        </w:rPr>
        <w:t>.</w:t>
      </w:r>
    </w:p>
    <w:p>
      <w:pPr>
        <w:pStyle w:val="BodyText"/>
        <w:rPr>
          <w:lang w:val="en-US"/>
        </w:rPr>
      </w:pPr>
      <w:r>
        <w:rPr>
          <w:lang w:val="en-US"/>
        </w:rPr>
        <w:t xml:space="preserve">As noted above, Holland (1906:254) explained that in the London replica, Ca13–31 and </w:t>
      </w:r>
      <w:ins w:id="884" w:author="Mike Taylor" w:date="2024-08-27T22:54:41Z">
        <w:r>
          <w:rPr>
            <w:lang w:val="en-US"/>
          </w:rPr>
          <w:t>Ca33</w:t>
        </w:r>
      </w:ins>
      <w:del w:id="885" w:author="Mike Taylor" w:date="2024-08-27T22:54:41Z">
        <w:r>
          <w:rPr>
            <w:lang w:val="en-US"/>
          </w:rPr>
          <w:delText>33</w:delText>
        </w:r>
      </w:del>
      <w:r>
        <w:rPr>
          <w:lang w:val="en-US"/>
        </w:rPr>
        <w:t>–36 were cast from CM 94, and Ca32 and Ca37–73 were cast from CM 307. It is natural to assume that the corresponding real fossils were used in the Carnegie mount, but</w:t>
      </w:r>
      <w:ins w:id="886" w:author="Mike Taylor" w:date="2024-08-27T22:54:41Z">
        <w:r>
          <w:rPr>
            <w:lang w:val="en-US"/>
          </w:rPr>
          <w:t xml:space="preserve"> for numerous complex reasons discussed below,</w:t>
        </w:r>
      </w:ins>
      <w:r>
        <w:rPr>
          <w:lang w:val="en-US"/>
        </w:rPr>
        <w:t xml:space="preserve"> this cannot be so.</w:t>
      </w:r>
    </w:p>
    <w:p>
      <w:pPr>
        <w:pStyle w:val="BodyText"/>
        <w:rPr>
          <w:lang w:val="en-US"/>
        </w:rPr>
      </w:pPr>
      <w:r>
        <w:rPr>
          <w:lang w:val="en-US"/>
        </w:rPr>
        <w:t xml:space="preserve">Regarding CM 94, Hatcher (1901:4) listed among its bones 20 caudals and 11 vertebrae that were not at that point sufficiently prepared to be identified. He also noted that the caudal “sequence” was found disarticulated, and that the elements </w:t>
      </w:r>
      <w:ins w:id="887" w:author="Mike Taylor" w:date="2024-08-27T22:54:41Z">
        <w:r>
          <w:rPr>
            <w:lang w:val="en-US"/>
          </w:rPr>
          <w:t>cataloged</w:t>
        </w:r>
      </w:ins>
      <w:del w:id="888" w:author="Mike Taylor" w:date="2024-08-27T22:54:41Z">
        <w:r>
          <w:rPr>
            <w:lang w:val="en-US"/>
          </w:rPr>
          <w:delText>catalogued</w:delText>
        </w:r>
      </w:del>
      <w:r>
        <w:rPr>
          <w:lang w:val="en-US"/>
        </w:rPr>
        <w:t xml:space="preserve"> under this specimen number </w:t>
      </w:r>
      <w:ins w:id="889" w:author="Mike Taylor" w:date="2024-08-27T22:54:41Z">
        <w:r>
          <w:rPr>
            <w:lang w:val="en-US"/>
          </w:rPr>
          <w:t xml:space="preserve">“doubtless pertain </w:t>
        </w:r>
      </w:ins>
      <w:del w:id="890" w:author="Mike Taylor" w:date="2024-08-27T22:54:41Z">
        <w:r>
          <w:rPr>
            <w:lang w:val="en-US"/>
          </w:rPr>
          <w:delText xml:space="preserve">belonged </w:delText>
        </w:r>
      </w:del>
      <w:r>
        <w:rPr>
          <w:lang w:val="en-US"/>
        </w:rPr>
        <w:t>to two or more individuals</w:t>
      </w:r>
      <w:ins w:id="891" w:author="Mike Taylor" w:date="2024-08-27T22:54:41Z">
        <w:r>
          <w:rPr>
            <w:lang w:val="en-US"/>
          </w:rPr>
          <w:t>”</w:t>
        </w:r>
      </w:ins>
      <w:r>
        <w:rPr>
          <w:lang w:val="en-US"/>
        </w:rPr>
        <w:t xml:space="preserve"> (Hatcher 1901:34). One of the 11 unprepared vertebrae</w:t>
      </w:r>
      <w:ins w:id="892" w:author="Mike Taylor" w:date="2024-08-27T22:54:41Z">
        <w:r>
          <w:rPr>
            <w:lang w:val="en-US"/>
          </w:rPr>
          <w:t xml:space="preserve">, one </w:t>
        </w:r>
      </w:ins>
      <w:del w:id="893" w:author="Mike Taylor" w:date="2024-08-27T22:54:41Z">
        <w:r>
          <w:rPr>
            <w:lang w:val="en-US"/>
          </w:rPr>
          <w:delText xml:space="preserve"> </w:delText>
        </w:r>
      </w:del>
      <w:r>
        <w:rPr>
          <w:lang w:val="en-US"/>
        </w:rPr>
        <w:t>(field no. 5) was subsequently identified as a cervical</w:t>
      </w:r>
      <w:ins w:id="894" w:author="Mike Taylor" w:date="2024-08-27T22:54:41Z">
        <w:r>
          <w:rPr>
            <w:lang w:val="en-US"/>
          </w:rPr>
          <w:t>,</w:t>
        </w:r>
      </w:ins>
      <w:r>
        <w:rPr>
          <w:lang w:val="en-US"/>
        </w:rPr>
        <w:t xml:space="preserve"> but the other </w:t>
      </w:r>
      <w:ins w:id="895" w:author="Mike Taylor" w:date="2024-08-27T22:54:41Z">
        <w:r>
          <w:rPr>
            <w:lang w:val="en-US"/>
          </w:rPr>
          <w:t>ten</w:t>
        </w:r>
      </w:ins>
      <w:del w:id="896" w:author="Mike Taylor" w:date="2024-08-27T22:54:41Z">
        <w:r>
          <w:rPr>
            <w:lang w:val="en-US"/>
          </w:rPr>
          <w:delText>10</w:delText>
        </w:r>
      </w:del>
      <w:r>
        <w:rPr>
          <w:lang w:val="en-US"/>
        </w:rPr>
        <w:t xml:space="preserve"> are probably all caudals (McIntosh 2005b). This gives us a total of at most 30 caudals from this specimen</w:t>
      </w:r>
      <w:ins w:id="897" w:author="Mike Taylor" w:date="2024-08-27T22:54:41Z">
        <w:r>
          <w:rPr>
            <w:lang w:val="en-US"/>
          </w:rPr>
          <w:t>,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ins>
      <w:del w:id="898" w:author="Mike Taylor" w:date="2024-08-27T22:54:41Z">
        <w:r>
          <w:rPr>
            <w:lang w:val="en-US"/>
          </w:rPr>
          <w:delText>.</w:delText>
        </w:r>
      </w:del>
    </w:p>
    <w:p>
      <w:pPr>
        <w:pStyle w:val="BodyText"/>
        <w:rPr>
          <w:lang w:val="en-US"/>
          <w:ins w:id="906" w:author="Mike Taylor" w:date="2024-08-27T22:54:41Z"/>
        </w:rPr>
      </w:pPr>
      <w:ins w:id="899" w:author="Mike Taylor" w:date="2024-08-27T22:54:41Z">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ins>
      <w:ins w:id="900" w:author="Mike Taylor" w:date="2024-08-27T22:54:41Z">
        <w:r>
          <w:rPr>
            <w:i/>
            <w:iCs/>
            <w:lang w:val="en-US"/>
          </w:rPr>
          <w:t>Galeamopus</w:t>
        </w:r>
      </w:ins>
      <w:ins w:id="901" w:author="Mike Taylor" w:date="2024-08-27T22:54:41Z">
        <w:r>
          <w:rPr>
            <w:lang w:val="en-US"/>
          </w:rPr>
          <w:t xml:space="preserve"> (= “</w:t>
        </w:r>
      </w:ins>
      <w:ins w:id="902" w:author="Mike Taylor" w:date="2024-08-27T22:54:41Z">
        <w:r>
          <w:rPr>
            <w:i/>
            <w:iCs/>
            <w:lang w:val="en-US"/>
          </w:rPr>
          <w:t>Diplodocus</w:t>
        </w:r>
      </w:ins>
      <w:ins w:id="903" w:author="Mike Taylor" w:date="2024-08-27T22:54:41Z">
        <w:r>
          <w:rPr>
            <w:lang w:val="en-US"/>
          </w:rPr>
          <w:t xml:space="preserve">”) </w:t>
        </w:r>
      </w:ins>
      <w:ins w:id="904" w:author="Mike Taylor" w:date="2024-08-27T22:54:41Z">
        <w:r>
          <w:rPr>
            <w:i/>
            <w:iCs/>
            <w:lang w:val="en-US"/>
          </w:rPr>
          <w:t>hayi</w:t>
        </w:r>
      </w:ins>
      <w:ins w:id="905" w:author="Mike Taylor" w:date="2024-08-27T22:54:41Z">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ins>
    </w:p>
    <w:p>
      <w:pPr>
        <w:pStyle w:val="BodyText"/>
        <w:rPr>
          <w:del w:id="915" w:author="Mike Taylor" w:date="2024-08-27T22:54:41Z"/>
        </w:rPr>
      </w:pPr>
      <w:del w:id="907" w:author="Mike Taylor" w:date="2024-08-27T22:54:41Z">
        <w:r>
          <w:rPr/>
          <w:delTex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delText>
        </w:r>
      </w:del>
      <w:del w:id="908" w:author="Mike Taylor" w:date="2024-08-27T22:54:41Z">
        <w:r>
          <w:rPr>
            <w:i/>
            <w:iCs/>
          </w:rPr>
          <w:delText>Galeamopus</w:delText>
        </w:r>
      </w:del>
      <w:del w:id="909" w:author="Mike Taylor" w:date="2024-08-27T22:54:41Z">
        <w:r>
          <w:rPr/>
          <w:delText xml:space="preserve"> (= “</w:delText>
        </w:r>
      </w:del>
      <w:del w:id="910" w:author="Mike Taylor" w:date="2024-08-27T22:54:41Z">
        <w:r>
          <w:rPr>
            <w:i/>
            <w:iCs/>
          </w:rPr>
          <w:delText>Diplodocus</w:delText>
        </w:r>
      </w:del>
      <w:del w:id="911" w:author="Mike Taylor" w:date="2024-08-27T22:54:41Z">
        <w:r>
          <w:rPr/>
          <w:delText xml:space="preserve">”) </w:delText>
        </w:r>
      </w:del>
      <w:del w:id="912" w:author="Mike Taylor" w:date="2024-08-27T22:54:41Z">
        <w:r>
          <w:rPr>
            <w:i/>
            <w:iCs/>
            <w:u w:val="none"/>
          </w:rPr>
          <w:delText>hayi</w:delText>
        </w:r>
      </w:del>
      <w:del w:id="913" w:author="Mike Taylor" w:date="2024-08-27T22:54:41Z">
        <w:r>
          <w:rPr/>
          <w:delTex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used some of the better preserved caudals of CM 94 and made casts of those that were not in such good condition.) If there were 16 real caudals in the mount plus the 23 in the collection, that would make up the count of 39 caudals given in McIntosh’s (1981) catalog — but it is impossible to reconcile this number with Hatcher’s (1901:4) account of 20 caudals and 11 unidentified vertebrae. </w:delText>
        </w:r>
      </w:del>
      <w:del w:id="914" w:author="Mike Taylor" w:date="2024-08-27T22:54:41Z">
        <w:r>
          <w:rPr>
            <w:shd w:fill="FFFF00" w:val="clear"/>
          </w:rPr>
          <w:delText>XXX how many are in collections right now?</w:delText>
        </w:r>
      </w:del>
    </w:p>
    <w:p>
      <w:pPr>
        <w:pStyle w:val="BodyText"/>
        <w:rPr/>
      </w:pPr>
      <w:r>
        <w:rPr/>
        <w:t xml:space="preserve">It seems likely, then, that at least seven of the </w:t>
      </w:r>
      <w:ins w:id="916" w:author="Mike Taylor" w:date="2024-08-27T22:54:41Z">
        <w:r>
          <w:rPr/>
          <w:t xml:space="preserve">caudal vertebrae used </w:t>
        </w:r>
      </w:ins>
      <w:del w:id="917" w:author="Mike Taylor" w:date="2024-08-27T22:54:41Z">
        <w:r>
          <w:rPr>
            <w:shd w:fill="auto" w:val="clear"/>
          </w:rPr>
          <w:delText xml:space="preserve">caudals </w:delText>
        </w:r>
      </w:del>
      <w:r>
        <w:rPr/>
        <w:t xml:space="preserve">in the </w:t>
      </w:r>
      <w:ins w:id="918" w:author="Mike Taylor" w:date="2024-08-27T22:54:41Z">
        <w:r>
          <w:rPr/>
          <w:t xml:space="preserve">mount in the </w:t>
        </w:r>
      </w:ins>
      <w:r>
        <w:rPr/>
        <w:t xml:space="preserve">ranges 13–31 and 33–36 </w:t>
      </w:r>
      <w:ins w:id="919" w:author="Mike Taylor" w:date="2024-08-27T22:54:41Z">
        <w:r>
          <w:rPr/>
          <w:t>were</w:t>
        </w:r>
      </w:ins>
      <w:del w:id="920" w:author="Mike Taylor" w:date="2024-08-27T22:54:41Z">
        <w:r>
          <w:rPr>
            <w:shd w:fill="auto" w:val="clear"/>
          </w:rPr>
          <w:delText>are</w:delText>
        </w:r>
      </w:del>
      <w:r>
        <w:rPr/>
        <w:t xml:space="preserve"> probably plaster casts</w:t>
      </w:r>
      <w:ins w:id="921" w:author="Mike Taylor" w:date="2024-08-27T22:54:41Z">
        <w:r>
          <w:rPr/>
          <w:t>. McIntosh</w:t>
        </w:r>
      </w:ins>
      <w:del w:id="922" w:author="Mike Taylor" w:date="2024-08-27T22:54:41Z">
        <w:r>
          <w:rPr>
            <w:shd w:fill="auto" w:val="clear"/>
          </w:rPr>
          <w:delText>, but it is difficult to determine which ones. McIntosh’s</w:delText>
        </w:r>
      </w:del>
      <w:r>
        <w:rPr/>
        <w:t xml:space="preserve"> (2005b) stated that the two fused pairs 20–21 and 24–25 are “certainly real</w:t>
      </w:r>
      <w:ins w:id="923" w:author="Mike Taylor" w:date="2024-08-27T22:54:41Z">
        <w:r>
          <w:rPr/>
          <w:t>.” When the PFP team was</w:t>
        </w:r>
      </w:ins>
      <w:del w:id="924" w:author="Mike Taylor" w:date="2024-08-27T22:54:41Z">
        <w:r>
          <w:rPr>
            <w:shd w:fill="auto" w:val="clear"/>
          </w:rPr>
          <w:delText>”. When Phil Fraley Productions were</w:delText>
        </w:r>
      </w:del>
      <w:r>
        <w:rPr/>
        <w:t xml:space="preserve"> disassembling the </w:t>
      </w:r>
      <w:ins w:id="925" w:author="Mike Taylor" w:date="2024-08-27T22:54:41Z">
        <w:r>
          <w:rPr/>
          <w:t>original</w:t>
        </w:r>
      </w:ins>
      <w:del w:id="926" w:author="Mike Taylor" w:date="2024-08-27T22:54:41Z">
        <w:r>
          <w:rPr>
            <w:shd w:fill="auto" w:val="clear"/>
          </w:rPr>
          <w:delText>old</w:delText>
        </w:r>
      </w:del>
      <w:r>
        <w:rPr/>
        <w:t xml:space="preserve"> mount in 2005, they </w:t>
      </w:r>
      <w:ins w:id="927" w:author="Mike Taylor" w:date="2024-08-27T22:54:41Z">
        <w:r>
          <w:rPr/>
          <w:t>analyzed</w:t>
        </w:r>
      </w:ins>
      <w:del w:id="928" w:author="Mike Taylor" w:date="2024-08-27T22:54:41Z">
        <w:r>
          <w:rPr>
            <w:shd w:fill="auto" w:val="clear"/>
          </w:rPr>
          <w:delText>analysed</w:delText>
        </w:r>
      </w:del>
      <w:r>
        <w:rPr/>
        <w:t xml:space="preserve"> the individual elements, and Scott Lucas sent a list of nine plaster caudals: those in positions 13–16, 31, 32</w:t>
      </w:r>
      <w:ins w:id="929" w:author="Mike Taylor" w:date="2024-08-27T22:54:41Z">
        <w:r>
          <w:rPr/>
          <w:t>,</w:t>
        </w:r>
      </w:ins>
      <w:r>
        <w:rPr/>
        <w:t xml:space="preserve"> and 33–35 — which is compatible with the two fused pairs being real bone. Even this list cannot be straightforwardly interpreted, however, as it contains one too many caudals in the range 13–36, including two that are both numbered 32</w:t>
      </w:r>
      <w:ins w:id="930" w:author="Mike Taylor" w:date="2024-08-27T22:54:41Z">
        <w:r>
          <w:rPr/>
          <w:t xml:space="preserve"> — it </w:t>
        </w:r>
      </w:ins>
      <w:del w:id="931" w:author="Mike Taylor" w:date="2024-08-27T22:54:41Z">
        <w:r>
          <w:rPr>
            <w:shd w:fill="auto" w:val="clear"/>
          </w:rPr>
          <w:delText xml:space="preserve">. It </w:delText>
        </w:r>
      </w:del>
      <w:r>
        <w:rPr/>
        <w:t xml:space="preserve">is the more anterior of </w:t>
      </w:r>
      <w:ins w:id="932" w:author="Mike Taylor" w:date="2024-08-27T22:54:41Z">
        <w:r>
          <w:rPr/>
          <w:t xml:space="preserve">these two “32nd caudals” </w:t>
        </w:r>
      </w:ins>
      <w:del w:id="933" w:author="Mike Taylor" w:date="2024-08-27T22:54:41Z">
        <w:r>
          <w:rPr>
            <w:shd w:fill="auto" w:val="clear"/>
          </w:rPr>
          <w:delText xml:space="preserve">the #32s </w:delText>
        </w:r>
      </w:del>
      <w:r>
        <w:rPr/>
        <w:t>that is listed as plaster</w:t>
      </w:r>
      <w:ins w:id="934" w:author="Mike Taylor" w:date="2024-08-27T22:54:41Z">
        <w:r>
          <w:rPr/>
          <w:t>. It may not be coincidental) that Ca32 is the only vertebra in the Ca13–36 sequence that is listed by Holland (</w:t>
        </w:r>
      </w:ins>
      <w:ins w:id="935" w:author="Mike Taylor" w:date="2024-08-27T22:54:41Z">
        <w:r>
          <w:rPr>
            <w:lang w:val="en-US"/>
          </w:rPr>
          <w:t>1906:254</w:t>
        </w:r>
      </w:ins>
      <w:ins w:id="936" w:author="Mike Taylor" w:date="2024-08-27T22:54:41Z">
        <w:r>
          <w:rPr/>
          <w:t>) as having come from CM 307. It is possible that first of the two “32nd caudals” in Scott Lucas’s list is the real anteriormost preserved caudal of the sequence from CM 307, and the second is a cast of a CM 94 vertebra.</w:t>
        </w:r>
      </w:ins>
      <w:ins w:id="937" w:author="Mike Taylor" w:date="2024-08-27T22:54:41Z">
        <w:r>
          <w:rPr>
            <w:lang w:val="en-US"/>
          </w:rPr>
          <w:t xml:space="preserve"> While it remains possible, then, that </w:t>
        </w:r>
      </w:ins>
      <w:del w:id="938" w:author="Mike Taylor" w:date="2024-08-27T22:54:41Z">
        <w:r>
          <w:rPr>
            <w:shd w:fill="auto" w:val="clear"/>
            <w:lang w:val="en-US"/>
          </w:rPr>
          <w:delText xml:space="preserve">, but it is unclear whether </w:delText>
        </w:r>
      </w:del>
      <w:r>
        <w:rPr>
          <w:lang w:val="en-US"/>
        </w:rPr>
        <w:t xml:space="preserve">the three plaster caudals numbered 33–35 </w:t>
      </w:r>
      <w:ins w:id="939" w:author="Mike Taylor" w:date="2024-08-27T22:54:41Z">
        <w:r>
          <w:rPr>
            <w:lang w:val="en-US"/>
          </w:rPr>
          <w:t xml:space="preserve">in the list </w:t>
        </w:r>
      </w:ins>
      <w:r>
        <w:rPr>
          <w:lang w:val="en-US"/>
        </w:rPr>
        <w:t xml:space="preserve">are really those in the designated positions, </w:t>
      </w:r>
      <w:ins w:id="940" w:author="Mike Taylor" w:date="2024-08-27T22:54:41Z">
        <w:r>
          <w:rPr>
            <w:lang w:val="en-US"/>
          </w:rPr>
          <w:t xml:space="preserve">they are more likely those </w:t>
        </w:r>
      </w:ins>
      <w:del w:id="941" w:author="Mike Taylor" w:date="2024-08-27T22:54:41Z">
        <w:r>
          <w:rPr>
            <w:shd w:fill="auto" w:val="clear"/>
            <w:lang w:val="en-US"/>
          </w:rPr>
          <w:delText xml:space="preserve">or </w:delText>
        </w:r>
      </w:del>
      <w:r>
        <w:rPr>
          <w:lang w:val="en-US"/>
        </w:rPr>
        <w:t xml:space="preserve">in positions 34–36. Since the list also mentions a </w:t>
      </w:r>
      <w:ins w:id="942" w:author="Mike Taylor" w:date="2024-08-27T22:54:41Z">
        <w:r>
          <w:rPr>
            <w:lang w:val="en-US"/>
          </w:rPr>
          <w:t>number 36 (i.e. the 37th in sequence)</w:t>
        </w:r>
      </w:ins>
      <w:del w:id="943" w:author="Mike Taylor" w:date="2024-08-27T22:54:41Z">
        <w:r>
          <w:rPr>
            <w:shd w:fill="auto" w:val="clear"/>
            <w:lang w:val="en-US"/>
          </w:rPr>
          <w:delText>#36</w:delText>
        </w:r>
      </w:del>
      <w:r>
        <w:rPr>
          <w:lang w:val="en-US"/>
        </w:rPr>
        <w:t xml:space="preserve"> that is real bone, this may indicate that one more CM 94 caudal was incorporated into the mount than Holland (1906:254) had indicated.</w:t>
      </w:r>
    </w:p>
    <w:p>
      <w:pPr>
        <w:pStyle w:val="BodyText"/>
        <w:rPr>
          <w:lang w:val="en-US"/>
        </w:rPr>
      </w:pPr>
      <w:r>
        <w:rPr>
          <w:lang w:val="en-US"/>
        </w:rPr>
        <w:t xml:space="preserve">It might be expected that numerous CM 94 caudals, conserved and stabilized, would have been incorporated into the 2007 remount in place of </w:t>
      </w:r>
      <w:del w:id="944" w:author="Mike Taylor" w:date="2024-08-27T22:54:41Z">
        <w:r>
          <w:rPr>
            <w:lang w:val="en-US"/>
          </w:rPr>
          <w:delText xml:space="preserve">the </w:delText>
        </w:r>
      </w:del>
      <w:r>
        <w:rPr>
          <w:lang w:val="en-US"/>
        </w:rPr>
        <w:t xml:space="preserve">plaster casts. However, a database note on this remounting located by </w:t>
      </w:r>
      <w:ins w:id="945" w:author="Mike Taylor" w:date="2024-08-27T22:54:41Z">
        <w:r>
          <w:rPr>
            <w:lang w:val="en-US"/>
          </w:rPr>
          <w:t>one of us (Henrici)</w:t>
        </w:r>
      </w:ins>
      <w:del w:id="946" w:author="Mike Taylor" w:date="2024-08-27T22:54:41Z">
        <w:r>
          <w:rPr>
            <w:shd w:fill="auto" w:val="clear"/>
            <w:lang w:val="en-US"/>
          </w:rPr>
          <w:delText>Amy Henrici</w:delText>
        </w:r>
      </w:del>
      <w:r>
        <w:rPr>
          <w:lang w:val="en-US"/>
        </w:rPr>
        <w:t xml:space="preserve"> says “One caudal added from CM 94</w:t>
      </w:r>
      <w:ins w:id="947" w:author="Mike Taylor" w:date="2024-08-27T22:54:41Z">
        <w:r>
          <w:rPr>
            <w:lang w:val="en-US"/>
          </w:rPr>
          <w:t>.”</w:t>
        </w:r>
      </w:ins>
      <w:del w:id="948" w:author="Mike Taylor" w:date="2024-08-27T22:54:41Z">
        <w:r>
          <w:rPr>
            <w:shd w:fill="auto" w:val="clear"/>
            <w:lang w:val="en-US"/>
          </w:rPr>
          <w:delText>”.</w:delText>
        </w:r>
      </w:del>
      <w:r>
        <w:rPr>
          <w:lang w:val="en-US"/>
        </w:rPr>
        <w:t xml:space="preserve"> No records have been found indicating which caudal this was, nor why only one was used. At any rate, it is </w:t>
      </w:r>
      <w:del w:id="949" w:author="Mike Taylor" w:date="2024-08-27T22:54:41Z">
        <w:r>
          <w:rPr>
            <w:shd w:fill="auto" w:val="clear"/>
            <w:lang w:val="en-US"/>
          </w:rPr>
          <w:delText xml:space="preserve">is </w:delText>
        </w:r>
      </w:del>
      <w:r>
        <w:rPr>
          <w:lang w:val="en-US"/>
        </w:rPr>
        <w:t>likely that the number of CM 94 caudal plaster casts remaining</w:t>
      </w:r>
      <w:ins w:id="950" w:author="Mike Taylor" w:date="2024-08-27T22:54:41Z">
        <w:r>
          <w:rPr>
            <w:lang w:val="en-US"/>
          </w:rPr>
          <w:t xml:space="preserve"> in the mount</w:t>
        </w:r>
      </w:ins>
      <w:r>
        <w:rPr>
          <w:lang w:val="en-US"/>
        </w:rPr>
        <w:t xml:space="preserve"> is eight.</w:t>
      </w:r>
    </w:p>
    <w:p>
      <w:pPr>
        <w:pStyle w:val="BodyText"/>
        <w:rPr>
          <w:lang w:val="en-US"/>
        </w:rPr>
      </w:pPr>
      <w:r>
        <w:rPr>
          <w:lang w:val="en-US"/>
        </w:rPr>
        <w:t xml:space="preserve">The situation </w:t>
      </w:r>
      <w:ins w:id="951" w:author="Mike Taylor" w:date="2024-08-27T22:54:41Z">
        <w:r>
          <w:rPr>
            <w:lang w:val="en-US"/>
          </w:rPr>
          <w:t>regarding CM 307 is similarly complex</w:t>
        </w:r>
      </w:ins>
      <w:del w:id="952" w:author="Mike Taylor" w:date="2024-08-27T22:54:41Z">
        <w:r>
          <w:rPr>
            <w:lang w:val="en-US"/>
          </w:rPr>
          <w:delText>is similarly complex with CM 307</w:delText>
        </w:r>
      </w:del>
      <w:r>
        <w:rPr>
          <w:lang w:val="en-US"/>
        </w:rPr>
        <w:t>. McIntosh (1981:20) credits this specimen as having supplied “distal caudals</w:t>
      </w:r>
      <w:ins w:id="953" w:author="Mike Taylor" w:date="2024-08-27T22:54:41Z">
        <w:r>
          <w:rPr>
            <w:lang w:val="en-US"/>
          </w:rPr>
          <w:t>,</w:t>
        </w:r>
      </w:ins>
      <w:r>
        <w:rPr>
          <w:lang w:val="en-US"/>
        </w:rPr>
        <w:t xml:space="preserve">” and Curtice (1996:73) </w:t>
      </w:r>
      <w:ins w:id="954" w:author="Mike Taylor" w:date="2024-08-27T22:54:41Z">
        <w:r>
          <w:rPr>
            <w:lang w:val="en-US"/>
          </w:rPr>
          <w:t>states</w:t>
        </w:r>
      </w:ins>
      <w:del w:id="955" w:author="Mike Taylor" w:date="2024-08-27T22:54:41Z">
        <w:r>
          <w:rPr>
            <w:lang w:val="en-US"/>
          </w:rPr>
          <w:delText>says</w:delText>
        </w:r>
      </w:del>
      <w:r>
        <w:rPr>
          <w:lang w:val="en-US"/>
        </w:rPr>
        <w:t xml:space="preserve"> “These [CM 307] caudals were used to complete the mount of CM 84, occupying position 32 and 37–73 inclusive”</w:t>
      </w:r>
      <w:ins w:id="956" w:author="Mike Taylor" w:date="2024-08-27T22:54:41Z">
        <w:r>
          <w:rPr>
            <w:lang w:val="en-US"/>
          </w:rPr>
          <w:t xml:space="preserve"> — a total of 38 mid-to-posterior caudals — </w:t>
        </w:r>
      </w:ins>
      <w:del w:id="957" w:author="Mike Taylor" w:date="2024-08-27T22:54:41Z">
        <w:r>
          <w:rPr>
            <w:lang w:val="en-US"/>
          </w:rPr>
          <w:delText xml:space="preserve">, </w:delText>
        </w:r>
      </w:del>
      <w:r>
        <w:rPr>
          <w:lang w:val="en-US"/>
        </w:rPr>
        <w:t xml:space="preserve">echoing Holland (1906:254). But there </w:t>
      </w:r>
      <w:ins w:id="958" w:author="Mike Taylor" w:date="2024-08-27T22:54:41Z">
        <w:r>
          <w:rPr>
            <w:lang w:val="en-US"/>
          </w:rPr>
          <w:t xml:space="preserve">are multiple reasons to believe that much of the CM 307-derived material </w:t>
        </w:r>
      </w:ins>
      <w:del w:id="959" w:author="Mike Taylor" w:date="2024-08-27T22:54:41Z">
        <w:r>
          <w:rPr>
            <w:lang w:val="en-US"/>
          </w:rPr>
          <w:delText>is some evidence that the real fossils may have been incorporated only relativ</w:delText>
        </w:r>
      </w:del>
      <w:del w:id="960" w:author="Mike Taylor" w:date="2024-08-27T22:54:41Z">
        <w:r>
          <w:rPr>
            <w:shd w:fill="auto" w:val="clear"/>
            <w:lang w:val="en-US"/>
          </w:rPr>
          <w:delText xml:space="preserve">ely recently: the database note located by Henrici continues “Caudals 37–73 were casts in original mount and replaced with caudals from CM 307”. Henrici also found a “specimen removed” tag </w:delText>
        </w:r>
      </w:del>
      <w:r>
        <w:rPr>
          <w:lang w:val="en-US"/>
        </w:rPr>
        <w:t xml:space="preserve">in the </w:t>
      </w:r>
      <w:ins w:id="961" w:author="Mike Taylor" w:date="2024-08-27T22:54:41Z">
        <w:r>
          <w:rPr>
            <w:lang w:val="en-US"/>
          </w:rPr>
          <w:t>mount has been, and in some cases still is, replica rather than real fossil material.</w:t>
        </w:r>
      </w:ins>
      <w:del w:id="962" w:author="Mike Taylor" w:date="2024-08-27T22:54:41Z">
        <w:r>
          <w:rPr>
            <w:shd w:fill="auto" w:val="clear"/>
            <w:lang w:val="en-US"/>
          </w:rPr>
          <w:delText>CM 307 drawer in collections indicating that at least some elements of the specimen were removed from the drawer for loan to Phil Fraley on 20 November 2006. (None remain there today.)</w:delText>
        </w:r>
      </w:del>
    </w:p>
    <w:p>
      <w:pPr>
        <w:pStyle w:val="BodyText"/>
        <w:rPr>
          <w:lang w:val="en-US"/>
          <w:ins w:id="968" w:author="Mike Taylor" w:date="2024-08-27T22:54:41Z"/>
        </w:rPr>
      </w:pPr>
      <w:ins w:id="963" w:author="Mike Taylor" w:date="2024-08-27T22:54:41Z">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ins>
      <w:ins w:id="964" w:author="Mike Taylor" w:date="2024-08-27T22:54:41Z">
        <w:r>
          <w:rPr>
            <w:i/>
            <w:iCs/>
            <w:lang w:val="en-US"/>
          </w:rPr>
          <w:t>Diplodocus</w:t>
        </w:r>
      </w:ins>
      <w:ins w:id="965" w:author="Mike Taylor" w:date="2024-08-27T22:54:41Z">
        <w:r>
          <w:rPr>
            <w:lang w:val="en-US"/>
          </w:rPr>
          <w:t xml:space="preserve"> and </w:t>
        </w:r>
      </w:ins>
      <w:ins w:id="966" w:author="Mike Taylor" w:date="2024-08-27T22:54:41Z">
        <w:r>
          <w:rPr>
            <w:i/>
            <w:iCs/>
            <w:lang w:val="en-US"/>
          </w:rPr>
          <w:t>Apatosaurus</w:t>
        </w:r>
      </w:ins>
      <w:ins w:id="967" w:author="Mike Taylor" w:date="2024-08-27T22:54:41Z">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ins>
    </w:p>
    <w:p>
      <w:pPr>
        <w:pStyle w:val="BodyText"/>
        <w:rPr>
          <w:lang w:val="en-US"/>
        </w:rPr>
      </w:pPr>
      <w:ins w:id="969" w:author="Mike Taylor" w:date="2024-08-27T22:54:41Z">
        <w:r>
          <w:rPr>
            <w:lang w:val="en-US"/>
          </w:rPr>
          <w:t>Harris (2006:figure 18c) published photographs of two whiplash (i.e., posterior) caudals of CM 307, which he took in the museum’s Section of Vertebrate Paleontology collection area in ca. 2003 (Jerry Harris, pers. comm., 2022)</w:t>
        </w:r>
      </w:ins>
      <w:del w:id="970" w:author="Mike Taylor" w:date="2024-08-27T22:54:41Z">
        <w:r>
          <w:rPr>
            <w:shd w:fill="auto" w:val="clear"/>
            <w:lang w:val="en-US"/>
          </w:rPr>
          <w:delTex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w:delText>
        </w:r>
      </w:del>
      <w:r>
        <w:rPr>
          <w:lang w:val="en-US"/>
        </w:rPr>
        <w:t xml:space="preserve">. Another </w:t>
      </w:r>
      <w:ins w:id="971" w:author="Mike Taylor" w:date="2024-08-27T22:54:41Z">
        <w:r>
          <w:rPr>
            <w:lang w:val="en-US"/>
          </w:rPr>
          <w:t>photograph</w:t>
        </w:r>
      </w:ins>
      <w:del w:id="972" w:author="Mike Taylor" w:date="2024-08-27T22:54:41Z">
        <w:r>
          <w:rPr>
            <w:shd w:fill="auto" w:val="clear"/>
            <w:lang w:val="en-US"/>
          </w:rPr>
          <w:delText>photo</w:delText>
        </w:r>
      </w:del>
      <w:r>
        <w:rPr>
          <w:lang w:val="en-US"/>
        </w:rPr>
        <w:t xml:space="preserve"> taken by Harris </w:t>
      </w:r>
      <w:ins w:id="973" w:author="Mike Taylor" w:date="2024-08-27T22:54:41Z">
        <w:r>
          <w:rPr>
            <w:lang w:val="en-US"/>
          </w:rPr>
          <w:t xml:space="preserve">at the same time </w:t>
        </w:r>
      </w:ins>
      <w:del w:id="974" w:author="Mike Taylor" w:date="2024-08-27T22:54:41Z">
        <w:r>
          <w:rPr>
            <w:shd w:fill="auto" w:val="clear"/>
            <w:lang w:val="en-US"/>
          </w:rPr>
          <w:delText xml:space="preserve">some time around 2003 (pers. comm, 2022) </w:delText>
        </w:r>
      </w:del>
      <w:r>
        <w:rPr>
          <w:lang w:val="en-US"/>
        </w:rPr>
        <w:t xml:space="preserve">shows a drawer of 18 whiplash caudals, one of which is a perfect match for one of those in his (2006:figure 18c) illustration. It therefore seems that shortly before the remount, at least 18 </w:t>
      </w:r>
      <w:ins w:id="975" w:author="Mike Taylor" w:date="2024-08-27T22:54:41Z">
        <w:r>
          <w:rPr>
            <w:lang w:val="en-US"/>
          </w:rPr>
          <w:t>posterior</w:t>
        </w:r>
      </w:ins>
      <w:del w:id="976" w:author="Mike Taylor" w:date="2024-08-27T22:54:41Z">
        <w:r>
          <w:rPr>
            <w:shd w:fill="auto" w:val="clear"/>
            <w:lang w:val="en-US"/>
          </w:rPr>
          <w:delText>distal</w:delText>
        </w:r>
      </w:del>
      <w:r>
        <w:rPr>
          <w:lang w:val="en-US"/>
        </w:rPr>
        <w:t xml:space="preserve"> caudals of CM 307 were in the Carnegie </w:t>
      </w:r>
      <w:ins w:id="977" w:author="Mike Taylor" w:date="2024-08-27T22:54:41Z">
        <w:r>
          <w:rPr>
            <w:lang w:val="en-US"/>
          </w:rPr>
          <w:t xml:space="preserve">collection area </w:t>
        </w:r>
      </w:ins>
      <w:del w:id="978" w:author="Mike Taylor" w:date="2024-08-27T22:54:41Z">
        <w:r>
          <w:rPr>
            <w:shd w:fill="auto" w:val="clear"/>
            <w:lang w:val="en-US"/>
          </w:rPr>
          <w:delText xml:space="preserve">collections </w:delText>
        </w:r>
      </w:del>
      <w:r>
        <w:rPr>
          <w:lang w:val="en-US"/>
        </w:rPr>
        <w:t>rather than being incorporated into the mounted skeleton</w:t>
      </w:r>
      <w:ins w:id="979" w:author="Mike Taylor" w:date="2024-08-27T22:54:41Z">
        <w:r>
          <w:rPr>
            <w:lang w:val="en-US"/>
          </w:rPr>
          <w:t>. It seems likely, then, that with four of the real caudals probably having been stolen at some point, the museum responded by removing a further 18 (i.e., those photographed by Harris) and replacing them all with the 22 wooden sculptures mentioned above</w:t>
        </w:r>
      </w:ins>
      <w:del w:id="980" w:author="Mike Taylor" w:date="2024-08-27T22:54:41Z">
        <w:r>
          <w:rPr>
            <w:shd w:fill="auto" w:val="clear"/>
            <w:lang w:val="en-US"/>
          </w:rPr>
          <w:delText>,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delText>
        </w:r>
      </w:del>
      <w:r>
        <w:rPr>
          <w:lang w:val="en-US"/>
        </w:rPr>
        <w:t>.</w:t>
      </w:r>
    </w:p>
    <w:p>
      <w:pPr>
        <w:pStyle w:val="BodyText"/>
        <w:rPr>
          <w:del w:id="982" w:author="Mike Taylor" w:date="2024-08-27T22:54:41Z"/>
        </w:rPr>
      </w:pPr>
      <w:del w:id="981" w:author="Mike Taylor" w:date="2024-08-27T22:54:41Z">
        <w:r>
          <w:rPr>
            <w:shd w:fill="auto" w:val="clear"/>
          </w:rPr>
          <w:delText>It seems, then, that only the more proximal caudals of CM 307 were included in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delText>
        </w:r>
      </w:del>
    </w:p>
    <w:p>
      <w:pPr>
        <w:pStyle w:val="BodyText"/>
        <w:rPr>
          <w:lang w:val="en-US"/>
          <w:ins w:id="984" w:author="Mike Taylor" w:date="2024-08-27T22:54:41Z"/>
        </w:rPr>
      </w:pPr>
      <w:ins w:id="983" w:author="Mike Taylor" w:date="2024-08-27T22:54:41Z">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ins>
    </w:p>
    <w:p>
      <w:pPr>
        <w:pStyle w:val="BodyText"/>
        <w:rPr>
          <w:del w:id="986" w:author="Mike Taylor" w:date="2024-08-27T22:54:41Z"/>
        </w:rPr>
      </w:pPr>
      <w:del w:id="985" w:author="Mike Taylor" w:date="2024-08-27T22:54:41Z">
        <w:r>
          <w:rPr>
            <w:shd w:fill="auto" w:val="clear"/>
          </w:rPr>
          <w:delTex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delText>
        </w:r>
      </w:del>
    </w:p>
    <w:p>
      <w:pPr>
        <w:pStyle w:val="BodyText"/>
        <w:rPr>
          <w:lang w:val="en-US"/>
          <w:ins w:id="988" w:author="Mike Taylor" w:date="2024-08-27T22:54:41Z"/>
        </w:rPr>
      </w:pPr>
      <w:ins w:id="987" w:author="Mike Taylor" w:date="2024-08-27T22:54:41Z">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ins>
    </w:p>
    <w:p>
      <w:pPr>
        <w:pStyle w:val="BodyText"/>
        <w:rPr>
          <w:lang w:val="en-US"/>
          <w:ins w:id="992" w:author="Mike Taylor" w:date="2024-08-27T22:54:41Z"/>
        </w:rPr>
      </w:pPr>
      <w:ins w:id="989" w:author="Mike Taylor" w:date="2024-08-27T22:54:41Z">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ins>
      <w:ins w:id="990" w:author="Mike Taylor" w:date="2024-08-27T22:54:41Z">
        <w:r>
          <w:rPr>
            <w:shd w:fill="auto" w:val="clear"/>
            <w:lang w:val="en-US"/>
          </w:rPr>
          <w:t>Figure 19</w:t>
        </w:r>
      </w:ins>
      <w:ins w:id="991" w:author="Mike Taylor" w:date="2024-08-27T22:54:41Z">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ins>
    </w:p>
    <w:p>
      <w:pPr>
        <w:pStyle w:val="BodyText"/>
        <w:rPr>
          <w:ins w:id="994" w:author="Mike Taylor" w:date="2024-08-27T22:54:41Z"/>
        </w:rPr>
      </w:pPr>
      <w:ins w:id="993" w:author="Mike Taylor" w:date="2024-08-27T22:54:41Z">
        <w:r>
          <w:rPr/>
          <w:t>Piecing all this together, it seems that immediately before its disassembly in 2005 the tail of the mounted skeleton was composed as follows:</w:t>
        </w:r>
      </w:ins>
    </w:p>
    <w:p>
      <w:pPr>
        <w:pStyle w:val="BodyText"/>
        <w:numPr>
          <w:ilvl w:val="0"/>
          <w:numId w:val="9"/>
        </w:numPr>
        <w:rPr>
          <w:ins w:id="996" w:author="Mike Taylor" w:date="2024-08-27T22:54:41Z"/>
        </w:rPr>
      </w:pPr>
      <w:ins w:id="995" w:author="Mike Taylor" w:date="2024-08-27T22:54:41Z">
        <w:r>
          <w:rPr/>
          <w:t>Ca1–Ca12: real fossils for CM 84</w:t>
        </w:r>
      </w:ins>
    </w:p>
    <w:p>
      <w:pPr>
        <w:pStyle w:val="BodyText"/>
        <w:numPr>
          <w:ilvl w:val="0"/>
          <w:numId w:val="9"/>
        </w:numPr>
        <w:rPr>
          <w:ins w:id="998" w:author="Mike Taylor" w:date="2024-08-27T22:54:41Z"/>
        </w:rPr>
      </w:pPr>
      <w:ins w:id="997" w:author="Mike Taylor" w:date="2024-08-27T22:54:41Z">
        <w:r>
          <w:rPr/>
          <w:t>Ca13–Ca31: mix of real fossils and plaster casts from CM 94</w:t>
        </w:r>
      </w:ins>
    </w:p>
    <w:p>
      <w:pPr>
        <w:pStyle w:val="BodyText"/>
        <w:numPr>
          <w:ilvl w:val="0"/>
          <w:numId w:val="9"/>
        </w:numPr>
        <w:rPr>
          <w:ins w:id="1000" w:author="Mike Taylor" w:date="2024-08-27T22:54:41Z"/>
        </w:rPr>
      </w:pPr>
      <w:ins w:id="999" w:author="Mike Taylor" w:date="2024-08-27T22:54:41Z">
        <w:r>
          <w:rPr/>
          <w:t>Ca32: real fossil from CM 307</w:t>
        </w:r>
      </w:ins>
    </w:p>
    <w:p>
      <w:pPr>
        <w:pStyle w:val="BodyText"/>
        <w:numPr>
          <w:ilvl w:val="0"/>
          <w:numId w:val="9"/>
        </w:numPr>
        <w:rPr>
          <w:ins w:id="1002" w:author="Mike Taylor" w:date="2024-08-27T22:54:41Z"/>
        </w:rPr>
      </w:pPr>
      <w:ins w:id="1001" w:author="Mike Taylor" w:date="2024-08-27T22:54:41Z">
        <w:r>
          <w:rPr/>
          <w:t>Ca33–Ca36: mix of real fossil and plaster casts from CM 94</w:t>
        </w:r>
      </w:ins>
    </w:p>
    <w:p>
      <w:pPr>
        <w:pStyle w:val="BodyText"/>
        <w:numPr>
          <w:ilvl w:val="0"/>
          <w:numId w:val="9"/>
        </w:numPr>
        <w:rPr>
          <w:ins w:id="1004" w:author="Mike Taylor" w:date="2024-08-27T22:54:41Z"/>
        </w:rPr>
      </w:pPr>
      <w:ins w:id="1003" w:author="Mike Taylor" w:date="2024-08-27T22:54:41Z">
        <w:r>
          <w:rPr/>
          <w:t>Ca37–Ca46: real fossils from CM 307</w:t>
        </w:r>
      </w:ins>
    </w:p>
    <w:p>
      <w:pPr>
        <w:pStyle w:val="BodyText"/>
        <w:numPr>
          <w:ilvl w:val="0"/>
          <w:numId w:val="9"/>
        </w:numPr>
        <w:rPr>
          <w:ins w:id="1006" w:author="Mike Taylor" w:date="2024-08-27T22:54:41Z"/>
        </w:rPr>
      </w:pPr>
      <w:ins w:id="1005" w:author="Mike Taylor" w:date="2024-08-27T22:54:41Z">
        <w:r>
          <w:rPr/>
          <w:t>Ca47: probably a real fossil from CM 307</w:t>
        </w:r>
      </w:ins>
    </w:p>
    <w:p>
      <w:pPr>
        <w:pStyle w:val="BodyText"/>
        <w:numPr>
          <w:ilvl w:val="0"/>
          <w:numId w:val="9"/>
        </w:numPr>
        <w:rPr>
          <w:ins w:id="1008" w:author="Mike Taylor" w:date="2024-08-27T22:54:41Z"/>
        </w:rPr>
      </w:pPr>
      <w:ins w:id="1007" w:author="Mike Taylor" w:date="2024-08-27T22:54:41Z">
        <w:r>
          <w:rPr/>
          <w:t>Ca48–Ca69: wooden sculptures based on CM 307</w:t>
        </w:r>
      </w:ins>
    </w:p>
    <w:p>
      <w:pPr>
        <w:pStyle w:val="BodyText"/>
        <w:numPr>
          <w:ilvl w:val="0"/>
          <w:numId w:val="9"/>
        </w:numPr>
        <w:rPr>
          <w:ins w:id="1010" w:author="Mike Taylor" w:date="2024-08-27T22:54:41Z"/>
        </w:rPr>
      </w:pPr>
      <w:ins w:id="1009" w:author="Mike Taylor" w:date="2024-08-27T22:54:41Z">
        <w:r>
          <w:rPr/>
          <w:t>Ca70–Ca73: missing, having been stolen</w:t>
        </w:r>
      </w:ins>
    </w:p>
    <w:p>
      <w:pPr>
        <w:pStyle w:val="BodyText"/>
        <w:rPr>
          <w:lang w:val="en-US"/>
        </w:rPr>
      </w:pPr>
      <w:r>
        <w:rPr>
          <w:lang w:val="en-US"/>
        </w:rPr>
        <w:t xml:space="preserve">One further oddity is that Fraley’s photographs show that two separate caudals of CM 307 were </w:t>
      </w:r>
      <w:ins w:id="1011" w:author="Mike Taylor" w:date="2024-08-27T22:54:41Z">
        <w:r>
          <w:rPr>
            <w:lang w:val="en-US"/>
          </w:rPr>
          <w:t>labeled</w:t>
        </w:r>
      </w:ins>
      <w:del w:id="1012" w:author="Mike Taylor" w:date="2024-08-27T22:54:41Z">
        <w:r>
          <w:rPr>
            <w:shd w:fill="auto" w:val="clear"/>
            <w:lang w:val="en-US"/>
          </w:rPr>
          <w:delText>labelled</w:delText>
        </w:r>
      </w:del>
      <w:r>
        <w:rPr>
          <w:lang w:val="en-US"/>
        </w:rPr>
        <w:t xml:space="preserve"> 38A and 38B. This would seem to indicate </w:t>
      </w:r>
      <w:ins w:id="1013" w:author="Mike Taylor" w:date="2024-08-27T22:54:41Z">
        <w:r>
          <w:rPr>
            <w:lang w:val="en-US"/>
          </w:rPr>
          <w:t>that either (1)</w:t>
        </w:r>
      </w:ins>
      <w:del w:id="1014" w:author="Mike Taylor" w:date="2024-08-27T22:54:41Z">
        <w:r>
          <w:rPr>
            <w:shd w:fill="auto" w:val="clear"/>
            <w:lang w:val="en-US"/>
          </w:rPr>
          <w:delText>either that</w:delText>
        </w:r>
      </w:del>
      <w:r>
        <w:rPr>
          <w:lang w:val="en-US"/>
        </w:rPr>
        <w:t xml:space="preserve"> the caudals described as 37–73 actually </w:t>
      </w:r>
      <w:ins w:id="1015" w:author="Mike Taylor" w:date="2024-08-27T22:54:41Z">
        <w:r>
          <w:rPr>
            <w:lang w:val="en-US"/>
          </w:rPr>
          <w:t>totaled</w:t>
        </w:r>
      </w:ins>
      <w:del w:id="1016" w:author="Mike Taylor" w:date="2024-08-27T22:54:41Z">
        <w:r>
          <w:rPr>
            <w:shd w:fill="auto" w:val="clear"/>
            <w:lang w:val="en-US"/>
          </w:rPr>
          <w:delText>totalled</w:delText>
        </w:r>
      </w:del>
      <w:r>
        <w:rPr>
          <w:lang w:val="en-US"/>
        </w:rPr>
        <w:t xml:space="preserve"> 38 rather than 37; or </w:t>
      </w:r>
      <w:ins w:id="1017" w:author="Mike Taylor" w:date="2024-08-27T22:54:41Z">
        <w:r>
          <w:rPr>
            <w:lang w:val="en-US"/>
          </w:rPr>
          <w:t xml:space="preserve">(2) </w:t>
        </w:r>
      </w:ins>
      <w:r>
        <w:rPr>
          <w:lang w:val="en-US"/>
        </w:rPr>
        <w:t>that a sequence of 37 caudals filling positions 37–73 were actually numbered 37, 38A, 38B</w:t>
      </w:r>
      <w:ins w:id="1018" w:author="Mike Taylor" w:date="2024-08-27T22:54:41Z">
        <w:r>
          <w:rPr>
            <w:lang w:val="en-US"/>
          </w:rPr>
          <w:t>,</w:t>
        </w:r>
      </w:ins>
      <w:r>
        <w:rPr>
          <w:lang w:val="en-US"/>
        </w:rPr>
        <w:t xml:space="preserve"> and 39–72. Once more, we have not been able to locate records or correspondence that would enable us to settle this point.</w:t>
      </w:r>
    </w:p>
    <w:p>
      <w:pPr>
        <w:pStyle w:val="BodyText"/>
        <w:rPr>
          <w:lang w:val="en-US"/>
          <w:ins w:id="1020" w:author="Mike Taylor" w:date="2024-08-27T22:54:41Z"/>
        </w:rPr>
      </w:pPr>
      <w:ins w:id="1019" w:author="Mike Taylor" w:date="2024-08-27T22:54:41Z">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ins>
    </w:p>
    <w:p>
      <w:pPr>
        <w:pStyle w:val="BodyText"/>
        <w:rPr>
          <w:lang w:val="en-US"/>
        </w:rPr>
      </w:pPr>
      <w:r>
        <w:rPr>
          <w:lang w:val="en-US"/>
        </w:rPr>
        <w:t xml:space="preserve">Also included in the 2007 remount were </w:t>
      </w:r>
      <w:del w:id="1021" w:author="Mike Taylor" w:date="2024-08-27T22:54:41Z">
        <w:r>
          <w:rPr>
            <w:shd w:fill="auto" w:val="clear"/>
            <w:lang w:val="en-US"/>
          </w:rPr>
          <w:delText xml:space="preserve">about </w:delText>
        </w:r>
      </w:del>
      <w:r>
        <w:rPr>
          <w:lang w:val="en-US"/>
        </w:rPr>
        <w:t xml:space="preserve">ten additional </w:t>
      </w:r>
      <w:ins w:id="1022" w:author="Mike Taylor" w:date="2024-08-27T22:54:41Z">
        <w:r>
          <w:rPr>
            <w:lang w:val="en-US"/>
          </w:rPr>
          <w:t>posteriormost</w:t>
        </w:r>
      </w:ins>
      <w:del w:id="1023" w:author="Mike Taylor" w:date="2024-08-27T22:54:41Z">
        <w:r>
          <w:rPr>
            <w:shd w:fill="auto" w:val="clear"/>
            <w:lang w:val="en-US"/>
          </w:rPr>
          <w:delText>distal</w:delText>
        </w:r>
      </w:del>
      <w:r>
        <w:rPr>
          <w:lang w:val="en-US"/>
        </w:rPr>
        <w:t xml:space="preserve"> “whiplash” caudals</w:t>
      </w:r>
      <w:del w:id="1024" w:author="Mike Taylor" w:date="2024-08-27T22:54:41Z">
        <w:r>
          <w:rPr>
            <w:shd w:fill="auto" w:val="clear"/>
            <w:lang w:val="en-US"/>
          </w:rPr>
          <w:delText>,</w:delText>
        </w:r>
      </w:del>
      <w:r>
        <w:rPr>
          <w:lang w:val="en-US"/>
        </w:rPr>
        <w:t xml:space="preserve"> made by Western Paleontological Laboratories, bringing the total number of caudal vertebrae </w:t>
      </w:r>
      <w:ins w:id="1025" w:author="Mike Taylor" w:date="2024-08-27T22:54:41Z">
        <w:r>
          <w:rPr>
            <w:lang w:val="en-US"/>
          </w:rPr>
          <w:t xml:space="preserve">in the mount </w:t>
        </w:r>
      </w:ins>
      <w:r>
        <w:rPr>
          <w:lang w:val="en-US"/>
        </w:rPr>
        <w:t xml:space="preserve">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w:t>
      </w:r>
      <w:ins w:id="1026" w:author="Mike Taylor" w:date="2024-08-27T22:54:41Z">
        <w:r>
          <w:rPr>
            <w:lang w:val="en-US"/>
          </w:rPr>
          <w:t xml:space="preserve">. </w:t>
        </w:r>
      </w:ins>
      <w:ins w:id="1027" w:author="Mike Taylor" w:date="2024-08-27T22:54:41Z">
        <w:r>
          <w:rPr>
            <w:shd w:fill="auto" w:val="clear"/>
            <w:lang w:val="en-US"/>
          </w:rPr>
          <w:t>Figure 20 shows the provenance of the caudals in the present tail</w:t>
        </w:r>
      </w:ins>
      <w:r>
        <w:rPr>
          <w:shd w:fill="auto" w:val="clear"/>
          <w:lang w:val="en-US"/>
        </w:rPr>
        <w:t>.</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w:t>
      </w:r>
      <w:del w:id="1028" w:author="Mike Taylor" w:date="2024-08-27T22:54:41Z">
        <w:r>
          <w:rPr>
            <w:lang w:val="en-US"/>
          </w:rPr>
          <w:delText xml:space="preserve">rather </w:delText>
        </w:r>
      </w:del>
      <w:r>
        <w:rPr>
          <w:lang w:val="en-US"/>
        </w:rPr>
        <w:t xml:space="preserve">longer still. Although the </w:t>
      </w:r>
      <w:ins w:id="1029" w:author="Mike Taylor" w:date="2024-08-27T22:54:41Z">
        <w:r>
          <w:rPr>
            <w:lang w:val="en-US"/>
          </w:rPr>
          <w:t xml:space="preserve">lower-level </w:t>
        </w:r>
      </w:ins>
      <w:r>
        <w:rPr>
          <w:lang w:val="en-US"/>
        </w:rPr>
        <w:t xml:space="preserve">taxonomic identity of </w:t>
      </w:r>
      <w:ins w:id="1030" w:author="Mike Taylor" w:date="2024-08-27T22:54:41Z">
        <w:r>
          <w:rPr>
            <w:lang w:val="en-US"/>
          </w:rPr>
          <w:t xml:space="preserve">the diplodocine </w:t>
        </w:r>
      </w:ins>
      <w:r>
        <w:rPr>
          <w:lang w:val="en-US"/>
        </w:rPr>
        <w:t xml:space="preserve">CM 307, from which </w:t>
      </w:r>
      <w:ins w:id="1031" w:author="Mike Taylor" w:date="2024-08-27T22:54:41Z">
        <w:r>
          <w:rPr>
            <w:lang w:val="en-US"/>
          </w:rPr>
          <w:t xml:space="preserve">many of </w:t>
        </w:r>
      </w:ins>
      <w:r>
        <w:rPr>
          <w:lang w:val="en-US"/>
        </w:rPr>
        <w:t>the mid-to-</w:t>
      </w:r>
      <w:ins w:id="1032" w:author="Mike Taylor" w:date="2024-08-27T22:54:41Z">
        <w:r>
          <w:rPr>
            <w:lang w:val="en-US"/>
          </w:rPr>
          <w:t>posterior</w:t>
        </w:r>
      </w:ins>
      <w:del w:id="1033" w:author="Mike Taylor" w:date="2024-08-27T22:54:41Z">
        <w:r>
          <w:rPr>
            <w:lang w:val="en-US"/>
          </w:rPr>
          <w:delText>distal</w:delText>
        </w:r>
      </w:del>
      <w:r>
        <w:rPr>
          <w:lang w:val="en-US"/>
        </w:rPr>
        <w:t xml:space="preserve"> caudals were taken, is not known with certainty</w:t>
      </w:r>
      <w:ins w:id="1034" w:author="Mike Taylor" w:date="2024-08-27T22:54:41Z">
        <w:r>
          <w:rPr>
            <w:lang w:val="en-US"/>
          </w:rPr>
          <w:t xml:space="preserve"> (see Tschopp et al., 2019:19–21), </w:t>
        </w:r>
      </w:ins>
      <w:del w:id="1035" w:author="Mike Taylor" w:date="2024-08-27T22:54:41Z">
        <w:r>
          <w:rPr>
            <w:lang w:val="en-US"/>
          </w:rPr>
          <w:delText xml:space="preserve">, </w:delText>
        </w:r>
      </w:del>
      <w:r>
        <w:rPr>
          <w:lang w:val="en-US"/>
        </w:rPr>
        <w:t xml:space="preserve">it does not appear to be </w:t>
      </w:r>
      <w:r>
        <w:rPr>
          <w:i/>
          <w:iCs/>
          <w:lang w:val="en-US"/>
        </w:rPr>
        <w:t>Diplodocus carnegii</w:t>
      </w:r>
      <w:ins w:id="1036" w:author="Mike Taylor" w:date="2024-08-27T22:54:41Z">
        <w:r>
          <w:rPr>
            <w:lang w:val="en-US"/>
          </w:rPr>
          <w:t xml:space="preserve">, as </w:t>
        </w:r>
      </w:ins>
      <w:del w:id="1037" w:author="Mike Taylor" w:date="2024-08-27T22:54:41Z">
        <w:r>
          <w:rPr>
            <w:lang w:val="en-US"/>
          </w:rPr>
          <w:delText xml:space="preserve">. </w:delText>
        </w:r>
      </w:del>
      <w:r>
        <w:rPr>
          <w:lang w:val="en-US"/>
        </w:rPr>
        <w:t xml:space="preserve">Ken Carpenter (in prep.) has noted that mid-caudals </w:t>
      </w:r>
      <w:ins w:id="1038" w:author="Mike Taylor" w:date="2024-08-27T22:54:41Z">
        <w:r>
          <w:rPr>
            <w:lang w:val="en-US"/>
          </w:rPr>
          <w:t xml:space="preserve">of </w:t>
        </w:r>
      </w:ins>
      <w:ins w:id="1039" w:author="Mike Taylor" w:date="2024-08-27T22:54:41Z">
        <w:r>
          <w:rPr>
            <w:i/>
            <w:iCs/>
            <w:lang w:val="en-US"/>
          </w:rPr>
          <w:t>D</w:t>
        </w:r>
      </w:ins>
      <w:ins w:id="1040" w:author="Mike Taylor" w:date="2024-08-27T22:54:41Z">
        <w:r>
          <w:rPr>
            <w:lang w:val="en-US"/>
          </w:rPr>
          <w:t xml:space="preserve">. </w:t>
        </w:r>
      </w:ins>
      <w:ins w:id="1041" w:author="Mike Taylor" w:date="2024-08-27T22:54:41Z">
        <w:r>
          <w:rPr>
            <w:i/>
            <w:iCs/>
            <w:lang w:val="en-US"/>
          </w:rPr>
          <w:t>carnegii</w:t>
        </w:r>
      </w:ins>
      <w:ins w:id="1042" w:author="Mike Taylor" w:date="2024-08-27T22:54:41Z">
        <w:r>
          <w:rPr>
            <w:lang w:val="en-US"/>
          </w:rPr>
          <w:t xml:space="preserve"> </w:t>
        </w:r>
      </w:ins>
      <w:r>
        <w:rPr>
          <w:lang w:val="en-US"/>
        </w:rPr>
        <w:t xml:space="preserve">are proportionally about 25% longer </w:t>
      </w:r>
      <w:del w:id="1043" w:author="Mike Taylor" w:date="2024-08-27T22:54:41Z">
        <w:r>
          <w:rPr>
            <w:lang w:val="en-US"/>
          </w:rPr>
          <w:delText xml:space="preserve">in </w:delText>
        </w:r>
      </w:del>
      <w:del w:id="1044" w:author="Mike Taylor" w:date="2024-08-27T22:54:41Z">
        <w:r>
          <w:rPr>
            <w:i/>
            <w:iCs/>
            <w:lang w:val="en-US"/>
          </w:rPr>
          <w:delText>D</w:delText>
        </w:r>
      </w:del>
      <w:del w:id="1045" w:author="Mike Taylor" w:date="2024-08-27T22:54:41Z">
        <w:r>
          <w:rPr>
            <w:lang w:val="en-US"/>
          </w:rPr>
          <w:delText xml:space="preserve">. </w:delText>
        </w:r>
      </w:del>
      <w:del w:id="1046" w:author="Mike Taylor" w:date="2024-08-27T22:54:41Z">
        <w:r>
          <w:rPr>
            <w:i/>
            <w:iCs/>
            <w:lang w:val="en-US"/>
          </w:rPr>
          <w:delText>carnegii</w:delText>
        </w:r>
      </w:del>
      <w:del w:id="1047" w:author="Mike Taylor" w:date="2024-08-27T22:54:41Z">
        <w:r>
          <w:rPr>
            <w:lang w:val="en-US"/>
          </w:rPr>
          <w:delText xml:space="preserve"> </w:delText>
        </w:r>
      </w:del>
      <w:r>
        <w:rPr>
          <w:lang w:val="en-US"/>
        </w:rPr>
        <w:t xml:space="preserve">than those of other diplodocine species (Figure </w:t>
      </w:r>
      <w:ins w:id="1048" w:author="Mike Taylor" w:date="2024-08-27T22:54:41Z">
        <w:r>
          <w:rPr>
            <w:lang w:val="en-US"/>
          </w:rPr>
          <w:t>21</w:t>
        </w:r>
      </w:ins>
      <w:del w:id="1049" w:author="Mike Taylor" w:date="2024-08-27T22:54:41Z">
        <w:r>
          <w:rPr>
            <w:lang w:val="en-US"/>
          </w:rPr>
          <w:delText>16</w:delText>
        </w:r>
      </w:del>
      <w:r>
        <w:rPr>
          <w:lang w:val="en-US"/>
        </w:rPr>
        <w:t xml:space="preserve">). Since </w:t>
      </w:r>
      <w:ins w:id="1050" w:author="Mike Taylor" w:date="2024-08-27T22:54:41Z">
        <w:r>
          <w:rPr>
            <w:lang w:val="en-US"/>
          </w:rPr>
          <w:t>approximately</w:t>
        </w:r>
      </w:ins>
      <w:del w:id="1051" w:author="Mike Taylor" w:date="2024-08-27T22:54:41Z">
        <w:r>
          <w:rPr>
            <w:lang w:val="en-US"/>
          </w:rPr>
          <w:delText>about</w:delText>
        </w:r>
      </w:del>
      <w:r>
        <w:rPr>
          <w:lang w:val="en-US"/>
        </w:rPr>
        <w:t xml:space="preserve"> 40% of the tail length is made up of CM 307 vertebrae (Taylor</w:t>
      </w:r>
      <w:ins w:id="1052" w:author="Mike Taylor" w:date="2024-08-27T22:54:41Z">
        <w:r>
          <w:rPr>
            <w:lang w:val="en-US"/>
          </w:rPr>
          <w:t>,</w:t>
        </w:r>
      </w:ins>
      <w:r>
        <w:rPr>
          <w:lang w:val="en-US"/>
        </w:rPr>
        <w:t xml:space="preserve"> pers. obs.</w:t>
      </w:r>
      <w:ins w:id="1053" w:author="Mike Taylor" w:date="2024-08-27T22:54:41Z">
        <w:r>
          <w:rPr>
            <w:lang w:val="en-US"/>
          </w:rPr>
          <w:t>, 2022</w:t>
        </w:r>
      </w:ins>
      <w:r>
        <w:rPr>
          <w:lang w:val="en-US"/>
        </w:rPr>
        <w:t xml:space="preserve">), increasing that portion by 25% would increase the total tail length by about 10%. The present tail is about 15 m long (see caption to Figure </w:t>
      </w:r>
      <w:ins w:id="1054" w:author="Mike Taylor" w:date="2024-08-27T22:54:41Z">
        <w:r>
          <w:rPr>
            <w:lang w:val="en-US"/>
          </w:rPr>
          <w:t>22A</w:t>
        </w:r>
      </w:ins>
      <w:del w:id="1055" w:author="Mike Taylor" w:date="2024-08-27T22:54:41Z">
        <w:r>
          <w:rPr>
            <w:lang w:val="en-US"/>
          </w:rPr>
          <w:delText>17A</w:delText>
        </w:r>
      </w:del>
      <w:r>
        <w:rPr>
          <w:lang w:val="en-US"/>
        </w:rPr>
        <w:t>), so this would extend the total length of the animal by 1.5 m</w:t>
      </w:r>
      <w:ins w:id="1056" w:author="Mike Taylor" w:date="2024-08-27T22:54:41Z">
        <w:r>
          <w:rPr>
            <w:lang w:val="en-US"/>
          </w:rPr>
          <w:t>, from approximately 26.1 m to approximately 27.6 m (see caption to Figure 22)</w:t>
        </w:r>
      </w:ins>
      <w:r>
        <w:rPr>
          <w:lang w:val="en-US"/>
        </w:rPr>
        <w:t>.</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ins w:id="1057" w:author="Mike Taylor" w:date="2024-08-27T22:54:41Z">
        <w:r>
          <w:rPr>
            <w:lang w:val="en-US"/>
          </w:rPr>
          <w:t xml:space="preserve">humerus, radius, and ulna </w:t>
        </w:r>
      </w:ins>
      <w:del w:id="1058" w:author="Mike Taylor" w:date="2024-08-27T22:54:41Z">
        <w:r>
          <w:rPr>
            <w:lang w:val="en-US"/>
          </w:rPr>
          <w:delText xml:space="preserve">forelimb </w:delText>
        </w:r>
      </w:del>
      <w:r>
        <w:rPr>
          <w:lang w:val="en-US"/>
        </w:rPr>
        <w:t xml:space="preserve">of the casts </w:t>
      </w:r>
      <w:ins w:id="1059" w:author="Mike Taylor" w:date="2024-08-27T22:54:41Z">
        <w:r>
          <w:rPr>
            <w:lang w:val="en-US"/>
          </w:rPr>
          <w:t>were</w:t>
        </w:r>
      </w:ins>
      <w:del w:id="1060" w:author="Mike Taylor" w:date="2024-08-27T22:54:41Z">
        <w:r>
          <w:rPr>
            <w:lang w:val="en-US"/>
          </w:rPr>
          <w:delText>was</w:delText>
        </w:r>
      </w:del>
      <w:r>
        <w:rPr>
          <w:lang w:val="en-US"/>
        </w:rPr>
        <w:t xml:space="preserve"> sculpted from the slightly smaller diplodocine individual CM 662 rather than from the camarasaurid forelimb CM 21775. Not only was </w:t>
      </w:r>
      <w:ins w:id="1061" w:author="Mike Taylor" w:date="2024-08-27T22:54:41Z">
        <w:r>
          <w:rPr>
            <w:lang w:val="en-US"/>
          </w:rPr>
          <w:t xml:space="preserve">the forelimb of this diplodocine </w:t>
        </w:r>
      </w:ins>
      <w:del w:id="1062" w:author="Mike Taylor" w:date="2024-08-27T22:54:41Z">
        <w:r>
          <w:rPr>
            <w:lang w:val="en-US"/>
          </w:rPr>
          <w:delText xml:space="preserve">this forelimb </w:delText>
        </w:r>
      </w:del>
      <w:r>
        <w:rPr>
          <w:lang w:val="en-US"/>
        </w:rPr>
        <w:t xml:space="preserve">inherently more appropriate for </w:t>
      </w:r>
      <w:r>
        <w:rPr>
          <w:i/>
          <w:iCs/>
          <w:lang w:val="en-US"/>
        </w:rPr>
        <w:t>Diplodocus</w:t>
      </w:r>
      <w:r>
        <w:rPr>
          <w:lang w:val="en-US"/>
        </w:rPr>
        <w:t xml:space="preserve">, it was also a better match for the right forelimb, which in both the Carnegie mount and the casts was </w:t>
      </w:r>
      <w:ins w:id="1063" w:author="Mike Taylor" w:date="2024-08-27T22:54:41Z">
        <w:r>
          <w:rPr>
            <w:lang w:val="en-US"/>
          </w:rPr>
          <w:t xml:space="preserve">also </w:t>
        </w:r>
      </w:ins>
      <w:r>
        <w:rPr>
          <w:lang w:val="en-US"/>
        </w:rPr>
        <w:t xml:space="preserve">based on CM 662. In this respect, the casts were </w:t>
      </w:r>
      <w:ins w:id="1064" w:author="Mike Taylor" w:date="2024-08-27T22:54:41Z">
        <w:r>
          <w:rPr>
            <w:lang w:val="en-US"/>
          </w:rPr>
          <w:t>more osteologically accurate</w:t>
        </w:r>
      </w:ins>
      <w:del w:id="1065" w:author="Mike Taylor" w:date="2024-08-27T22:54:41Z">
        <w:r>
          <w:rPr>
            <w:lang w:val="en-US"/>
          </w:rPr>
          <w:delText>better</w:delText>
        </w:r>
      </w:del>
      <w:r>
        <w:rPr>
          <w:lang w:val="en-US"/>
        </w:rPr>
        <w:t xml:space="preserve"> than the original mount.</w:t>
      </w:r>
    </w:p>
    <w:p>
      <w:pPr>
        <w:pStyle w:val="BodyText"/>
        <w:rPr>
          <w:highlight w:val="yellow"/>
          <w:lang w:val="en-US"/>
        </w:rPr>
      </w:pPr>
      <w:r>
        <w:rPr>
          <w:lang w:val="en-US"/>
        </w:rPr>
        <w:t xml:space="preserve">As noted above, the </w:t>
      </w:r>
      <w:del w:id="1066" w:author="Mike Taylor" w:date="2024-08-27T22:54:41Z">
        <w:r>
          <w:rPr>
            <w:lang w:val="en-US"/>
          </w:rPr>
          <w:delText xml:space="preserve">referred </w:delText>
        </w:r>
      </w:del>
      <w:r>
        <w:rPr>
          <w:i/>
          <w:iCs/>
          <w:lang w:val="en-US"/>
        </w:rPr>
        <w:t>Diplodocus carnegii</w:t>
      </w:r>
      <w:r>
        <w:rPr>
          <w:lang w:val="en-US"/>
        </w:rPr>
        <w:t xml:space="preserve"> </w:t>
      </w:r>
      <w:ins w:id="1067" w:author="Mike Taylor" w:date="2024-08-27T22:54:41Z">
        <w:r>
          <w:rPr>
            <w:lang w:val="en-US"/>
          </w:rPr>
          <w:t xml:space="preserve">referred </w:t>
        </w:r>
      </w:ins>
      <w:r>
        <w:rPr>
          <w:lang w:val="en-US"/>
        </w:rPr>
        <w:t>specimen CM 33985 provided the left fibula and partial pes (metatarsals III, IV</w:t>
      </w:r>
      <w:ins w:id="1068" w:author="Mike Taylor" w:date="2024-08-27T22:54:41Z">
        <w:r>
          <w:rPr>
            <w:lang w:val="en-US"/>
          </w:rPr>
          <w:t>,</w:t>
        </w:r>
      </w:ins>
      <w:r>
        <w:rPr>
          <w:lang w:val="en-US"/>
        </w:rPr>
        <w:t xml:space="preserve"> and V</w:t>
      </w:r>
      <w:ins w:id="1069" w:author="Mike Taylor" w:date="2024-08-27T22:54:41Z">
        <w:r>
          <w:rPr>
            <w:lang w:val="en-US"/>
          </w:rPr>
          <w:t>;</w:t>
        </w:r>
      </w:ins>
      <w:del w:id="1070" w:author="Mike Taylor" w:date="2024-08-27T22:54:41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w:t>
      </w:r>
      <w:del w:id="1071" w:author="Mike Taylor" w:date="2024-08-27T22:54:41Z">
        <w:r>
          <w:rPr>
            <w:lang w:val="en-US"/>
          </w:rPr>
          <w:delText xml:space="preserve">casts for these elements. Most likely, the </w:delText>
        </w:r>
      </w:del>
      <w:r>
        <w:rPr>
          <w:lang w:val="en-US"/>
        </w:rPr>
        <w:t>left fibula and metatarsals III–V used in the casts</w:t>
      </w:r>
      <w:ins w:id="1072" w:author="Mike Taylor" w:date="2024-08-27T22:54:41Z">
        <w:r>
          <w:rPr>
            <w:lang w:val="en-US"/>
          </w:rPr>
          <w:t>. Most likely, 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del w:id="1074" w:author="Mike Taylor" w:date="2024-08-27T22:54:41Z"/>
        </w:rPr>
      </w:pPr>
      <w:del w:id="1073" w:author="Mike Taylor" w:date="2024-08-27T22:54:41Z">
        <w:bookmarkStart w:id="25" w:name="__RefHeading___Toc4161_3033613513"/>
        <w:bookmarkEnd w:id="25"/>
        <w:r>
          <w:rPr/>
          <w:delText>Updates to the casts</w:delText>
        </w:r>
      </w:del>
    </w:p>
    <w:p>
      <w:pPr>
        <w:pStyle w:val="BodyText"/>
        <w:rPr>
          <w:del w:id="1076" w:author="Mike Taylor" w:date="2024-08-27T22:54:41Z"/>
        </w:rPr>
      </w:pPr>
      <w:del w:id="1075" w:author="Mike Taylor" w:date="2024-08-27T22:54:41Z">
        <w:r>
          <w:rPr/>
          <w:delText>Since the mounting of the ten original casts, some updates have taken place:</w:delText>
        </w:r>
      </w:del>
    </w:p>
    <w:p>
      <w:pPr>
        <w:pStyle w:val="BodyText"/>
        <w:numPr>
          <w:ilvl w:val="0"/>
          <w:numId w:val="7"/>
        </w:numPr>
        <w:ind w:hanging="360" w:left="720" w:right="0"/>
        <w:rPr>
          <w:del w:id="1078" w:author="Mike Taylor" w:date="2024-08-27T22:54:41Z"/>
        </w:rPr>
      </w:pPr>
      <w:del w:id="1077" w:author="Mike Taylor" w:date="2024-08-27T22:54:41Z">
        <w:r>
          <w:rPr/>
          <w:delTex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delText>
        </w:r>
      </w:del>
    </w:p>
    <w:p>
      <w:pPr>
        <w:pStyle w:val="BodyText"/>
        <w:numPr>
          <w:ilvl w:val="0"/>
          <w:numId w:val="7"/>
        </w:numPr>
        <w:ind w:hanging="360" w:left="720" w:right="0"/>
        <w:rPr>
          <w:del w:id="1080" w:author="Mike Taylor" w:date="2024-08-27T22:54:41Z"/>
        </w:rPr>
      </w:pPr>
      <w:del w:id="1079" w:author="Mike Taylor" w:date="2024-08-27T22:54:41Z">
        <w:r>
          <w:rPr/>
          <w:delTex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delText>
        </w:r>
      </w:del>
    </w:p>
    <w:p>
      <w:pPr>
        <w:pStyle w:val="BodyText"/>
        <w:numPr>
          <w:ilvl w:val="0"/>
          <w:numId w:val="7"/>
        </w:numPr>
        <w:ind w:hanging="360" w:left="720" w:right="0"/>
        <w:rPr>
          <w:del w:id="1082" w:author="Mike Taylor" w:date="2024-08-27T22:54:41Z"/>
        </w:rPr>
      </w:pPr>
      <w:del w:id="1081" w:author="Mike Taylor" w:date="2024-08-27T22:54:41Z">
        <w:r>
          <w:rPr/>
          <w:delTex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delText>
        </w:r>
      </w:del>
    </w:p>
    <w:p>
      <w:pPr>
        <w:pStyle w:val="BodyText"/>
        <w:numPr>
          <w:ilvl w:val="0"/>
          <w:numId w:val="7"/>
        </w:numPr>
        <w:ind w:hanging="360" w:left="720" w:right="0"/>
        <w:rPr>
          <w:del w:id="1084" w:author="Mike Taylor" w:date="2024-08-27T22:54:41Z"/>
        </w:rPr>
      </w:pPr>
      <w:del w:id="1083" w:author="Mike Taylor" w:date="2024-08-27T22:54:41Z">
        <w:r>
          <w:rPr/>
          <w:delText>The Vienna mount has been moved twice and undergone a partial remount (with changes to the tail and slight changes to the neck), probably before 1998 judging by photos in Riedl-Dorn (1998)</w:delText>
        </w:r>
      </w:del>
    </w:p>
    <w:p>
      <w:pPr>
        <w:pStyle w:val="BodyText"/>
        <w:numPr>
          <w:ilvl w:val="0"/>
          <w:numId w:val="7"/>
        </w:numPr>
        <w:ind w:hanging="360" w:left="720" w:right="0"/>
        <w:rPr>
          <w:del w:id="1086" w:author="Mike Taylor" w:date="2024-08-27T22:54:41Z"/>
        </w:rPr>
      </w:pPr>
      <w:del w:id="1085" w:author="Mike Taylor" w:date="2024-08-27T22:54:41Z">
        <w:r>
          <w:rPr/>
          <w:delTex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delText>
        </w:r>
      </w:del>
    </w:p>
    <w:p>
      <w:pPr>
        <w:pStyle w:val="BodyText"/>
        <w:numPr>
          <w:ilvl w:val="0"/>
          <w:numId w:val="7"/>
        </w:numPr>
        <w:ind w:hanging="360" w:left="720" w:right="0"/>
        <w:rPr>
          <w:del w:id="1088" w:author="Mike Taylor" w:date="2024-08-27T22:54:41Z"/>
        </w:rPr>
      </w:pPr>
      <w:del w:id="1087" w:author="Mike Taylor" w:date="2024-08-27T22:54:41Z">
        <w:r>
          <w:rPr/>
          <w:delText>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Finally, it was buried in soft peat for three months and recycled as firelighters. So far as we are aware, however, the same original set of casts have remained in use through all these changes.</w:delText>
        </w:r>
      </w:del>
    </w:p>
    <w:p>
      <w:pPr>
        <w:pStyle w:val="BodyText"/>
        <w:numPr>
          <w:ilvl w:val="0"/>
          <w:numId w:val="7"/>
        </w:numPr>
        <w:ind w:hanging="360" w:left="720" w:right="0"/>
        <w:rPr>
          <w:del w:id="1090" w:author="Mike Taylor" w:date="2024-08-27T22:54:41Z"/>
        </w:rPr>
      </w:pPr>
      <w:del w:id="1089" w:author="Mike Taylor" w:date="2024-08-27T22:54:41Z">
        <w:r>
          <w:rPr/>
          <w:delTex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delText>
        </w:r>
      </w:del>
    </w:p>
    <w:p>
      <w:pPr>
        <w:pStyle w:val="BodyText"/>
        <w:numPr>
          <w:ilvl w:val="0"/>
          <w:numId w:val="7"/>
        </w:numPr>
        <w:ind w:hanging="360" w:left="720" w:right="0"/>
        <w:rPr>
          <w:del w:id="1092" w:author="Mike Taylor" w:date="2024-08-27T22:54:41Z"/>
        </w:rPr>
      </w:pPr>
      <w:del w:id="1091" w:author="Mike Taylor" w:date="2024-08-27T22:54:41Z">
        <w:r>
          <w:rPr/>
          <w:delTex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delText>
        </w:r>
      </w:del>
    </w:p>
    <w:p>
      <w:pPr>
        <w:pStyle w:val="BodyText"/>
        <w:numPr>
          <w:ilvl w:val="0"/>
          <w:numId w:val="7"/>
        </w:numPr>
        <w:ind w:hanging="360" w:left="720" w:right="0"/>
        <w:rPr>
          <w:del w:id="1094" w:author="Mike Taylor" w:date="2024-08-27T22:54:41Z"/>
        </w:rPr>
      </w:pPr>
      <w:del w:id="1093" w:author="Mike Taylor" w:date="2024-08-27T22:54:41Z">
        <w:r>
          <w:rPr/>
          <w:delText>The Mexico mount was moved within its museum in 1964, and now resides in the Evolution of Life Gallery. It has recently been remounted, most likely in 2018, though hard information is difficult to come by.</w:delText>
        </w:r>
      </w:del>
    </w:p>
    <w:p>
      <w:pPr>
        <w:pStyle w:val="Heading2"/>
        <w:rPr>
          <w:lang w:val="en-US"/>
        </w:rPr>
      </w:pPr>
      <w:ins w:id="1095" w:author="Mike Taylor" w:date="2024-08-27T22:54:41Z">
        <w:r>
          <w:rPr>
            <w:lang w:val="en-US"/>
          </w:rPr>
          <w:t xml:space="preserve">Since the mounting of the nine original casts, numerous updates have taken place. These are reviewed by Taylor (in prep). </w:t>
        </w:r>
      </w:ins>
      <w:r>
        <w:rPr>
          <w:lang w:val="en-US"/>
        </w:rPr>
        <w:t>As noted above, the Munich cast was never mounted, and at the time of writing</w:t>
      </w:r>
      <w:ins w:id="1096" w:author="Mike Taylor" w:date="2024-08-27T22:54:41Z">
        <w:r>
          <w:rPr>
            <w:lang w:val="en-US"/>
          </w:rPr>
          <w:t xml:space="preserve">, it </w:t>
        </w:r>
      </w:ins>
      <w:del w:id="1097" w:author="Mike Taylor" w:date="2024-08-27T22:54:41Z">
        <w:r>
          <w:rPr>
            <w:lang w:val="en-US"/>
          </w:rPr>
          <w:delText xml:space="preserve"> </w:delText>
        </w:r>
      </w:del>
      <w:r>
        <w:rPr>
          <w:lang w:val="en-US"/>
        </w:rPr>
        <w:t xml:space="preserve">remains in </w:t>
      </w:r>
      <w:ins w:id="1098" w:author="Mike Taylor" w:date="2024-08-27T22:54:41Z">
        <w:r>
          <w:rPr>
            <w:lang w:val="en-US"/>
          </w:rPr>
          <w:t>that museum’s</w:t>
        </w:r>
      </w:ins>
      <w:del w:id="1099" w:author="Mike Taylor" w:date="2024-08-27T22:54:41Z">
        <w:r>
          <w:rPr>
            <w:lang w:val="en-US"/>
          </w:rPr>
          <w:delText>the museum</w:delText>
        </w:r>
      </w:del>
      <w:r>
        <w:rPr>
          <w:lang w:val="en-US"/>
        </w:rPr>
        <w:t xml:space="preserve">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w:t>
      </w:r>
      <w:ins w:id="1100" w:author="Mike Taylor" w:date="2024-08-27T22:54:41Z">
        <w:r>
          <w:rPr>
            <w:lang w:val="en-US"/>
          </w:rPr>
          <w:t xml:space="preserve">the vertebral </w:t>
        </w:r>
      </w:ins>
      <w:r>
        <w:rPr>
          <w:lang w:val="en-US"/>
        </w:rPr>
        <w:t xml:space="preserve">column from the tip of the snout to the end of caudal 37. This estimate omitted the </w:t>
      </w:r>
      <w:ins w:id="1101" w:author="Mike Taylor" w:date="2024-08-27T22:54:41Z">
        <w:r>
          <w:rPr>
            <w:lang w:val="en-US"/>
          </w:rPr>
          <w:t>posterior</w:t>
        </w:r>
      </w:ins>
      <w:del w:id="1102" w:author="Mike Taylor" w:date="2024-08-27T22:54:41Z">
        <w:r>
          <w:rPr>
            <w:lang w:val="en-US"/>
          </w:rPr>
          <w:delText>distal</w:delText>
        </w:r>
      </w:del>
      <w:r>
        <w:rPr>
          <w:lang w:val="en-US"/>
        </w:rPr>
        <w:t xml:space="preserve"> part of the tail</w:t>
      </w:r>
      <w:del w:id="1103" w:author="Mike Taylor" w:date="2024-08-27T22:54:41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1104" w:author="Mike Taylor" w:date="2024-08-27T22:54:41Z">
        <w:r>
          <w:rPr>
            <w:lang w:val="en-US"/>
          </w:rPr>
          <w:t>,”</w:t>
        </w:r>
      </w:ins>
      <w:del w:id="1105" w:author="Mike Taylor" w:date="2024-08-27T22:54:41Z">
        <w:r>
          <w:rPr>
            <w:lang w:val="en-US"/>
          </w:rPr>
          <w:delText>”,</w:delText>
        </w:r>
      </w:del>
      <w:r>
        <w:rPr>
          <w:lang w:val="en-US"/>
        </w:rPr>
        <w:t xml:space="preserve"> referring to the London mount which included casts of </w:t>
      </w:r>
      <w:ins w:id="1106" w:author="Mike Taylor" w:date="2024-08-27T22:54:41Z">
        <w:r>
          <w:rPr>
            <w:lang w:val="en-US"/>
          </w:rPr>
          <w:t>posterior</w:t>
        </w:r>
      </w:ins>
      <w:del w:id="1107" w:author="Mike Taylor" w:date="2024-08-27T22:54:41Z">
        <w:r>
          <w:rPr>
            <w:lang w:val="en-US"/>
          </w:rPr>
          <w:delText>distal</w:delText>
        </w:r>
      </w:del>
      <w:r>
        <w:rPr>
          <w:lang w:val="en-US"/>
        </w:rPr>
        <w:t xml:space="preserve"> caudals from CM 307. In a letter to </w:t>
      </w:r>
      <w:ins w:id="1108" w:author="Mike Taylor" w:date="2024-08-27T22:54:41Z">
        <w:r>
          <w:rPr>
            <w:lang w:val="en-US"/>
          </w:rPr>
          <w:t xml:space="preserve">Andrew Carnegie (with Carnegie addressed </w:t>
        </w:r>
      </w:ins>
      <w:del w:id="1109" w:author="Mike Taylor" w:date="2024-08-27T22:54:41Z">
        <w:r>
          <w:rPr>
            <w:lang w:val="en-US"/>
          </w:rPr>
          <w:delText xml:space="preserve">Carnegie (styled </w:delText>
        </w:r>
      </w:del>
      <w:r>
        <w:rPr>
          <w:lang w:val="en-US"/>
        </w:rPr>
        <w:t xml:space="preserve">as “My Dear Lord Rector”), apparently written immediately </w:t>
      </w:r>
      <w:ins w:id="1110" w:author="Mike Taylor" w:date="2024-08-27T22:54:41Z">
        <w:r>
          <w:rPr>
            <w:lang w:val="en-US"/>
          </w:rPr>
          <w:t>thereafter</w:t>
        </w:r>
      </w:ins>
      <w:del w:id="1111" w:author="Mike Taylor" w:date="2024-08-27T22:54:41Z">
        <w:r>
          <w:rPr>
            <w:lang w:val="en-US"/>
          </w:rPr>
          <w:delText>afterwards</w:delText>
        </w:r>
      </w:del>
      <w:r>
        <w:rPr>
          <w:lang w:val="en-US"/>
        </w:rPr>
        <w:t xml:space="preserve"> (Holland 1904b), </w:t>
      </w:r>
      <w:ins w:id="1112" w:author="Mike Taylor" w:date="2024-08-27T22:54:41Z">
        <w:r>
          <w:rPr>
            <w:lang w:val="en-US"/>
          </w:rPr>
          <w:t>Holland</w:t>
        </w:r>
      </w:ins>
      <w:del w:id="1113" w:author="Mike Taylor" w:date="2024-08-27T22:54:41Z">
        <w:r>
          <w:rPr>
            <w:lang w:val="en-US"/>
          </w:rPr>
          <w:delText>he</w:delText>
        </w:r>
      </w:del>
      <w:r>
        <w:rPr>
          <w:lang w:val="en-US"/>
        </w:rPr>
        <w:t xml:space="preserve">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w:t>
      </w:r>
      <w:ins w:id="1114" w:author="Mike Taylor" w:date="2024-08-27T22:54:41Z">
        <w:r>
          <w:rPr>
            <w:lang w:val="en-US"/>
          </w:rPr>
          <w:t xml:space="preserve"> Andrews, a 50 mile journey</w:t>
        </w:r>
      </w:ins>
      <w:del w:id="1115" w:author="Mike Taylor" w:date="2024-08-27T22:54:41Z">
        <w:r>
          <w:rPr>
            <w:lang w:val="en-US"/>
          </w:rPr>
          <w:delText>. Andrew’s, fifty miles</w:delText>
        </w:r>
      </w:del>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By the time of Holland’s (1905:448) account of Lord Avebury’s speech at the dedication of the London mount, the reported length had increased to 84 feet (= 25.6 m)</w:t>
      </w:r>
      <w:ins w:id="1116" w:author="Mike Taylor" w:date="2024-08-27T22:54:41Z">
        <w:r>
          <w:rPr>
            <w:lang w:val="en-US"/>
          </w:rPr>
          <w:t xml:space="preserve"> — perhaps using Holland’s earlier straight-line length estimate</w:t>
        </w:r>
      </w:ins>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ins w:id="1117" w:author="Mike Taylor" w:date="2024-08-27T22:54:41Z">
        <w:r>
          <w:rPr>
            <w:lang w:val="en-US"/>
          </w:rPr>
          <w:t xml:space="preserve">. (Holland wrote in English and left a gap for the length in meters. It appears that when the letter was translated into German, the length was inserted.) </w:t>
        </w:r>
      </w:ins>
      <w:ins w:id="1118" w:author="Mike Taylor" w:date="2024-08-27T22:54:41Z">
        <w:r>
          <w:rPr>
            <w:shd w:fill="auto" w:val="clear"/>
            <w:lang w:val="en-US"/>
          </w:rPr>
          <w:t>The length of the original fossil mount is given as 78 feet (= 23.77 m) in the caption to a photograph (Seneff 1947:118) and Coggeshall (1951a:241) gave the length as “84 feet long over the curves”</w:t>
        </w:r>
      </w:ins>
      <w:r>
        <w:rPr>
          <w:shd w:fill="auto" w:val="clear"/>
          <w:lang w:val="en-US"/>
        </w:rPr>
        <w:t>.</w:t>
      </w:r>
    </w:p>
    <w:p>
      <w:pPr>
        <w:pStyle w:val="BodyText"/>
        <w:rPr>
          <w:lang w:val="en-US"/>
        </w:rPr>
      </w:pPr>
      <w:r>
        <w:rPr>
          <w:lang w:val="en-US"/>
        </w:rPr>
        <w:t xml:space="preserve">Untermann (1959:365) gave the length of the </w:t>
      </w:r>
      <w:ins w:id="1119" w:author="Mike Taylor" w:date="2024-08-27T22:54:41Z">
        <w:r>
          <w:rPr>
            <w:lang w:val="en-US"/>
          </w:rPr>
          <w:t xml:space="preserve">Utah </w:t>
        </w:r>
      </w:ins>
      <w:r>
        <w:rPr>
          <w:lang w:val="en-US"/>
        </w:rPr>
        <w:t>Field House’s concrete cast as 76 feet (= 23.2 m). Sarti (2012:14) gave a length of 27 m (= 88.6 feet) for the Bologna mount, and Otero and Gasparini (2014:299) gave the same length for the La Plata mount</w:t>
      </w:r>
      <w:ins w:id="1120" w:author="Mike Taylor" w:date="2024-08-27T22:54:41Z">
        <w:r>
          <w:rPr>
            <w:lang w:val="en-US"/>
          </w:rPr>
          <w:t xml:space="preserve"> — lengths that are unlikely to be correct unless additional posterior caudal vertebrae have been added since these casts were mounted</w:t>
        </w:r>
      </w:ins>
      <w:r>
        <w:rPr>
          <w:lang w:val="en-US"/>
        </w:rPr>
        <w:t>. This possibly inflated length frequently appears in popular sources, and also (</w:t>
      </w:r>
      <w:ins w:id="1121" w:author="Mike Taylor" w:date="2024-08-27T22:54:41Z">
        <w:r>
          <w:rPr>
            <w:lang w:val="en-US"/>
          </w:rPr>
          <w:t>without a referenced source</w:t>
        </w:r>
      </w:ins>
      <w:del w:id="1122" w:author="Mike Taylor" w:date="2024-08-27T22:54:41Z">
        <w:r>
          <w:rPr>
            <w:lang w:val="en-US"/>
          </w:rPr>
          <w:delText>unreferenced</w:delText>
        </w:r>
      </w:del>
      <w:r>
        <w:rPr>
          <w:lang w:val="en-US"/>
        </w:rPr>
        <w:t xml:space="preserve">) in one of </w:t>
      </w:r>
      <w:ins w:id="1123" w:author="Mike Taylor" w:date="2024-08-27T22:54:41Z">
        <w:r>
          <w:rPr>
            <w:lang w:val="en-US"/>
          </w:rPr>
          <w:t xml:space="preserve">the present first author’s </w:t>
        </w:r>
      </w:ins>
      <w:del w:id="1124" w:author="Mike Taylor" w:date="2024-08-27T22:54:41Z">
        <w:r>
          <w:rPr>
            <w:lang w:val="en-US"/>
          </w:rPr>
          <w:delText xml:space="preserve">our own </w:delText>
        </w:r>
      </w:del>
      <w:r>
        <w:rPr>
          <w:lang w:val="en-US"/>
        </w:rPr>
        <w:t xml:space="preserve">earlier papers (Taylor and Naish 2007:1560). David Letasi (pers. comm., 2022), in preparing mounts of second-generation casts for the Museum of Science and Industry in Tampa, Florida, had Jim Madsen of Dinolab lay out the skull and </w:t>
      </w:r>
      <w:ins w:id="1125" w:author="Mike Taylor" w:date="2024-08-27T22:54:41Z">
        <w:r>
          <w:rPr>
            <w:lang w:val="en-US"/>
          </w:rPr>
          <w:t xml:space="preserve">postcranial </w:t>
        </w:r>
      </w:ins>
      <w:r>
        <w:rPr>
          <w:lang w:val="en-US"/>
        </w:rPr>
        <w:t xml:space="preserve">axial skeleton at his lab, and measured it at 75 feet (= 22.9 m). Vincent Reneleau has measured the Paris mount by dropping a plumb line from its snout and measuring in a straight line along the ground until the curve in the </w:t>
      </w:r>
      <w:ins w:id="1126" w:author="Mike Taylor" w:date="2024-08-27T22:54:41Z">
        <w:r>
          <w:rPr>
            <w:lang w:val="en-US"/>
          </w:rPr>
          <w:t>posterior</w:t>
        </w:r>
      </w:ins>
      <w:del w:id="1127" w:author="Mike Taylor" w:date="2024-08-27T22:54:41Z">
        <w:r>
          <w:rPr>
            <w:lang w:val="en-US"/>
          </w:rPr>
          <w:delText>distal</w:delText>
        </w:r>
      </w:del>
      <w:r>
        <w:rPr>
          <w:lang w:val="en-US"/>
        </w:rPr>
        <w:t xml:space="preserve"> tail, then measuring around the curve. He found a total length of 23.5 m (= 77 feet), which would increase by 80 cm if the tail were elevated to the height of the pelvis and held </w:t>
      </w:r>
      <w:ins w:id="1128" w:author="Mike Taylor" w:date="2024-08-27T22:54:41Z">
        <w:r>
          <w:rPr>
            <w:lang w:val="en-US"/>
          </w:rPr>
          <w:t>horizontally (</w:t>
        </w:r>
      </w:ins>
      <w:del w:id="1129" w:author="Mike Taylor" w:date="2024-08-27T22:54:41Z">
        <w:r>
          <w:rPr>
            <w:lang w:val="en-US"/>
          </w:rPr>
          <w:delText xml:space="preserve">straight out (Vincent </w:delText>
        </w:r>
      </w:del>
      <w:r>
        <w:rPr>
          <w:lang w:val="en-US"/>
        </w:rPr>
        <w:t>Reneleau, pers. comm.</w:t>
      </w:r>
      <w:ins w:id="1130" w:author="Mike Taylor" w:date="2024-08-27T22:54:41Z">
        <w:r>
          <w:rPr>
            <w:lang w:val="en-US"/>
          </w:rPr>
          <w:t>,</w:t>
        </w:r>
      </w:ins>
      <w:r>
        <w:rPr>
          <w:lang w:val="en-US"/>
        </w:rPr>
        <w:t xml:space="preserve"> 2022).</w:t>
      </w:r>
    </w:p>
    <w:p>
      <w:pPr>
        <w:pStyle w:val="BodyText"/>
        <w:rPr>
          <w:lang w:val="en-US"/>
        </w:rPr>
      </w:pPr>
      <w:r>
        <w:rPr>
          <w:lang w:val="en-US"/>
        </w:rPr>
        <w:t xml:space="preserve">Discounting Hatcher’s initial estimate as </w:t>
      </w:r>
      <w:ins w:id="1131" w:author="Mike Taylor" w:date="2024-08-27T22:54:41Z">
        <w:r>
          <w:rPr>
            <w:lang w:val="en-US"/>
          </w:rPr>
          <w:t xml:space="preserve">having been </w:t>
        </w:r>
      </w:ins>
      <w:r>
        <w:rPr>
          <w:lang w:val="en-US"/>
        </w:rPr>
        <w:t>based on an incomplete skeleton, we find good agreement between the measurements of Untermann, Letasi</w:t>
      </w:r>
      <w:ins w:id="1132" w:author="Mike Taylor" w:date="2024-08-27T22:54:41Z">
        <w:r>
          <w:rPr>
            <w:lang w:val="en-US"/>
          </w:rPr>
          <w:t>,</w:t>
        </w:r>
      </w:ins>
      <w:r>
        <w:rPr>
          <w:lang w:val="en-US"/>
        </w:rPr>
        <w:t xml:space="preserve"> and Reneleau</w:t>
      </w:r>
      <w:ins w:id="1133" w:author="Mike Taylor" w:date="2024-08-27T22:54:41Z">
        <w:r>
          <w:rPr>
            <w:lang w:val="en-US"/>
          </w:rPr>
          <w:t xml:space="preserve">, all in the region of 76 feet. These all appear to be straight-line measurements. </w:t>
        </w:r>
      </w:ins>
      <w:del w:id="1134" w:author="Mike Taylor" w:date="2024-08-27T22:54:41Z">
        <w:r>
          <w:rPr>
            <w:lang w:val="en-US"/>
          </w:rPr>
          <w:delText xml:space="preserve">. We might write off </w:delText>
        </w:r>
      </w:del>
      <w:r>
        <w:rPr>
          <w:lang w:val="en-US"/>
        </w:rPr>
        <w:t xml:space="preserve">Avebury’s 84 feet </w:t>
      </w:r>
      <w:ins w:id="1135" w:author="Mike Taylor" w:date="2024-08-27T22:54:41Z">
        <w:r>
          <w:rPr>
            <w:lang w:val="en-US"/>
          </w:rPr>
          <w:t xml:space="preserve">may have been </w:t>
        </w:r>
      </w:ins>
      <w:del w:id="1136" w:author="Mike Taylor" w:date="2024-08-27T22:54:41Z">
        <w:r>
          <w:rPr>
            <w:lang w:val="en-US"/>
          </w:rPr>
          <w:delText xml:space="preserve">as </w:delText>
        </w:r>
      </w:del>
      <w:r>
        <w:rPr>
          <w:lang w:val="en-US"/>
        </w:rPr>
        <w:t xml:space="preserve">an exaggeration to amplify the value of Carnegie’s gift, </w:t>
      </w:r>
      <w:ins w:id="1137" w:author="Mike Taylor" w:date="2024-08-27T22:54:41Z">
        <w:r>
          <w:rPr>
            <w:lang w:val="en-US"/>
          </w:rPr>
          <w:t>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ins>
      <w:del w:id="1138" w:author="Mike Taylor" w:date="2024-08-27T22:54:41Z">
        <w:r>
          <w:rPr>
            <w:lang w:val="en-US"/>
          </w:rPr>
          <w:delText>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delText>
        </w:r>
      </w:del>
      <w:r>
        <w:rPr>
          <w:lang w:val="en-US"/>
        </w:rPr>
        <w:t>.</w:t>
      </w:r>
    </w:p>
    <w:p>
      <w:pPr>
        <w:pStyle w:val="BodyText"/>
        <w:rPr>
          <w:lang w:val="en-US"/>
          <w:ins w:id="1140" w:author="Mike Taylor" w:date="2024-08-27T22:54:41Z"/>
        </w:rPr>
      </w:pPr>
      <w:ins w:id="1139" w:author="Mike Taylor" w:date="2024-08-27T22:54:41Z">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ins>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w:t>
      </w:r>
      <w:del w:id="1141" w:author="Mike Taylor" w:date="2024-08-27T22:54:41Z">
        <w:r>
          <w:rPr>
            <w:lang w:val="en-US"/>
          </w:rPr>
          <w:delText>,</w:delText>
        </w:r>
      </w:del>
      <w:r>
        <w:rPr>
          <w:lang w:val="en-US"/>
        </w:rPr>
        <w:t xml:space="preserve"> and measure between them along the floor</w:t>
      </w:r>
      <w:ins w:id="1142" w:author="Mike Taylor" w:date="2024-08-27T22:54:41Z">
        <w:r>
          <w:rPr>
            <w:lang w:val="en-US"/>
          </w:rPr>
          <w:t>,</w:t>
        </w:r>
      </w:ins>
      <w:del w:id="1143" w:author="Mike Taylor" w:date="2024-08-27T22:54:41Z">
        <w:r>
          <w:rPr>
            <w:lang w:val="en-US"/>
          </w:rPr>
          <w:delText>:</w:delText>
        </w:r>
      </w:del>
      <w:r>
        <w:rPr>
          <w:lang w:val="en-US"/>
        </w:rPr>
        <w:t xml:space="preserve"> but this too is difficult due to the complex pose with </w:t>
      </w:r>
      <w:ins w:id="1144" w:author="Mike Taylor" w:date="2024-08-27T22:54:41Z">
        <w:r>
          <w:rPr>
            <w:lang w:val="en-US"/>
          </w:rPr>
          <w:t xml:space="preserve">its laterally </w:t>
        </w:r>
      </w:ins>
      <w:r>
        <w:rPr>
          <w:lang w:val="en-US"/>
        </w:rPr>
        <w:t xml:space="preserve">curved neck and tail, which would require many plumb lines, and </w:t>
      </w:r>
      <w:ins w:id="1145" w:author="Mike Taylor" w:date="2024-08-27T22:54:41Z">
        <w:r>
          <w:rPr>
            <w:lang w:val="en-US"/>
          </w:rPr>
          <w:t xml:space="preserve">also </w:t>
        </w:r>
      </w:ins>
      <w:r>
        <w:rPr>
          <w:lang w:val="en-US"/>
        </w:rPr>
        <w:t xml:space="preserve">because of the raised platform on which the </w:t>
      </w:r>
      <w:ins w:id="1146" w:author="Mike Taylor" w:date="2024-08-27T22:54:41Z">
        <w:r>
          <w:rPr>
            <w:lang w:val="en-US"/>
          </w:rPr>
          <w:t xml:space="preserve">skeleton is mounted. Moreover, the presence of numerous reconstructed Jurassic </w:t>
        </w:r>
      </w:ins>
      <w:del w:id="1147" w:author="Mike Taylor" w:date="2024-08-27T22:54:41Z">
        <w:r>
          <w:rPr>
            <w:lang w:val="en-US"/>
          </w:rPr>
          <w:delText xml:space="preserve">legs and torso are mounted, and the display of reconstructed </w:delText>
        </w:r>
      </w:del>
      <w:r>
        <w:rPr>
          <w:lang w:val="en-US"/>
        </w:rPr>
        <w:t xml:space="preserve">plants on </w:t>
      </w:r>
      <w:ins w:id="1148" w:author="Mike Taylor" w:date="2024-08-27T22:54:41Z">
        <w:r>
          <w:rPr>
            <w:lang w:val="en-US"/>
          </w:rPr>
          <w:t>the platform would complicate such an effort</w:t>
        </w:r>
      </w:ins>
      <w:del w:id="1149" w:author="Mike Taylor" w:date="2024-08-27T22:54:41Z">
        <w:r>
          <w:rPr>
            <w:lang w:val="en-US"/>
          </w:rPr>
          <w:delText>that platform</w:delText>
        </w:r>
      </w:del>
      <w:r>
        <w:rPr>
          <w:lang w:val="en-US"/>
        </w:rPr>
        <w:t>.</w:t>
      </w:r>
    </w:p>
    <w:p>
      <w:pPr>
        <w:pStyle w:val="BodyText"/>
        <w:rPr>
          <w:lang w:val="en-US"/>
        </w:rPr>
      </w:pPr>
      <w:r>
        <w:rPr>
          <w:lang w:val="en-US"/>
        </w:rPr>
        <w:t xml:space="preserve">Instead, Peter Falkingham </w:t>
      </w:r>
      <w:ins w:id="1150" w:author="Mike Taylor" w:date="2024-08-27T22:54:41Z">
        <w:r>
          <w:rPr>
            <w:lang w:val="en-US"/>
          </w:rPr>
          <w:t xml:space="preserve">(pers. comm., 2022) </w:t>
        </w:r>
      </w:ins>
      <w:r>
        <w:rPr>
          <w:lang w:val="en-US"/>
        </w:rPr>
        <w:t xml:space="preserve">measured the length of the current mount (including the ten </w:t>
      </w:r>
      <w:ins w:id="1151" w:author="Mike Taylor" w:date="2024-08-27T22:54:41Z">
        <w:r>
          <w:rPr>
            <w:lang w:val="en-US"/>
          </w:rPr>
          <w:t xml:space="preserve">posteriormost caudal vertebrae </w:t>
        </w:r>
      </w:ins>
      <w:del w:id="1152" w:author="Mike Taylor" w:date="2024-08-27T22:54:41Z">
        <w:r>
          <w:rPr>
            <w:shd w:fill="auto" w:val="clear"/>
            <w:lang w:val="en-US"/>
          </w:rPr>
          <w:delText xml:space="preserve">distal caudals </w:delText>
        </w:r>
      </w:del>
      <w:r>
        <w:rPr>
          <w:lang w:val="en-US"/>
        </w:rPr>
        <w:t>added in 2007) using a photogrammetric model constructed in November 2022 using RealityCapture</w:t>
      </w:r>
      <w:del w:id="1153" w:author="Mike Taylor" w:date="2024-08-27T22:54:41Z">
        <w:r>
          <w:rPr>
            <w:shd w:fill="auto" w:val="clear"/>
            <w:lang w:val="en-US"/>
          </w:rPr>
          <w:delText>,</w:delText>
        </w:r>
      </w:del>
      <w:r>
        <w:rPr>
          <w:lang w:val="en-US"/>
        </w:rPr>
        <w:t xml:space="preserve"> from photographs taken by </w:t>
      </w:r>
      <w:ins w:id="1154" w:author="Mike Taylor" w:date="2024-08-27T22:54:41Z">
        <w:r>
          <w:rPr>
            <w:lang w:val="en-US"/>
          </w:rPr>
          <w:t>then-</w:t>
        </w:r>
      </w:ins>
      <w:r>
        <w:rPr>
          <w:lang w:val="en-US"/>
        </w:rPr>
        <w:t xml:space="preserve">Carnegie Museum volunteer Hannah Smith (now Hannah Rak) in the early to mid 2010s (Figure </w:t>
      </w:r>
      <w:ins w:id="1155" w:author="Mike Taylor" w:date="2024-08-27T22:54:41Z">
        <w:r>
          <w:rPr>
            <w:lang w:val="en-US"/>
          </w:rPr>
          <w:t>22</w:t>
        </w:r>
      </w:ins>
      <w:del w:id="1156" w:author="Mike Taylor" w:date="2024-08-27T22:54:41Z">
        <w:r>
          <w:rPr>
            <w:shd w:fill="auto" w:val="clear"/>
            <w:lang w:val="en-US"/>
          </w:rPr>
          <w:delText>17A</w:delText>
        </w:r>
      </w:del>
      <w:r>
        <w:rPr>
          <w:lang w:val="en-US"/>
        </w:rPr>
        <w:t xml:space="preserve">).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w:t>
      </w:r>
      <w:ins w:id="1157" w:author="Mike Taylor" w:date="2024-08-27T22:54:41Z">
        <w:r>
          <w:rPr>
            <w:lang w:val="en-US"/>
          </w:rPr>
          <w:t xml:space="preserve">Ca33 </w:t>
        </w:r>
      </w:ins>
      <w:del w:id="1158" w:author="Mike Taylor" w:date="2024-08-27T22:54:41Z">
        <w:r>
          <w:rPr>
            <w:shd w:fill="auto" w:val="clear"/>
            <w:lang w:val="en-US"/>
          </w:rPr>
          <w:delText xml:space="preserve">Ca 33 </w:delText>
        </w:r>
      </w:del>
      <w:r>
        <w:rPr>
          <w:lang w:val="en-US"/>
        </w:rPr>
        <w:t xml:space="preserve">and the tail tip. The total length was calculated as the sum of the measurements between consecutive markers, yielding 26.05 m (= 85.5 feet). </w:t>
      </w:r>
      <w:ins w:id="1159" w:author="Mike Taylor" w:date="2024-08-27T22:54:41Z">
        <w:r>
          <w:rPr>
            <w:lang w:val="en-US"/>
          </w:rPr>
          <w:t xml:space="preserve">A recent </w:t>
        </w:r>
      </w:ins>
      <w:del w:id="1160" w:author="Mike Taylor" w:date="2024-08-27T22:54:41Z">
        <w:r>
          <w:rPr>
            <w:shd w:fill="auto" w:val="clear"/>
            <w:lang w:val="en-US"/>
          </w:rPr>
          <w:delText xml:space="preserve">Corroborating this estimate, another was performed using a </w:delText>
        </w:r>
      </w:del>
      <w:r>
        <w:rPr>
          <w:lang w:val="en-US"/>
        </w:rPr>
        <w:t>LIDAR scan by Dakota Campbell</w:t>
      </w:r>
      <w:ins w:id="1161" w:author="Mike Taylor" w:date="2024-08-27T22:54:41Z">
        <w:r>
          <w:rPr>
            <w:lang w:val="en-US"/>
          </w:rPr>
          <w:t xml:space="preserve"> and colleagues from </w:t>
        </w:r>
      </w:ins>
      <w:del w:id="1162" w:author="Mike Taylor" w:date="2024-08-27T22:54:41Z">
        <w:r>
          <w:rPr>
            <w:shd w:fill="auto" w:val="clear"/>
            <w:lang w:val="en-US"/>
          </w:rPr>
          <w:delText xml:space="preserve">, founder of </w:delText>
        </w:r>
      </w:del>
      <w:r>
        <w:rPr>
          <w:lang w:val="en-US"/>
        </w:rPr>
        <w:t>Eye-Bot Aerial Solutions</w:t>
      </w:r>
      <w:ins w:id="1163" w:author="Mike Taylor" w:date="2024-08-27T22:54:41Z">
        <w:r>
          <w:rPr>
            <w:lang w:val="en-US"/>
          </w:rPr>
          <w:t xml:space="preserve"> corroborates this estimate</w:t>
        </w:r>
      </w:ins>
      <w:r>
        <w:rPr>
          <w:lang w:val="en-US"/>
        </w:rPr>
        <w:t xml:space="preserve">. Measuring along a sequence of </w:t>
      </w:r>
      <w:ins w:id="1164" w:author="Mike Taylor" w:date="2024-08-27T22:54:41Z">
        <w:r>
          <w:rPr>
            <w:lang w:val="en-US"/>
          </w:rPr>
          <w:t xml:space="preserve">line segments </w:t>
        </w:r>
      </w:ins>
      <w:del w:id="1165" w:author="Mike Taylor" w:date="2024-08-27T22:54:41Z">
        <w:r>
          <w:rPr>
            <w:shd w:fill="auto" w:val="clear"/>
            <w:lang w:val="en-US"/>
          </w:rPr>
          <w:delText xml:space="preserve">lines </w:delText>
        </w:r>
      </w:del>
      <w:r>
        <w:rPr>
          <w:lang w:val="en-US"/>
        </w:rPr>
        <w:t xml:space="preserve">connecting the neural spines of short sequences of vertebrae (Figure </w:t>
      </w:r>
      <w:ins w:id="1166" w:author="Mike Taylor" w:date="2024-08-27T22:54:41Z">
        <w:r>
          <w:rPr>
            <w:lang w:val="en-US"/>
          </w:rPr>
          <w:t>22B), Campbell</w:t>
        </w:r>
      </w:ins>
      <w:del w:id="1167" w:author="Mike Taylor" w:date="2024-08-27T22:54:41Z">
        <w:r>
          <w:rPr>
            <w:shd w:fill="auto" w:val="clear"/>
            <w:lang w:val="en-US"/>
          </w:rPr>
          <w:delText>17B), he</w:delText>
        </w:r>
      </w:del>
      <w:r>
        <w:rPr>
          <w:lang w:val="en-US"/>
        </w:rPr>
        <w:t xml:space="preserve"> found a total length of 85 feet, 8+11/16 inches (= 26.13 m). The closeness of this estimate to that of Falkingham </w:t>
      </w:r>
      <w:ins w:id="1168" w:author="Mike Taylor" w:date="2024-08-27T22:54:41Z">
        <w:r>
          <w:rPr>
            <w:lang w:val="en-US"/>
          </w:rPr>
          <w:t>provides</w:t>
        </w:r>
      </w:ins>
      <w:del w:id="1169" w:author="Mike Taylor" w:date="2024-08-27T22:54:41Z">
        <w:r>
          <w:rPr>
            <w:shd w:fill="auto" w:val="clear"/>
            <w:lang w:val="en-US"/>
          </w:rPr>
          <w:delText>gives</w:delText>
        </w:r>
      </w:del>
      <w:r>
        <w:rPr>
          <w:lang w:val="en-US"/>
        </w:rPr>
        <w:t xml:space="preserve"> some reassurance that these measurements of slightly over 26 m </w:t>
      </w:r>
      <w:ins w:id="1170" w:author="Mike Taylor" w:date="2024-08-27T22:54:41Z">
        <w:r>
          <w:rPr>
            <w:lang w:val="en-US"/>
          </w:rPr>
          <w:t xml:space="preserve">(85.25 feet) </w:t>
        </w:r>
      </w:ins>
      <w:r>
        <w:rPr>
          <w:lang w:val="en-US"/>
        </w:rPr>
        <w:t xml:space="preserve">are correct. Of the two, Campbell’s estimate is perhaps likely to be the more accurate, as the </w:t>
      </w:r>
      <w:ins w:id="1171" w:author="Mike Taylor" w:date="2024-08-27T22:54:41Z">
        <w:r>
          <w:rPr>
            <w:lang w:val="en-US"/>
          </w:rPr>
          <w:t xml:space="preserve">(virtual) </w:t>
        </w:r>
      </w:ins>
      <w:r>
        <w:rPr>
          <w:lang w:val="en-US"/>
        </w:rPr>
        <w:t xml:space="preserve">vertebral column was </w:t>
      </w:r>
      <w:ins w:id="1172" w:author="Mike Taylor" w:date="2024-08-27T22:54:41Z">
        <w:r>
          <w:rPr>
            <w:lang w:val="en-US"/>
          </w:rPr>
          <w:t>measured along</w:t>
        </w:r>
      </w:ins>
      <w:del w:id="1173" w:author="Mike Taylor" w:date="2024-08-27T22:54:41Z">
        <w:r>
          <w:rPr>
            <w:shd w:fill="auto" w:val="clear"/>
            <w:lang w:val="en-US"/>
          </w:rPr>
          <w:delText>broken into</w:delText>
        </w:r>
      </w:del>
      <w:r>
        <w:rPr>
          <w:lang w:val="en-US"/>
        </w:rPr>
        <w:t xml:space="preserve"> more segments.</w:t>
      </w:r>
    </w:p>
    <w:p>
      <w:pPr>
        <w:pStyle w:val="BodyText"/>
        <w:rPr>
          <w:lang w:val="en-US"/>
          <w:ins w:id="1175" w:author="Mike Taylor" w:date="2024-08-27T22:54:41Z"/>
        </w:rPr>
      </w:pPr>
      <w:ins w:id="1174" w:author="Mike Taylor" w:date="2024-08-27T22:54:41Z">
        <w:r>
          <w:rPr>
            <w:lang w:val="en-US"/>
          </w:rPr>
          <w:t>This is 2.33 m longer than the likely 23.8 m of the original mount. The extra length arises from several sources:</w:t>
        </w:r>
      </w:ins>
    </w:p>
    <w:p>
      <w:pPr>
        <w:pStyle w:val="BodyText"/>
        <w:numPr>
          <w:ilvl w:val="0"/>
          <w:numId w:val="10"/>
        </w:numPr>
        <w:rPr>
          <w:lang w:val="en-US"/>
        </w:rPr>
      </w:pPr>
      <w:ins w:id="1176" w:author="Mike Taylor" w:date="2024-08-27T22:54:41Z">
        <w:r>
          <w:rPr>
            <w:lang w:val="en-US"/>
          </w:rPr>
          <w:t xml:space="preserve">Additional posterior </w:t>
        </w:r>
      </w:ins>
      <w:del w:id="1177" w:author="Mike Taylor" w:date="2024-08-27T22:54:41Z">
        <w:r>
          <w:rPr>
            <w:shd w:fill="auto" w:val="clear"/>
            <w:lang w:val="en-US"/>
          </w:rPr>
          <w:delText xml:space="preserve">This is 2.33 m longer than the likely 23.8 m of the old mount, the extra length presumably being due to the additional </w:delText>
        </w:r>
      </w:del>
      <w:r>
        <w:rPr>
          <w:lang w:val="en-US"/>
        </w:rPr>
        <w:t>caudals inserted in the remount. The last few caudals (70–73) of CM 307 average 110 mm in length (Tschopp et al. 2019:table 3). If the ten sculpted whiplash caudals were of similar length, they would account for 1.1 m of additional length</w:t>
      </w:r>
      <w:del w:id="1178" w:author="Mike Taylor" w:date="2024-08-27T22:54:41Z">
        <w:r>
          <w:rPr>
            <w:shd w:fill="auto" w:val="clear"/>
            <w:lang w:val="en-US"/>
          </w:rPr>
          <w:delText>. The other 1.2 m is a mystery: perhaps, as well as CM 307 caudals replacing casts in the tail, some vertebrae of this specimen were also added at that time</w:delText>
        </w:r>
      </w:del>
      <w:r>
        <w:rPr>
          <w:lang w:val="en-US"/>
        </w:rPr>
        <w:t>.</w:t>
      </w:r>
    </w:p>
    <w:p>
      <w:pPr>
        <w:pStyle w:val="BodyText"/>
        <w:numPr>
          <w:ilvl w:val="0"/>
          <w:numId w:val="10"/>
        </w:numPr>
        <w:rPr>
          <w:lang w:val="en-US"/>
          <w:ins w:id="1180" w:author="Mike Taylor" w:date="2024-08-27T22:54:41Z"/>
        </w:rPr>
      </w:pPr>
      <w:ins w:id="1179" w:author="Mike Taylor" w:date="2024-08-27T22:54:41Z">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ins>
    </w:p>
    <w:p>
      <w:pPr>
        <w:pStyle w:val="BodyText"/>
        <w:numPr>
          <w:ilvl w:val="0"/>
          <w:numId w:val="10"/>
        </w:numPr>
        <w:rPr>
          <w:lang w:val="en-US"/>
          <w:ins w:id="1182" w:author="Mike Taylor" w:date="2024-08-27T22:54:41Z"/>
        </w:rPr>
      </w:pPr>
      <w:ins w:id="1181" w:author="Mike Taylor" w:date="2024-08-27T22:54:41Z">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ins>
    </w:p>
    <w:p>
      <w:pPr>
        <w:pStyle w:val="BodyText"/>
        <w:rPr>
          <w:lang w:val="en-US"/>
          <w:ins w:id="1184" w:author="Mike Taylor" w:date="2024-08-27T22:54:41Z"/>
        </w:rPr>
      </w:pPr>
      <w:ins w:id="1183" w:author="Mike Taylor" w:date="2024-08-27T22:54:41Z">
        <w:r>
          <w:rPr>
            <w:lang w:val="en-US"/>
          </w:rPr>
          <w:t>These three changes would account for 1.1 + 0.8 + 0.43 = 2.33 m additional length.</w:t>
        </w:r>
      </w:ins>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w:t>
      </w:r>
      <w:ins w:id="1185" w:author="Mike Taylor" w:date="2024-08-27T22:54:41Z">
        <w:r>
          <w:rPr>
            <w:lang w:val="en-US"/>
          </w:rPr>
          <w:t>paleobiological</w:t>
        </w:r>
      </w:ins>
      <w:del w:id="1186" w:author="Mike Taylor" w:date="2024-08-27T22:54:41Z">
        <w:r>
          <w:rPr>
            <w:lang w:val="en-US"/>
          </w:rPr>
          <w:delText>palaeobiological</w:delText>
        </w:r>
      </w:del>
      <w:r>
        <w:rPr>
          <w:lang w:val="en-US"/>
        </w:rPr>
        <w:t xml:space="preserve"> inference. For example, in chapter 4 of his </w:t>
      </w:r>
      <w:ins w:id="1187" w:author="Mike Taylor" w:date="2024-08-27T22:54:41Z">
        <w:r>
          <w:rPr>
            <w:lang w:val="en-US"/>
          </w:rPr>
          <w:t>doctoral dissertation, Mathew</w:t>
        </w:r>
      </w:ins>
      <w:del w:id="1188" w:author="Mike Taylor" w:date="2024-08-27T22:54:41Z">
        <w:r>
          <w:rPr>
            <w:lang w:val="en-US"/>
          </w:rPr>
          <w:delText>dissertation, Matt</w:delText>
        </w:r>
      </w:del>
      <w:r>
        <w:rPr>
          <w:lang w:val="en-US"/>
        </w:rPr>
        <w:t xml:space="preserve"> Wedel (2007) included </w:t>
      </w:r>
      <w:ins w:id="1189" w:author="Mike Taylor" w:date="2024-08-27T22:54:41Z">
        <w:r>
          <w:rPr>
            <w:lang w:val="en-US"/>
          </w:rPr>
          <w:t>femoral</w:t>
        </w:r>
      </w:ins>
      <w:del w:id="1190" w:author="Mike Taylor" w:date="2024-08-27T22:54:41Z">
        <w:r>
          <w:rPr>
            <w:lang w:val="en-US"/>
          </w:rPr>
          <w:delText>femur</w:delText>
        </w:r>
      </w:del>
      <w:r>
        <w:rPr>
          <w:lang w:val="en-US"/>
        </w:rPr>
        <w:t xml:space="preserve"> measurements of </w:t>
      </w:r>
      <w:r>
        <w:rPr>
          <w:i/>
          <w:iCs/>
          <w:lang w:val="en-US"/>
        </w:rPr>
        <w:t>D</w:t>
      </w:r>
      <w:r>
        <w:rPr>
          <w:lang w:val="en-US"/>
        </w:rPr>
        <w:t xml:space="preserve">. </w:t>
      </w:r>
      <w:r>
        <w:rPr>
          <w:i/>
          <w:iCs/>
          <w:lang w:val="en-US"/>
        </w:rPr>
        <w:t>carnegii</w:t>
      </w:r>
      <w:r>
        <w:rPr>
          <w:lang w:val="en-US"/>
        </w:rPr>
        <w:t xml:space="preserve"> along with </w:t>
      </w:r>
      <w:del w:id="1191" w:author="Mike Taylor" w:date="2024-08-27T22:54:41Z">
        <w:r>
          <w:rPr>
            <w:lang w:val="en-US"/>
          </w:rPr>
          <w:delText xml:space="preserve">the </w:delText>
        </w:r>
      </w:del>
      <w:r>
        <w:rPr>
          <w:lang w:val="en-US"/>
        </w:rPr>
        <w:t xml:space="preserve">cervical and dorsal </w:t>
      </w:r>
      <w:ins w:id="1192" w:author="Mike Taylor" w:date="2024-08-27T22:54:41Z">
        <w:r>
          <w:rPr>
            <w:lang w:val="en-US"/>
          </w:rPr>
          <w:t xml:space="preserve">vertebral </w:t>
        </w:r>
      </w:ins>
      <w:r>
        <w:rPr>
          <w:lang w:val="en-US"/>
        </w:rPr>
        <w:t xml:space="preserve">lengths in a database used for statistics, not realizing to what extent </w:t>
      </w:r>
      <w:ins w:id="1193" w:author="Mike Taylor" w:date="2024-08-27T22:54:41Z">
        <w:r>
          <w:rPr>
            <w:lang w:val="en-US"/>
          </w:rPr>
          <w:t xml:space="preserve">the mounted </w:t>
        </w:r>
      </w:ins>
      <w:del w:id="1194" w:author="Mike Taylor" w:date="2024-08-27T22:54:41Z">
        <w:r>
          <w:rPr>
            <w:lang w:val="en-US"/>
          </w:rPr>
          <w:delText xml:space="preserve">that </w:delText>
        </w:r>
      </w:del>
      <w:r>
        <w:rPr>
          <w:lang w:val="en-US"/>
        </w:rPr>
        <w:t xml:space="preserve">skeleton is a </w:t>
      </w:r>
      <w:ins w:id="1195" w:author="Mike Taylor" w:date="2024-08-27T22:54:41Z">
        <w:r>
          <w:rPr>
            <w:lang w:val="en-US"/>
          </w:rPr>
          <w:t>chimera</w:t>
        </w:r>
      </w:ins>
      <w:del w:id="1196" w:author="Mike Taylor" w:date="2024-08-27T22:54:41Z">
        <w:r>
          <w:rPr>
            <w:lang w:val="en-US"/>
          </w:rPr>
          <w:delText>chimaera</w:delText>
        </w:r>
      </w:del>
      <w:r>
        <w:rPr>
          <w:lang w:val="en-US"/>
        </w:rPr>
        <w:t xml:space="preserve"> (Wedel, pers. comm., 2022). Given that the femora of CM 84 and CM 94 </w:t>
      </w:r>
      <w:ins w:id="1197" w:author="Mike Taylor" w:date="2024-08-27T22:54:41Z">
        <w:r>
          <w:rPr>
            <w:lang w:val="en-US"/>
          </w:rPr>
          <w:t>differ</w:t>
        </w:r>
      </w:ins>
      <w:del w:id="1198" w:author="Mike Taylor" w:date="2024-08-27T22:54:41Z">
        <w:r>
          <w:rPr>
            <w:lang w:val="en-US"/>
          </w:rPr>
          <w:delText>vary</w:delText>
        </w:r>
      </w:del>
      <w:r>
        <w:rPr>
          <w:lang w:val="en-US"/>
        </w:rPr>
        <w:t xml:space="preserve"> in length by 5%, in proximal breadth by 28%</w:t>
      </w:r>
      <w:ins w:id="1199" w:author="Mike Taylor" w:date="2024-08-27T22:54:41Z">
        <w:r>
          <w:rPr>
            <w:lang w:val="en-US"/>
          </w:rPr>
          <w:t>,</w:t>
        </w:r>
      </w:ins>
      <w:r>
        <w:rPr>
          <w:lang w:val="en-US"/>
        </w:rPr>
        <w:t xml:space="preserve"> and in distal breadth by 13%, the conclusions drawn from his analysis could vary </w:t>
      </w:r>
      <w:ins w:id="1200" w:author="Mike Taylor" w:date="2024-08-27T22:54:41Z">
        <w:r>
          <w:rPr>
            <w:lang w:val="en-US"/>
          </w:rPr>
          <w:t>considerably</w:t>
        </w:r>
      </w:ins>
      <w:del w:id="1201" w:author="Mike Taylor" w:date="2024-08-27T22:54:41Z">
        <w:r>
          <w:rPr>
            <w:lang w:val="en-US"/>
          </w:rPr>
          <w:delText>considerable</w:delText>
        </w:r>
      </w:del>
      <w:r>
        <w:rPr>
          <w:lang w:val="en-US"/>
        </w:rPr>
        <w:t xml:space="preserve">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ins w:id="1202" w:author="Mike Taylor" w:date="2024-08-27T22:54:41Z">
        <w:r>
          <w:rPr>
            <w:lang w:val="en-US"/>
          </w:rPr>
          <w:t>World War II</w:t>
        </w:r>
      </w:ins>
      <w:del w:id="1203" w:author="Mike Taylor" w:date="2024-08-27T22:54:41Z">
        <w:r>
          <w:rPr>
            <w:lang w:val="en-US"/>
          </w:rPr>
          <w:delText>the 2nd World War</w:delText>
        </w:r>
      </w:del>
      <w:r>
        <w:rPr>
          <w:lang w:val="en-US"/>
        </w:rPr>
        <w:t xml:space="preserve">, Werner Janensch (1950) published his account of the mount 13 years later, specifying which elements were from the paralectotype, which had been filled in from other comparable specimens, and which were sculpted </w:t>
      </w:r>
      <w:ins w:id="1204" w:author="Mike Taylor" w:date="2024-08-27T22:54:41Z">
        <w:r>
          <w:rPr>
            <w:lang w:val="en-US"/>
          </w:rPr>
          <w:t xml:space="preserve">and </w:t>
        </w:r>
      </w:ins>
      <w:r>
        <w:rPr>
          <w:lang w:val="en-US"/>
        </w:rPr>
        <w:t xml:space="preserve">at what scales. The Berlin museum’s atrium was renovated and </w:t>
      </w:r>
      <w:ins w:id="1205" w:author="Mike Taylor" w:date="2024-08-27T22:54:41Z">
        <w:r>
          <w:rPr>
            <w:lang w:val="en-US"/>
          </w:rPr>
          <w:t>its</w:t>
        </w:r>
      </w:ins>
      <w:del w:id="1206" w:author="Mike Taylor" w:date="2024-08-27T22:54:41Z">
        <w:r>
          <w:rPr>
            <w:lang w:val="en-US"/>
          </w:rPr>
          <w:delText>the</w:delText>
        </w:r>
      </w:del>
      <w:r>
        <w:rPr>
          <w:lang w:val="en-US"/>
        </w:rPr>
        <w:t xml:space="preserve"> skeletons remounted in 2005–2007, and the </w:t>
      </w:r>
      <w:ins w:id="1207" w:author="Mike Taylor" w:date="2024-08-27T22:54:41Z">
        <w:r>
          <w:rPr>
            <w:lang w:val="en-US"/>
          </w:rPr>
          <w:t>revised</w:t>
        </w:r>
      </w:ins>
      <w:del w:id="1208" w:author="Mike Taylor" w:date="2024-08-27T22:54:41Z">
        <w:r>
          <w:rPr>
            <w:lang w:val="en-US"/>
          </w:rPr>
          <w:delText>new</w:delText>
        </w:r>
      </w:del>
      <w:r>
        <w:rPr>
          <w:lang w:val="en-US"/>
        </w:rPr>
        <w:t xml:space="preserve"> </w:t>
      </w:r>
      <w:r>
        <w:rPr>
          <w:i/>
          <w:iCs/>
          <w:lang w:val="en-US"/>
        </w:rPr>
        <w:t>Giraffatitan</w:t>
      </w:r>
      <w:r>
        <w:rPr>
          <w:lang w:val="en-US"/>
        </w:rPr>
        <w:t xml:space="preserve"> mount unveiled in 2007; only four years later</w:t>
      </w:r>
      <w:ins w:id="1209" w:author="Mike Taylor" w:date="2024-08-27T22:54:41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w:t>
      </w:r>
      <w:ins w:id="1210" w:author="Mike Taylor" w:date="2024-08-27T22:54:41Z">
        <w:r>
          <w:rPr>
            <w:lang w:val="en-US"/>
          </w:rPr>
          <w:t>remains</w:t>
        </w:r>
      </w:ins>
      <w:del w:id="1211" w:author="Mike Taylor" w:date="2024-08-27T22:54:41Z">
        <w:r>
          <w:rPr>
            <w:lang w:val="en-US"/>
          </w:rPr>
          <w:delText>remain</w:delText>
        </w:r>
      </w:del>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ins w:id="1212" w:author="Mike Taylor" w:date="2024-08-27T22:54:41Z">
        <w:r>
          <w:rPr>
            <w:lang w:val="en-US"/>
          </w:rPr>
          <w:t>summarizing</w:t>
        </w:r>
      </w:ins>
      <w:del w:id="1213" w:author="Mike Taylor" w:date="2024-08-27T22:54:41Z">
        <w:r>
          <w:rPr>
            <w:lang w:val="en-US"/>
          </w:rPr>
          <w:delText>summarising</w:delText>
        </w:r>
      </w:del>
      <w:r>
        <w:rPr>
          <w:lang w:val="en-US"/>
        </w:rPr>
        <w:t xml:space="preserve">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w:t>
      </w:r>
      <w:ins w:id="1214" w:author="Mike Taylor" w:date="2024-08-27T22:54:41Z">
        <w:r>
          <w:rPr>
            <w:lang w:val="en-US"/>
          </w:rPr>
          <w:t>,</w:t>
        </w:r>
      </w:ins>
      <w:r>
        <w:rPr>
          <w:lang w:val="en-US"/>
        </w:rPr>
        <w:t xml:space="preserve"> and tibia in the Carnegie </w:t>
      </w:r>
      <w:r>
        <w:rPr>
          <w:i/>
          <w:iCs/>
          <w:lang w:val="en-US"/>
        </w:rPr>
        <w:t>Diplodocus</w:t>
      </w:r>
      <w:r>
        <w:rPr>
          <w:lang w:val="en-US"/>
        </w:rPr>
        <w:t xml:space="preserve"> mount; </w:t>
      </w:r>
      <w:ins w:id="1215" w:author="Mike Taylor" w:date="2024-08-27T22:54:41Z">
        <w:r>
          <w:rPr>
            <w:lang w:val="en-US"/>
          </w:rPr>
          <w:t>nor</w:t>
        </w:r>
      </w:ins>
      <w:del w:id="1216" w:author="Mike Taylor" w:date="2024-08-27T22:54:41Z">
        <w:r>
          <w:rPr>
            <w:lang w:val="en-US"/>
          </w:rPr>
          <w:delText>or</w:delText>
        </w:r>
      </w:del>
      <w:r>
        <w:rPr>
          <w:lang w:val="en-US"/>
        </w:rPr>
        <w:t xml:space="preserve">,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del w:id="1217" w:author="Mike Taylor" w:date="2024-08-27T22:54:41Z">
        <w:r>
          <w:rPr>
            <w:lang w:val="en-US"/>
          </w:rPr>
          <w:delText>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delText>
        </w:r>
      </w:del>
    </w:p>
    <w:p>
      <w:pPr>
        <w:pStyle w:val="BodyText"/>
        <w:rPr>
          <w:lang w:val="en-US"/>
          <w:ins w:id="1221" w:author="Mike Taylor" w:date="2024-08-27T22:54:41Z"/>
        </w:rPr>
      </w:pPr>
      <w:ins w:id="1218" w:author="Mike Taylor" w:date="2024-08-27T22:54:41Z">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ins>
      <w:ins w:id="1219" w:author="Mike Taylor" w:date="2024-08-27T22:54:41Z">
        <w:r>
          <w:rPr>
            <w:i/>
            <w:iCs/>
            <w:u w:val="none"/>
            <w:lang w:val="en-US"/>
          </w:rPr>
          <w:t>Diplodocus</w:t>
        </w:r>
      </w:ins>
      <w:ins w:id="1220" w:author="Mike Taylor" w:date="2024-08-27T22:54:41Z">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ins>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t>
      </w:r>
      <w:ins w:id="1222" w:author="Mike Taylor" w:date="2024-08-27T22:54:41Z">
        <w:r>
          <w:rPr>
            <w:lang w:val="en-US"/>
          </w:rPr>
          <w:t xml:space="preserve">World War I </w:t>
        </w:r>
      </w:ins>
      <w:del w:id="1223" w:author="Mike Taylor" w:date="2024-08-27T22:54:41Z">
        <w:r>
          <w:rPr>
            <w:lang w:val="en-US"/>
          </w:rPr>
          <w:delText xml:space="preserve">WWI </w:delText>
        </w:r>
      </w:del>
      <w:r>
        <w:rPr>
          <w:lang w:val="en-US"/>
        </w:rPr>
        <w:t xml:space="preserve">cast, the eighth, was mounted in Madrid; 21 years after that until the last of the Carnegie Museum’s ten plaster casts was </w:t>
      </w:r>
      <w:ins w:id="1224" w:author="Mike Taylor" w:date="2024-08-27T22:54:41Z">
        <w:r>
          <w:rPr>
            <w:lang w:val="en-US"/>
          </w:rPr>
          <w:t>sent</w:t>
        </w:r>
      </w:ins>
      <w:del w:id="1225" w:author="Mike Taylor" w:date="2024-08-27T22:54:41Z">
        <w:r>
          <w:rPr>
            <w:lang w:val="en-US"/>
          </w:rPr>
          <w:delText>donated</w:delText>
        </w:r>
      </w:del>
      <w:r>
        <w:rPr>
          <w:lang w:val="en-US"/>
        </w:rPr>
        <w:t xml:space="preserve"> to the Munich museum that never mounted it; 18 years until the molds themselves were donated to the Field House museum in Vernal and five more years until the concrete cast was set up outside the Field House (Taylor et al. </w:t>
      </w:r>
      <w:ins w:id="1226" w:author="Mike Taylor" w:date="2024-08-27T22:54:41Z">
        <w:r>
          <w:rPr>
            <w:lang w:val="en-US"/>
          </w:rPr>
          <w:t>2023</w:t>
        </w:r>
      </w:ins>
      <w:del w:id="1227" w:author="Mike Taylor" w:date="2024-08-27T22:54:41Z">
        <w:r>
          <w:rPr>
            <w:lang w:val="en-US"/>
          </w:rPr>
          <w:delText>2022</w:delText>
        </w:r>
      </w:del>
      <w:r>
        <w:rPr>
          <w:lang w:val="en-US"/>
        </w:rPr>
        <w:t>); 22 years until the original cast in London was moved into its natural home in the main gallery of the Natural History Museum</w:t>
      </w:r>
      <w:del w:id="1228" w:author="Mike Taylor" w:date="2024-08-27T22:54:41Z">
        <w:r>
          <w:rPr>
            <w:lang w:val="en-US"/>
          </w:rPr>
          <w:delText>, with the skull of the Carnegie mount being replaced at around the same time</w:delText>
        </w:r>
      </w:del>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1229" w:author="Mike Taylor" w:date="2024-08-27T22:54:41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corporate </w:t>
      </w:r>
      <w:ins w:id="1230" w:author="Mike Taylor" w:date="2024-08-27T22:54:41Z">
        <w:r>
          <w:rPr>
            <w:lang w:val="en-US"/>
          </w:rPr>
          <w:t>functions</w:t>
        </w:r>
      </w:ins>
      <w:del w:id="1231" w:author="Mike Taylor" w:date="2024-08-27T22:54:41Z">
        <w:r>
          <w:rPr>
            <w:lang w:val="en-US"/>
          </w:rPr>
          <w:delText>events</w:delText>
        </w:r>
      </w:del>
      <w:r>
        <w:rPr>
          <w:lang w:val="en-US"/>
        </w:rPr>
        <w:t xml:space="preserve">. A single narrative thread winds through all these events. Now, </w:t>
      </w:r>
      <w:ins w:id="1232" w:author="Mike Taylor" w:date="2024-08-27T22:54:41Z">
        <w:r>
          <w:rPr>
            <w:lang w:val="en-US"/>
          </w:rPr>
          <w:t>six</w:t>
        </w:r>
      </w:ins>
      <w:del w:id="1233" w:author="Mike Taylor" w:date="2024-08-27T22:54:41Z">
        <w:r>
          <w:rPr>
            <w:lang w:val="en-US"/>
          </w:rPr>
          <w:delText>five</w:delText>
        </w:r>
      </w:del>
      <w:r>
        <w:rPr>
          <w:lang w:val="en-US"/>
        </w:rPr>
        <w:t xml:space="preserve"> years on, we hope that in writing up some of this history we are making our own contribution to the ongoing story of this most historic, charismatic</w:t>
      </w:r>
      <w:ins w:id="1234" w:author="Mike Taylor" w:date="2024-08-27T22:54:41Z">
        <w:r>
          <w:rPr>
            <w:lang w:val="en-US"/>
          </w:rPr>
          <w:t>,</w:t>
        </w:r>
      </w:ins>
      <w:r>
        <w:rPr>
          <w:lang w:val="en-US"/>
        </w:rPr>
        <w:t xml:space="preserve"> and important of fossils.</w:t>
      </w:r>
    </w:p>
    <w:p>
      <w:pPr>
        <w:pStyle w:val="Heading1"/>
        <w:numPr>
          <w:ilvl w:val="0"/>
          <w:numId w:val="1"/>
        </w:numPr>
        <w:rPr>
          <w:lang w:val="en-US"/>
          <w:ins w:id="1236" w:author="Mike Taylor" w:date="2024-08-27T22:54:41Z"/>
        </w:rPr>
      </w:pPr>
      <w:ins w:id="1235" w:author="Mike Taylor" w:date="2024-08-27T22:54:41Z">
        <w:bookmarkStart w:id="29" w:name="__RefHeading___Toc1833_55120580"/>
        <w:bookmarkEnd w:id="29"/>
        <w:r>
          <w:rPr>
            <w:lang w:val="en-US"/>
          </w:rPr>
          <w:t>Acknowledgments</w:t>
        </w:r>
      </w:ins>
    </w:p>
    <w:p>
      <w:pPr>
        <w:pStyle w:val="Heading1"/>
        <w:numPr>
          <w:ilvl w:val="0"/>
          <w:numId w:val="1"/>
        </w:numPr>
        <w:ind w:hanging="0" w:left="0" w:right="0"/>
        <w:rPr>
          <w:del w:id="1238" w:author="Mike Taylor" w:date="2024-08-27T22:54:41Z"/>
        </w:rPr>
      </w:pPr>
      <w:del w:id="1237" w:author="Mike Taylor" w:date="2024-08-27T22:54:41Z">
        <w:bookmarkStart w:id="30" w:name="__RefHeading___Toc1833_55120580_Copy_1"/>
        <w:bookmarkEnd w:id="30"/>
        <w:r>
          <w:rPr/>
          <w:delText>Acknowledgements</w:delText>
        </w:r>
      </w:del>
    </w:p>
    <w:p>
      <w:pPr>
        <w:pStyle w:val="Heading1"/>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w:t>
      </w:r>
      <w:ins w:id="1239" w:author="Mike Taylor" w:date="2024-08-27T22:54:41Z">
        <w:r>
          <w:rPr>
            <w:lang w:val="en-US"/>
          </w:rPr>
          <w:t>13).</w:t>
        </w:r>
      </w:ins>
      <w:del w:id="1240" w:author="Mike Taylor" w:date="2024-08-27T22:54:41Z">
        <w:r>
          <w:rPr>
            <w:lang w:val="en-US"/>
          </w:rPr>
          <w:delText>10)</w:delText>
        </w:r>
      </w:del>
      <w:r>
        <w:rPr>
          <w:lang w:val="en-US"/>
        </w:rPr>
        <w:t xml:space="preserve"> We are grateful to all those who </w:t>
      </w:r>
      <w:del w:id="1241" w:author="Mike Taylor" w:date="2024-08-27T22:54:41Z">
        <w:r>
          <w:rPr>
            <w:lang w:val="en-US"/>
          </w:rPr>
          <w:delText xml:space="preserve">kindly </w:delText>
        </w:r>
      </w:del>
      <w:r>
        <w:rPr>
          <w:lang w:val="en-US"/>
        </w:rPr>
        <w:t>allowed us to use their photographs: Mathew J. Wedel</w:t>
      </w:r>
      <w:ins w:id="1242" w:author="Mike Taylor" w:date="2024-08-27T22:54:41Z">
        <w:r>
          <w:rPr>
            <w:lang w:val="en-US"/>
          </w:rPr>
          <w:t xml:space="preserve"> (Western University of Health Sciences) provided the </w:t>
        </w:r>
      </w:ins>
      <w:del w:id="1243" w:author="Mike Taylor" w:date="2024-08-27T22:54:41Z">
        <w:r>
          <w:rPr>
            <w:lang w:val="en-US"/>
          </w:rPr>
          <w:delText xml:space="preserve">’s </w:delText>
        </w:r>
      </w:del>
      <w:r>
        <w:rPr>
          <w:lang w:val="en-US"/>
        </w:rPr>
        <w:t>photograph of the Carnegie mount (Figure 1)</w:t>
      </w:r>
      <w:ins w:id="1244" w:author="Mike Taylor" w:date="2024-08-27T22:54:41Z">
        <w:r>
          <w:rPr>
            <w:lang w:val="en-US"/>
          </w:rPr>
          <w:t>;</w:t>
        </w:r>
      </w:ins>
      <w:del w:id="1245" w:author="Mike Taylor" w:date="2024-08-27T22:54:41Z">
        <w:r>
          <w:rPr>
            <w:lang w:val="en-US"/>
          </w:rPr>
          <w:delText>,</w:delText>
        </w:r>
      </w:del>
      <w:r>
        <w:rPr>
          <w:lang w:val="en-US"/>
        </w:rPr>
        <w:t xml:space="preserve"> Vincent Reneleau</w:t>
      </w:r>
      <w:ins w:id="1246" w:author="Mike Taylor" w:date="2024-08-27T22:54:41Z">
        <w:r>
          <w:rPr>
            <w:lang w:val="en-US"/>
          </w:rPr>
          <w:t xml:space="preserve"> (MNHN) provided the </w:t>
        </w:r>
      </w:ins>
      <w:del w:id="1247" w:author="Mike Taylor" w:date="2024-08-27T22:54:41Z">
        <w:r>
          <w:rPr>
            <w:lang w:val="en-US"/>
          </w:rPr>
          <w:delText xml:space="preserve">’s </w:delText>
        </w:r>
      </w:del>
      <w:r>
        <w:rPr>
          <w:lang w:val="en-US"/>
        </w:rPr>
        <w:t xml:space="preserve">photographs of the atlas (Figure </w:t>
      </w:r>
      <w:ins w:id="1248" w:author="Mike Taylor" w:date="2024-08-27T22:54:41Z">
        <w:r>
          <w:rPr>
            <w:lang w:val="en-US"/>
          </w:rPr>
          <w:t>12C</w:t>
        </w:r>
      </w:ins>
      <w:del w:id="1249" w:author="Mike Taylor" w:date="2024-08-27T22:54:41Z">
        <w:r>
          <w:rPr>
            <w:lang w:val="en-US"/>
          </w:rPr>
          <w:delText>9C</w:delText>
        </w:r>
      </w:del>
      <w:r>
        <w:rPr>
          <w:lang w:val="en-US"/>
        </w:rPr>
        <w:t xml:space="preserve">) and right forefoot (Figure </w:t>
      </w:r>
      <w:ins w:id="1250" w:author="Mike Taylor" w:date="2024-08-27T22:54:41Z">
        <w:r>
          <w:rPr>
            <w:lang w:val="en-US"/>
          </w:rPr>
          <w:t>17A</w:t>
        </w:r>
      </w:ins>
      <w:del w:id="1251" w:author="Mike Taylor" w:date="2024-08-27T22:54:41Z">
        <w:r>
          <w:rPr>
            <w:lang w:val="en-US"/>
          </w:rPr>
          <w:delText>14A</w:delText>
        </w:r>
      </w:del>
      <w:r>
        <w:rPr>
          <w:lang w:val="en-US"/>
        </w:rPr>
        <w:t>) of the Paris cast</w:t>
      </w:r>
      <w:ins w:id="1252" w:author="Mike Taylor" w:date="2024-08-27T22:54:41Z">
        <w:r>
          <w:rPr>
            <w:lang w:val="en-US"/>
          </w:rPr>
          <w:t>; Joshua Franzos (</w:t>
        </w:r>
      </w:ins>
      <w:ins w:id="1253" w:author="Mike Taylor" w:date="2024-08-27T22:54:41Z">
        <w:r>
          <w:rPr>
            <w:shd w:fill="auto" w:val="clear"/>
            <w:lang w:val="en-US"/>
          </w:rPr>
          <w:t>unaffiliated</w:t>
        </w:r>
      </w:ins>
      <w:ins w:id="1254" w:author="Mike Taylor" w:date="2024-08-27T22:54:41Z">
        <w:r>
          <w:rPr>
            <w:lang w:val="en-US"/>
          </w:rPr>
          <w:t xml:space="preserve">) provided the </w:t>
        </w:r>
      </w:ins>
      <w:del w:id="1255" w:author="Mike Taylor" w:date="2024-08-27T22:54:41Z">
        <w:r>
          <w:rPr>
            <w:lang w:val="en-US"/>
          </w:rPr>
          <w:delText xml:space="preserve">, Josh Franzos’ </w:delText>
        </w:r>
      </w:del>
      <w:r>
        <w:rPr>
          <w:lang w:val="en-US"/>
        </w:rPr>
        <w:t xml:space="preserve">photograph of the cast skull of the Carnegie mount (Figure </w:t>
      </w:r>
      <w:ins w:id="1256" w:author="Mike Taylor" w:date="2024-08-27T22:54:41Z">
        <w:r>
          <w:rPr>
            <w:lang w:val="en-US"/>
          </w:rPr>
          <w:t>15);</w:t>
        </w:r>
      </w:ins>
      <w:del w:id="1257" w:author="Mike Taylor" w:date="2024-08-27T22:54:41Z">
        <w:r>
          <w:rPr>
            <w:lang w:val="en-US"/>
          </w:rPr>
          <w:delText>12),</w:delText>
        </w:r>
      </w:del>
      <w:r>
        <w:rPr>
          <w:lang w:val="en-US"/>
        </w:rPr>
        <w:t xml:space="preserve"> Verónica Díez Díaz</w:t>
      </w:r>
      <w:ins w:id="1258" w:author="Mike Taylor" w:date="2024-08-27T22:54:41Z">
        <w:r>
          <w:rPr>
            <w:lang w:val="en-US"/>
          </w:rPr>
          <w:t xml:space="preserve"> (Museum für Naturkunde Berlin) provided the </w:t>
        </w:r>
      </w:ins>
      <w:del w:id="1259" w:author="Mike Taylor" w:date="2024-08-27T22:54:41Z">
        <w:r>
          <w:rPr>
            <w:lang w:val="en-US"/>
          </w:rPr>
          <w:delText xml:space="preserve">’s </w:delText>
        </w:r>
      </w:del>
      <w:r>
        <w:rPr>
          <w:lang w:val="en-US"/>
        </w:rPr>
        <w:t xml:space="preserve">photograph of the right forefoot of the Berlin mount (Figure </w:t>
      </w:r>
      <w:ins w:id="1260" w:author="Mike Taylor" w:date="2024-08-27T22:54:41Z">
        <w:r>
          <w:rPr>
            <w:lang w:val="en-US"/>
          </w:rPr>
          <w:t>17B);</w:t>
        </w:r>
      </w:ins>
      <w:del w:id="1261" w:author="Mike Taylor" w:date="2024-08-27T22:54:41Z">
        <w:r>
          <w:rPr>
            <w:lang w:val="en-US"/>
          </w:rPr>
          <w:delText>14B),</w:delText>
        </w:r>
      </w:del>
      <w:r>
        <w:rPr>
          <w:lang w:val="en-US"/>
        </w:rPr>
        <w:t xml:space="preserve"> Jeremy Huff</w:t>
      </w:r>
      <w:ins w:id="1262" w:author="Mike Taylor" w:date="2024-08-27T22:54:41Z">
        <w:r>
          <w:rPr>
            <w:lang w:val="en-US"/>
          </w:rPr>
          <w:t xml:space="preserve"> (Texas A&amp;M University) provided the </w:t>
        </w:r>
      </w:ins>
      <w:del w:id="1263" w:author="Mike Taylor" w:date="2024-08-27T22:54:41Z">
        <w:r>
          <w:rPr>
            <w:lang w:val="en-US"/>
          </w:rPr>
          <w:delText xml:space="preserve">’s </w:delText>
        </w:r>
      </w:del>
      <w:r>
        <w:rPr>
          <w:lang w:val="en-US"/>
        </w:rPr>
        <w:t xml:space="preserve">photograph of the forefeet of HMNS 175 (formerly CM 662) in Houston (Figure </w:t>
      </w:r>
      <w:ins w:id="1264" w:author="Mike Taylor" w:date="2024-08-27T22:54:41Z">
        <w:r>
          <w:rPr>
            <w:lang w:val="en-US"/>
          </w:rPr>
          <w:t>17C);</w:t>
        </w:r>
      </w:ins>
      <w:del w:id="1265" w:author="Mike Taylor" w:date="2024-08-27T22:54:41Z">
        <w:r>
          <w:rPr>
            <w:lang w:val="en-US"/>
          </w:rPr>
          <w:delText>14C),</w:delText>
        </w:r>
      </w:del>
      <w:r>
        <w:rPr>
          <w:lang w:val="en-US"/>
        </w:rPr>
        <w:t xml:space="preserve"> and Phil Fraley</w:t>
      </w:r>
      <w:ins w:id="1266" w:author="Mike Taylor" w:date="2024-08-27T22:54:41Z">
        <w:r>
          <w:rPr>
            <w:lang w:val="en-US"/>
          </w:rPr>
          <w:t xml:space="preserve"> (PFP) provided the </w:t>
        </w:r>
      </w:ins>
      <w:del w:id="1267" w:author="Mike Taylor" w:date="2024-08-27T22:54:41Z">
        <w:r>
          <w:rPr>
            <w:lang w:val="en-US"/>
          </w:rPr>
          <w:delText xml:space="preserve">’s </w:delText>
        </w:r>
      </w:del>
      <w:r>
        <w:rPr>
          <w:lang w:val="en-US"/>
        </w:rPr>
        <w:t xml:space="preserve">photograph of the 2007 </w:t>
      </w:r>
      <w:r>
        <w:rPr>
          <w:i/>
          <w:iCs/>
          <w:lang w:val="en-US"/>
        </w:rPr>
        <w:t>Diplodocus</w:t>
      </w:r>
      <w:r>
        <w:rPr>
          <w:lang w:val="en-US"/>
        </w:rPr>
        <w:t xml:space="preserve"> remount in progress (Figure </w:t>
      </w:r>
      <w:ins w:id="1268" w:author="Mike Taylor" w:date="2024-08-27T22:54:41Z">
        <w:r>
          <w:rPr>
            <w:lang w:val="en-US"/>
          </w:rPr>
          <w:t>18</w:t>
        </w:r>
      </w:ins>
      <w:del w:id="1269" w:author="Mike Taylor" w:date="2024-08-27T22:54:41Z">
        <w:r>
          <w:rPr>
            <w:lang w:val="en-US"/>
          </w:rPr>
          <w:delText>15</w:delText>
        </w:r>
      </w:del>
      <w:r>
        <w:rPr>
          <w:lang w:val="en-US"/>
        </w:rPr>
        <w:t>).</w:t>
      </w:r>
    </w:p>
    <w:p>
      <w:pPr>
        <w:pStyle w:val="BodyText"/>
        <w:rPr>
          <w:lang w:val="en-US"/>
        </w:rPr>
      </w:pPr>
      <w:r>
        <w:rPr>
          <w:lang w:val="en-US"/>
        </w:rPr>
        <w:t>We also appreciate Phil Fraley’s provision of photographs of caudals from the original mount.</w:t>
      </w:r>
    </w:p>
    <w:p>
      <w:pPr>
        <w:pStyle w:val="BodyText"/>
        <w:rPr>
          <w:lang w:val="en-US"/>
          <w:ins w:id="1271" w:author="Mike Taylor" w:date="2024-08-27T22:54:41Z"/>
        </w:rPr>
      </w:pPr>
      <w:ins w:id="1270" w:author="Mike Taylor" w:date="2024-08-27T22:54:41Z">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ins>
    </w:p>
    <w:p>
      <w:pPr>
        <w:pStyle w:val="BodyText"/>
        <w:rPr>
          <w:del w:id="1273" w:author="Mike Taylor" w:date="2024-08-27T22:54:41Z"/>
        </w:rPr>
      </w:pPr>
      <w:del w:id="1272" w:author="Mike Taylor" w:date="2024-08-27T22:54:41Z">
        <w:r>
          <w:rPr/>
          <w:delText>We thank Ken Carpenter, David Letasi, Peter May, Anthony Maltese, Amanda McGee, Kristian Remes, Vincent Reneleau, Daniela Schwarz, Kirby Siber and Matt Wedel for permission to cite personal communications.</w:delText>
        </w:r>
      </w:del>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w:t>
      </w:r>
      <w:ins w:id="1274" w:author="Mike Taylor" w:date="2024-08-27T22:54:41Z">
        <w:r>
          <w:rPr>
            <w:lang w:val="en-US"/>
          </w:rPr>
          <w:t xml:space="preserve">22A; </w:t>
        </w:r>
      </w:ins>
      <w:del w:id="1275" w:author="Mike Taylor" w:date="2024-08-27T22:54:41Z">
        <w:r>
          <w:rPr>
            <w:lang w:val="en-US"/>
          </w:rPr>
          <w:delText xml:space="preserve">17A; and </w:delText>
        </w:r>
      </w:del>
      <w:r>
        <w:rPr>
          <w:lang w:val="en-US"/>
        </w:rPr>
        <w:t xml:space="preserve">to Dakota Campbell </w:t>
      </w:r>
      <w:ins w:id="1276" w:author="Mike Taylor" w:date="2024-08-27T22:54:41Z">
        <w:r>
          <w:rPr>
            <w:lang w:val="en-US"/>
          </w:rPr>
          <w:t>(</w:t>
        </w:r>
      </w:ins>
      <w:del w:id="1277" w:author="Mike Taylor" w:date="2024-08-27T22:54:41Z">
        <w:r>
          <w:rPr>
            <w:lang w:val="en-US"/>
          </w:rPr>
          <w:delText xml:space="preserve">of </w:delText>
        </w:r>
      </w:del>
      <w:r>
        <w:rPr>
          <w:lang w:val="en-US"/>
        </w:rPr>
        <w:t>Eye-Bot Aerial Solutions</w:t>
      </w:r>
      <w:ins w:id="1278" w:author="Mike Taylor" w:date="2024-08-27T22:54:41Z">
        <w:r>
          <w:rPr>
            <w:lang w:val="en-US"/>
          </w:rPr>
          <w:t>)</w:t>
        </w:r>
      </w:ins>
      <w:r>
        <w:rPr>
          <w:lang w:val="en-US"/>
        </w:rPr>
        <w:t xml:space="preserve"> for creating a LIDAR-based model and calculating a second length estimate, and providing the screenshot for Figure </w:t>
      </w:r>
      <w:ins w:id="1279" w:author="Mike Taylor" w:date="2024-08-27T22:54:41Z">
        <w:r>
          <w:rPr>
            <w:lang w:val="en-US"/>
          </w:rPr>
          <w:t xml:space="preserve">22B; and to Konstantin Rybakov for discovering and translating the original Russian account of the mishap in mounting their </w:t>
        </w:r>
      </w:ins>
      <w:ins w:id="1280" w:author="Mike Taylor" w:date="2024-08-27T22:54:41Z">
        <w:r>
          <w:rPr>
            <w:i/>
            <w:iCs/>
            <w:lang w:val="en-US"/>
          </w:rPr>
          <w:t>Diplodocus</w:t>
        </w:r>
      </w:ins>
      <w:ins w:id="1281" w:author="Mike Taylor" w:date="2024-08-27T22:54:41Z">
        <w:r>
          <w:rPr>
            <w:lang w:val="en-US"/>
          </w:rPr>
          <w:t xml:space="preserve"> cast</w:t>
        </w:r>
      </w:ins>
      <w:del w:id="1282" w:author="Mike Taylor" w:date="2024-08-27T22:54:41Z">
        <w:r>
          <w:rPr>
            <w:lang w:val="en-US"/>
          </w:rPr>
          <w:delText>17B</w:delText>
        </w:r>
      </w:del>
      <w:r>
        <w:rPr>
          <w:lang w:val="en-US"/>
        </w:rPr>
        <w: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1" w:name="__RefHeading___Toc3405_68767826"/>
      <w:bookmarkEnd w:id="31"/>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ins w:id="1286" w:author="Mike Taylor" w:date="2024-08-27T22:54:41Z"/>
        </w:rPr>
      </w:pPr>
      <w:ins w:id="1283" w:author="Mike Taylor" w:date="2024-08-27T22:54:41Z">
        <w:r>
          <w:rPr>
            <w:lang w:val="en-US"/>
          </w:rPr>
          <w:t xml:space="preserve">Anonymous. 1898a. The Dinosaur of Wyoming. </w:t>
        </w:r>
      </w:ins>
      <w:ins w:id="1284" w:author="Mike Taylor" w:date="2024-08-27T22:54:41Z">
        <w:r>
          <w:rPr>
            <w:i/>
            <w:iCs/>
            <w:lang w:val="en-US"/>
          </w:rPr>
          <w:t>New York Post</w:t>
        </w:r>
      </w:ins>
      <w:ins w:id="1285" w:author="Mike Taylor" w:date="2024-08-27T22:54:41Z">
        <w:r>
          <w:rPr>
            <w:lang w:val="en-US"/>
          </w:rPr>
          <w:t>, 1 December 1898.</w:t>
        </w:r>
      </w:ins>
    </w:p>
    <w:p>
      <w:pPr>
        <w:pStyle w:val="Reference"/>
        <w:rPr>
          <w:lang w:val="en-US"/>
        </w:rPr>
      </w:pPr>
      <w:r>
        <w:rPr>
          <w:lang w:val="en-US"/>
        </w:rPr>
        <w:t xml:space="preserve">Anonymous. </w:t>
      </w:r>
      <w:ins w:id="1287" w:author="Mike Taylor" w:date="2024-08-27T22:54:41Z">
        <w:r>
          <w:rPr>
            <w:lang w:val="en-US"/>
          </w:rPr>
          <w:t>1898b</w:t>
        </w:r>
      </w:ins>
      <w:del w:id="1288" w:author="Mike Taylor" w:date="2024-08-27T22:54:41Z">
        <w:r>
          <w:rPr>
            <w:lang w:val="en-US"/>
          </w:rPr>
          <w:delText>1898</w:delText>
        </w:r>
      </w:del>
      <w:r>
        <w:rPr>
          <w:lang w:val="en-US"/>
        </w:rPr>
        <w:t xml:space="preserve">. Most colossal animal ever on Earth just found out west. </w:t>
      </w:r>
      <w:r>
        <w:rPr>
          <w:i/>
          <w:iCs/>
          <w:lang w:val="en-US"/>
        </w:rPr>
        <w:t>New York Journal and Advertiser</w:t>
      </w:r>
      <w:r>
        <w:rPr>
          <w:lang w:val="en-US"/>
        </w:rPr>
        <w:t xml:space="preserve">, 11 December 1898, </w:t>
      </w:r>
      <w:ins w:id="1289" w:author="Mike Taylor" w:date="2024-08-27T22:54:41Z">
        <w:r>
          <w:rPr>
            <w:lang w:val="en-US"/>
          </w:rPr>
          <w:t>p. 29</w:t>
        </w:r>
      </w:ins>
      <w:del w:id="1290" w:author="Mike Taylor" w:date="2024-08-27T22:54:41Z">
        <w:r>
          <w:rPr>
            <w:lang w:val="en-US"/>
          </w:rPr>
          <w:delText>p29</w:delText>
        </w:r>
      </w:del>
      <w:r>
        <w:rPr>
          <w:lang w:val="en-US"/>
        </w:rPr>
        <w:t xml:space="preserve">. </w:t>
      </w:r>
      <w:hyperlink r:id="rId3">
        <w:r>
          <w:rPr>
            <w:rStyle w:val="Hyperlink"/>
            <w:lang w:val="en-US"/>
          </w:rPr>
          <w:t>https://www.loc.gov/resource/sn83030180/1898-12-11/ed-1/?sp=33&amp;r=-0.061,-0.031,0.196,0.117,0</w:t>
        </w:r>
      </w:hyperlink>
    </w:p>
    <w:p>
      <w:pPr>
        <w:pStyle w:val="Reference"/>
        <w:rPr>
          <w:lang w:val="en-US"/>
        </w:rPr>
      </w:pPr>
      <w:bookmarkStart w:id="32" w:name="__DdeLink__2481_14216418"/>
      <w:r>
        <w:rPr>
          <w:lang w:val="en-US"/>
        </w:rPr>
        <w:t>Anonymous</w:t>
      </w:r>
      <w:bookmarkEnd w:id="32"/>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 xml:space="preserve">Dippy: </w:t>
      </w:r>
      <w:ins w:id="1291" w:author="Mike Taylor" w:date="2024-08-27T22:54:41Z">
        <w:r>
          <w:rPr>
            <w:i/>
            <w:iCs/>
            <w:lang w:val="en-US"/>
          </w:rPr>
          <w:t>The</w:t>
        </w:r>
      </w:ins>
      <w:del w:id="1292" w:author="Mike Taylor" w:date="2024-08-27T22:54:41Z">
        <w:r>
          <w:rPr>
            <w:i/>
            <w:iCs/>
            <w:lang w:val="en-US"/>
          </w:rPr>
          <w:delText>the</w:delText>
        </w:r>
      </w:del>
      <w:r>
        <w:rPr>
          <w:i/>
          <w:iCs/>
          <w:lang w:val="en-US"/>
        </w:rPr>
        <w:t xml:space="preserv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ins w:id="1293" w:author="Mike Taylor" w:date="2024-08-27T22:54:41Z">
        <w:r>
          <w:rPr>
            <w:i/>
            <w:iCs/>
            <w:lang w:val="en-US"/>
          </w:rPr>
          <w:t>The</w:t>
        </w:r>
      </w:ins>
      <w:del w:id="1294" w:author="Mike Taylor" w:date="2024-08-27T22:54:41Z">
        <w:r>
          <w:rPr>
            <w:i/>
            <w:iCs/>
            <w:lang w:val="en-US"/>
          </w:rPr>
          <w:delText>the</w:delText>
        </w:r>
      </w:del>
      <w:r>
        <w:rPr>
          <w:i/>
          <w:iCs/>
          <w:lang w:val="en-US"/>
        </w:rPr>
        <w:t xml:space="preserve"> Sauropodomorph Dinosaurs</w:t>
      </w:r>
      <w:r>
        <w:rPr>
          <w:lang w:val="en-US"/>
        </w:rPr>
        <w:t>. Indiana University Press, Bloomington, Indiana. 495 pp.</w:t>
      </w:r>
    </w:p>
    <w:p>
      <w:pPr>
        <w:pStyle w:val="Reference"/>
        <w:rPr>
          <w:lang w:val="en-US"/>
          <w:ins w:id="1302" w:author="Mike Taylor" w:date="2024-08-27T22:54:41Z"/>
        </w:rPr>
      </w:pPr>
      <w:ins w:id="1295" w:author="Mike Taylor" w:date="2024-08-27T22:54:41Z">
        <w:r>
          <w:rPr>
            <w:lang w:val="en-US"/>
          </w:rPr>
          <w:t xml:space="preserve">Berman, David S., and John S. McIntosh. 1994. The recapitation of </w:t>
        </w:r>
      </w:ins>
      <w:ins w:id="1296" w:author="Mike Taylor" w:date="2024-08-27T22:54:41Z">
        <w:r>
          <w:rPr>
            <w:i/>
            <w:iCs/>
            <w:lang w:val="en-US"/>
          </w:rPr>
          <w:t>Apatosaurus</w:t>
        </w:r>
      </w:ins>
      <w:ins w:id="1297" w:author="Mike Taylor" w:date="2024-08-27T22:54:41Z">
        <w:r>
          <w:rPr>
            <w:lang w:val="en-US"/>
          </w:rPr>
          <w:t xml:space="preserve">. </w:t>
        </w:r>
      </w:ins>
      <w:ins w:id="1298" w:author="Mike Taylor" w:date="2024-08-27T22:54:41Z">
        <w:r>
          <w:rPr>
            <w:i/>
            <w:iCs/>
            <w:lang w:val="en-US"/>
          </w:rPr>
          <w:t>Paleontological Society Special Publications</w:t>
        </w:r>
      </w:ins>
      <w:ins w:id="1299" w:author="Mike Taylor" w:date="2024-08-27T22:54:41Z">
        <w:r>
          <w:rPr>
            <w:lang w:val="en-US"/>
          </w:rPr>
          <w:t xml:space="preserve"> </w:t>
        </w:r>
      </w:ins>
      <w:ins w:id="1300" w:author="Mike Taylor" w:date="2024-08-27T22:54:41Z">
        <w:r>
          <w:rPr>
            <w:b/>
            <w:bCs/>
            <w:lang w:val="en-US"/>
          </w:rPr>
          <w:t>7</w:t>
        </w:r>
      </w:ins>
      <w:ins w:id="1301" w:author="Mike Taylor" w:date="2024-08-27T22:54:41Z">
        <w:r>
          <w:rPr>
            <w:lang w:val="en-US"/>
          </w:rPr>
          <w:t>:83–98.</w:t>
        </w:r>
      </w:ins>
    </w:p>
    <w:p>
      <w:pPr>
        <w:pStyle w:val="Reference"/>
        <w:rPr>
          <w:del w:id="1308" w:author="Mike Taylor" w:date="2024-08-27T22:54:41Z"/>
        </w:rPr>
      </w:pPr>
      <w:del w:id="1303" w:author="Mike Taylor" w:date="2024-08-27T22:54:41Z">
        <w:r>
          <w:rPr/>
          <w:delText xml:space="preserve">Bodylevskaya, I. V. 2007. The Paleontological Institute during World War II: Academician A. A. Borissiak and the Moscow Group. </w:delText>
        </w:r>
      </w:del>
      <w:del w:id="1304" w:author="Mike Taylor" w:date="2024-08-27T22:54:41Z">
        <w:r>
          <w:rPr>
            <w:i/>
            <w:iCs/>
          </w:rPr>
          <w:delText>Paleontological Journal</w:delText>
        </w:r>
      </w:del>
      <w:del w:id="1305" w:author="Mike Taylor" w:date="2024-08-27T22:54:41Z">
        <w:r>
          <w:rPr/>
          <w:delText xml:space="preserve"> </w:delText>
        </w:r>
      </w:del>
      <w:del w:id="1306" w:author="Mike Taylor" w:date="2024-08-27T22:54:41Z">
        <w:r>
          <w:rPr>
            <w:b/>
            <w:bCs/>
          </w:rPr>
          <w:delText>41(2)</w:delText>
        </w:r>
      </w:del>
      <w:del w:id="1307" w:author="Mike Taylor" w:date="2024-08-27T22:54:41Z">
        <w:r>
          <w:rPr/>
          <w:delText>:212–21.</w:delText>
        </w:r>
      </w:del>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3"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3"/>
    </w:p>
    <w:p>
      <w:pPr>
        <w:pStyle w:val="Reference"/>
        <w:rPr>
          <w:del w:id="1312" w:author="Mike Taylor" w:date="2024-08-27T22:54:41Z"/>
        </w:rPr>
      </w:pPr>
      <w:del w:id="1309" w:author="Mike Taylor" w:date="2024-08-27T22:54:41Z">
        <w:r>
          <w:rPr/>
          <w:delText xml:space="preserve">Carnegie Institute. 1962. </w:delText>
        </w:r>
      </w:del>
      <w:del w:id="1310" w:author="Mike Taylor" w:date="2024-08-27T22:54:41Z">
        <w:r>
          <w:rPr>
            <w:i/>
            <w:iCs/>
          </w:rPr>
          <w:delText>Carnegie Museum ‘62</w:delText>
        </w:r>
      </w:del>
      <w:del w:id="1311" w:author="Mike Taylor" w:date="2024-08-27T22:54:41Z">
        <w:r>
          <w:rPr>
            <w:i w:val="false"/>
            <w:iCs w:val="false"/>
          </w:rPr>
          <w:delText xml:space="preserve"> [Sixty-first annual report of the Carnegie Museum, Carnegie Institute, Pittsburgh].</w:delText>
        </w:r>
      </w:del>
    </w:p>
    <w:p>
      <w:pPr>
        <w:pStyle w:val="Reference"/>
        <w:rPr>
          <w:lang w:val="en-US"/>
        </w:rPr>
      </w:pPr>
      <w:r>
        <w:rPr>
          <w:lang w:val="en-US"/>
        </w:rPr>
        <w:t>Carnegie Institute. 1999. Section of vertebrate paleontology, April 1–June 30, 1999. 7 pages.</w:t>
      </w:r>
    </w:p>
    <w:p>
      <w:pPr>
        <w:pStyle w:val="Reference"/>
        <w:rPr>
          <w:lang w:val="en-US"/>
          <w:ins w:id="1316" w:author="Mike Taylor" w:date="2024-08-27T22:54:41Z"/>
        </w:rPr>
      </w:pPr>
      <w:ins w:id="1313" w:author="Mike Taylor" w:date="2024-08-27T22:54:41Z">
        <w:r>
          <w:rPr>
            <w:lang w:val="en-US"/>
          </w:rPr>
          <w:t xml:space="preserve">Carnegie Museum. 1906. </w:t>
        </w:r>
      </w:ins>
      <w:ins w:id="1314" w:author="Mike Taylor" w:date="2024-08-27T22:54:41Z">
        <w:r>
          <w:rPr>
            <w:i/>
            <w:iCs/>
            <w:lang w:val="en-US"/>
          </w:rPr>
          <w:t>Annual report of the director for the year ending March 31, 1906</w:t>
        </w:r>
      </w:ins>
      <w:ins w:id="1315" w:author="Mike Taylor" w:date="2024-08-27T22:54:41Z">
        <w:r>
          <w:rPr>
            <w:lang w:val="en-US"/>
          </w:rPr>
          <w:t>. Publications of the Carnegie Museum: Serial No. 43.</w:t>
        </w:r>
      </w:ins>
    </w:p>
    <w:p>
      <w:pPr>
        <w:pStyle w:val="Reference"/>
        <w:rPr>
          <w:lang w:val="en-US"/>
          <w:ins w:id="1320" w:author="Mike Taylor" w:date="2024-08-27T22:54:41Z"/>
        </w:rPr>
      </w:pPr>
      <w:ins w:id="1317" w:author="Mike Taylor" w:date="2024-08-27T22:54:41Z">
        <w:r>
          <w:rPr>
            <w:lang w:val="en-US"/>
          </w:rPr>
          <w:t xml:space="preserve">Carnegie Museum. 1907. </w:t>
        </w:r>
      </w:ins>
      <w:ins w:id="1318" w:author="Mike Taylor" w:date="2024-08-27T22:54:41Z">
        <w:r>
          <w:rPr>
            <w:i/>
            <w:iCs/>
            <w:lang w:val="en-US"/>
          </w:rPr>
          <w:t>Twelfth annual report of the director for the year ending March 31, 1907</w:t>
        </w:r>
      </w:ins>
      <w:ins w:id="1319" w:author="Mike Taylor" w:date="2024-08-27T22:54:41Z">
        <w:r>
          <w:rPr>
            <w:lang w:val="en-US"/>
          </w:rPr>
          <w:t>. Publications of the Carnegie Museum: Serial No. 48.</w:t>
        </w:r>
      </w:ins>
    </w:p>
    <w:p>
      <w:pPr>
        <w:pStyle w:val="Reference"/>
        <w:rPr>
          <w:lang w:val="en-US"/>
          <w:ins w:id="1326" w:author="Mike Taylor" w:date="2024-08-27T22:54:41Z"/>
        </w:rPr>
      </w:pPr>
      <w:ins w:id="1321" w:author="Mike Taylor" w:date="2024-08-27T22:54:41Z">
        <w:r>
          <w:rPr>
            <w:lang w:val="en-US"/>
          </w:rPr>
          <w:t xml:space="preserve">Carpenter, Kenneth. 2018. Rocky start of Dinosaur National Monument (USA), the world’s first dinosaur geoconservation site. </w:t>
        </w:r>
      </w:ins>
      <w:ins w:id="1322" w:author="Mike Taylor" w:date="2024-08-27T22:54:41Z">
        <w:r>
          <w:rPr>
            <w:i/>
            <w:iCs/>
            <w:lang w:val="en-US"/>
          </w:rPr>
          <w:t>Geoconservation Research</w:t>
        </w:r>
      </w:ins>
      <w:ins w:id="1323" w:author="Mike Taylor" w:date="2024-08-27T22:54:41Z">
        <w:r>
          <w:rPr>
            <w:lang w:val="en-US"/>
          </w:rPr>
          <w:t xml:space="preserve"> </w:t>
        </w:r>
      </w:ins>
      <w:ins w:id="1324" w:author="Mike Taylor" w:date="2024-08-27T22:54:41Z">
        <w:r>
          <w:rPr>
            <w:b/>
            <w:bCs/>
            <w:lang w:val="en-US"/>
          </w:rPr>
          <w:t>1(1)</w:t>
        </w:r>
      </w:ins>
      <w:ins w:id="1325" w:author="Mike Taylor" w:date="2024-08-27T22:54:41Z">
        <w:r>
          <w:rPr>
            <w:lang w:val="en-US"/>
          </w:rPr>
          <w:t>:1–20.</w:t>
        </w:r>
      </w:ins>
    </w:p>
    <w:p>
      <w:pPr>
        <w:pStyle w:val="Reference"/>
        <w:rPr>
          <w:lang w:val="en-US"/>
        </w:rPr>
      </w:pPr>
      <w:r>
        <w:rPr>
          <w:lang w:val="en-US"/>
        </w:rPr>
        <w:t xml:space="preserve">Coggeshall, Arthur Sterry. 1951a. </w:t>
      </w:r>
      <w:ins w:id="1327" w:author="Mike Taylor" w:date="2024-08-27T22:54:41Z">
        <w:r>
          <w:rPr>
            <w:lang w:val="en-US"/>
          </w:rPr>
          <w:t xml:space="preserve">How </w:t>
        </w:r>
      </w:ins>
      <w:r>
        <w:rPr>
          <w:lang w:val="en-US"/>
        </w:rPr>
        <w:t xml:space="preserve">“Dippy” </w:t>
      </w:r>
      <w:ins w:id="1328" w:author="Mike Taylor" w:date="2024-08-27T22:54:41Z">
        <w:r>
          <w:rPr>
            <w:lang w:val="en-US"/>
          </w:rPr>
          <w:t>came to Pittsburgh</w:t>
        </w:r>
      </w:ins>
      <w:del w:id="1329" w:author="Mike Taylor" w:date="2024-08-27T22:54:41Z">
        <w:r>
          <w:rPr>
            <w:lang w:val="en-US"/>
          </w:rPr>
          <w:delText>crashes royalty</w:delText>
        </w:r>
      </w:del>
      <w:r>
        <w:rPr>
          <w:lang w:val="en-US"/>
        </w:rPr>
        <w:t xml:space="preserve">. </w:t>
      </w:r>
      <w:r>
        <w:rPr>
          <w:i/>
          <w:iCs/>
          <w:lang w:val="en-US"/>
        </w:rPr>
        <w:t>Carnegie Magazine</w:t>
      </w:r>
      <w:r>
        <w:rPr>
          <w:lang w:val="en-US"/>
        </w:rPr>
        <w:t xml:space="preserve"> </w:t>
      </w:r>
      <w:r>
        <w:rPr>
          <w:b/>
          <w:bCs/>
          <w:lang w:val="en-US"/>
        </w:rPr>
        <w:t>25(</w:t>
      </w:r>
      <w:ins w:id="1330" w:author="Mike Taylor" w:date="2024-08-27T22:54:41Z">
        <w:r>
          <w:rPr>
            <w:b/>
            <w:bCs/>
            <w:lang w:val="en-US"/>
          </w:rPr>
          <w:t>7)</w:t>
        </w:r>
      </w:ins>
      <w:ins w:id="1331" w:author="Mike Taylor" w:date="2024-08-27T22:54:41Z">
        <w:r>
          <w:rPr>
            <w:lang w:val="en-US"/>
          </w:rPr>
          <w:t>:238–241.</w:t>
        </w:r>
      </w:ins>
      <w:del w:id="1332" w:author="Mike Taylor" w:date="2024-08-27T22:54:41Z">
        <w:r>
          <w:rPr>
            <w:b/>
            <w:bCs/>
            <w:lang w:val="en-US"/>
          </w:rPr>
          <w:delText>8)</w:delText>
        </w:r>
      </w:del>
      <w:del w:id="1333" w:author="Mike Taylor" w:date="2024-08-27T22:54:41Z">
        <w:r>
          <w:rPr>
            <w:lang w:val="en-US"/>
          </w:rPr>
          <w:delText xml:space="preserve">:276–78. </w:delText>
        </w:r>
      </w:del>
      <w:hyperlink r:id="rId5">
        <w:del w:id="1334" w:author="Mike Taylor" w:date="2024-08-27T22:54:41Z">
          <w:r>
            <w:rPr>
              <w:rStyle w:val="FollowedHyperlink"/>
            </w:rPr>
            <w:delText>https://archive.org/details/sim_carnegie_1951-10_25_8/page/276/mode/2up</w:delText>
          </w:r>
        </w:del>
      </w:hyperlink>
    </w:p>
    <w:p>
      <w:pPr>
        <w:pStyle w:val="Reference"/>
        <w:rPr>
          <w:lang w:val="en-US"/>
        </w:rPr>
      </w:pPr>
      <w:r>
        <w:rPr>
          <w:lang w:val="en-US"/>
        </w:rPr>
        <w:t xml:space="preserve">Coggeshall, Arthur Sterry. 1951b. </w:t>
      </w:r>
      <w:del w:id="1335" w:author="Mike Taylor" w:date="2024-08-27T22:54:41Z">
        <w:r>
          <w:rPr>
            <w:lang w:val="en-US"/>
          </w:rPr>
          <w:delText xml:space="preserve">More about </w:delText>
        </w:r>
      </w:del>
      <w:r>
        <w:rPr>
          <w:lang w:val="en-US"/>
        </w:rPr>
        <w:t xml:space="preserve">“Dippy” </w:t>
      </w:r>
      <w:ins w:id="1336" w:author="Mike Taylor" w:date="2024-08-27T22:54:41Z">
        <w:r>
          <w:rPr>
            <w:lang w:val="en-US"/>
          </w:rPr>
          <w:t>crashes</w:t>
        </w:r>
      </w:ins>
      <w:del w:id="1337" w:author="Mike Taylor" w:date="2024-08-27T22:54:41Z">
        <w:r>
          <w:rPr>
            <w:lang w:val="en-US"/>
          </w:rPr>
          <w:delText>and</w:delText>
        </w:r>
      </w:del>
      <w:r>
        <w:rPr>
          <w:lang w:val="en-US"/>
        </w:rPr>
        <w:t xml:space="preserve"> royalty. </w:t>
      </w:r>
      <w:r>
        <w:rPr>
          <w:i/>
          <w:iCs/>
          <w:lang w:val="en-US"/>
        </w:rPr>
        <w:t>Carnegie Magazine</w:t>
      </w:r>
      <w:r>
        <w:rPr>
          <w:lang w:val="en-US"/>
        </w:rPr>
        <w:t xml:space="preserve"> </w:t>
      </w:r>
      <w:r>
        <w:rPr>
          <w:b/>
          <w:bCs/>
          <w:lang w:val="en-US"/>
        </w:rPr>
        <w:t>25(</w:t>
      </w:r>
      <w:ins w:id="1338" w:author="Mike Taylor" w:date="2024-08-27T22:54:41Z">
        <w:r>
          <w:rPr>
            <w:b/>
            <w:bCs/>
            <w:lang w:val="en-US"/>
          </w:rPr>
          <w:t>8)</w:t>
        </w:r>
      </w:ins>
      <w:ins w:id="1339" w:author="Mike Taylor" w:date="2024-08-27T22:54:41Z">
        <w:r>
          <w:rPr>
            <w:lang w:val="en-US"/>
          </w:rPr>
          <w:t>:276–278</w:t>
        </w:r>
      </w:ins>
      <w:del w:id="1340" w:author="Mike Taylor" w:date="2024-08-27T22:54:41Z">
        <w:r>
          <w:rPr>
            <w:b/>
            <w:bCs/>
            <w:lang w:val="en-US"/>
          </w:rPr>
          <w:delText>9)</w:delText>
        </w:r>
      </w:del>
      <w:del w:id="1341" w:author="Mike Taylor" w:date="2024-08-27T22:54:41Z">
        <w:r>
          <w:rPr>
            <w:lang w:val="en-US"/>
          </w:rPr>
          <w:delText>:312–15</w:delText>
        </w:r>
      </w:del>
      <w:r>
        <w:rPr>
          <w:lang w:val="en-US"/>
        </w:rPr>
        <w:t xml:space="preserve">. </w:t>
      </w:r>
      <w:hyperlink r:id="rId6">
        <w:r>
          <w:rPr>
            <w:rStyle w:val="FollowedHyperlink"/>
            <w:lang w:val="en-US"/>
          </w:rPr>
          <w:t>https://archive.org/details/sim_carnegie_1951-</w:t>
        </w:r>
        <w:ins w:id="1342" w:author="Mike Taylor" w:date="2024-08-27T22:54:41Z">
          <w:r>
            <w:rPr>
              <w:rStyle w:val="FollowedHyperlink"/>
              <w:lang w:val="en-US"/>
            </w:rPr>
            <w:t>10_25_8/page/276</w:t>
          </w:r>
        </w:ins>
      </w:hyperlink>
      <w:hyperlink r:id="rId7">
        <w:del w:id="1343" w:author="Mike Taylor" w:date="2024-08-27T22:54:41Z">
          <w:r>
            <w:rPr>
              <w:rStyle w:val="Hyperlink"/>
            </w:rPr>
            <w:delText>11_25_9/page/312</w:delText>
          </w:r>
        </w:del>
      </w:hyperlink>
      <w:hyperlink r:id="rId8">
        <w:r>
          <w:rPr>
            <w:rStyle w:val="FollowedHyperlink"/>
            <w:lang w:val="en-US"/>
          </w:rPr>
          <w:t>/mode/2up</w:t>
        </w:r>
      </w:hyperlink>
    </w:p>
    <w:p>
      <w:pPr>
        <w:pStyle w:val="Reference"/>
        <w:rPr>
          <w:lang w:val="en-US"/>
          <w:ins w:id="1350" w:author="Mike Taylor" w:date="2024-08-27T22:54:41Z"/>
        </w:rPr>
      </w:pPr>
      <w:ins w:id="1344" w:author="Mike Taylor" w:date="2024-08-27T22:54:41Z">
        <w:r>
          <w:rPr>
            <w:lang w:val="en-US"/>
          </w:rPr>
          <w:t xml:space="preserve">Coggeshall, Arthur Sterry. 1951c. More about “Dippy” and royalty. </w:t>
        </w:r>
      </w:ins>
      <w:ins w:id="1345" w:author="Mike Taylor" w:date="2024-08-27T22:54:41Z">
        <w:r>
          <w:rPr>
            <w:i/>
            <w:iCs/>
            <w:lang w:val="en-US"/>
          </w:rPr>
          <w:t>Carnegie Magazine</w:t>
        </w:r>
      </w:ins>
      <w:ins w:id="1346" w:author="Mike Taylor" w:date="2024-08-27T22:54:41Z">
        <w:r>
          <w:rPr>
            <w:lang w:val="en-US"/>
          </w:rPr>
          <w:t xml:space="preserve"> </w:t>
        </w:r>
      </w:ins>
      <w:ins w:id="1347" w:author="Mike Taylor" w:date="2024-08-27T22:54:41Z">
        <w:r>
          <w:rPr>
            <w:b/>
            <w:bCs/>
            <w:lang w:val="en-US"/>
          </w:rPr>
          <w:t>25(9)</w:t>
        </w:r>
      </w:ins>
      <w:ins w:id="1348" w:author="Mike Taylor" w:date="2024-08-27T22:54:41Z">
        <w:r>
          <w:rPr>
            <w:lang w:val="en-US"/>
          </w:rPr>
          <w:t xml:space="preserve">:312–315. </w:t>
        </w:r>
      </w:ins>
      <w:hyperlink r:id="rId9">
        <w:ins w:id="1349" w:author="Mike Taylor" w:date="2024-08-27T22:54:41Z">
          <w:r>
            <w:rPr>
              <w:rStyle w:val="Hyperlink"/>
              <w:lang w:val="en-US"/>
            </w:rPr>
            <w:t>https://archive.org/details/sim_carnegie_1951-11_25_9/page/312/mode/2up</w:t>
          </w:r>
        </w:ins>
      </w:hyperlink>
    </w:p>
    <w:p>
      <w:pPr>
        <w:pStyle w:val="Reference"/>
        <w:rPr>
          <w:lang w:val="en-US"/>
        </w:rPr>
      </w:pPr>
      <w:r>
        <w:rPr>
          <w:lang w:val="en-US"/>
        </w:rPr>
        <w:t xml:space="preserve">Curtice Brian D. 1996. </w:t>
      </w:r>
      <w:r>
        <w:rPr>
          <w:i/>
          <w:iCs/>
          <w:lang w:val="en-US"/>
        </w:rPr>
        <w:t xml:space="preserve">Codex of </w:t>
      </w:r>
      <w:ins w:id="1351" w:author="Mike Taylor" w:date="2024-08-27T22:54:41Z">
        <w:r>
          <w:rPr>
            <w:i/>
            <w:iCs/>
            <w:lang w:val="en-US"/>
          </w:rPr>
          <w:t>Diplodocid Caudal Vertebrae</w:t>
        </w:r>
      </w:ins>
      <w:del w:id="1352" w:author="Mike Taylor" w:date="2024-08-27T22:54:41Z">
        <w:r>
          <w:rPr>
            <w:i/>
            <w:iCs/>
            <w:lang w:val="en-US"/>
          </w:rPr>
          <w:delText>diplodocid caudal vertebrae</w:delText>
        </w:r>
      </w:del>
      <w:r>
        <w:rPr>
          <w:i/>
          <w:iCs/>
          <w:lang w:val="en-US"/>
        </w:rPr>
        <w:t xml:space="preserve"> from the Dry Mesa </w:t>
      </w:r>
      <w:ins w:id="1353" w:author="Mike Taylor" w:date="2024-08-27T22:54:41Z">
        <w:r>
          <w:rPr>
            <w:i/>
            <w:iCs/>
            <w:lang w:val="en-US"/>
          </w:rPr>
          <w:t>Dinosaur Quarry</w:t>
        </w:r>
      </w:ins>
      <w:ins w:id="1354" w:author="Mike Taylor" w:date="2024-08-27T22:54:41Z">
        <w:r>
          <w:rPr>
            <w:lang w:val="en-US"/>
          </w:rPr>
          <w:t>. Master’s</w:t>
        </w:r>
      </w:ins>
      <w:del w:id="1355" w:author="Mike Taylor" w:date="2024-08-27T22:54:41Z">
        <w:r>
          <w:rPr>
            <w:i/>
            <w:iCs/>
            <w:lang w:val="en-US"/>
          </w:rPr>
          <w:delText>dinosaur quarry</w:delText>
        </w:r>
      </w:del>
      <w:del w:id="1356" w:author="Mike Taylor" w:date="2024-08-27T22:54:41Z">
        <w:r>
          <w:rPr>
            <w:lang w:val="en-US"/>
          </w:rPr>
          <w:delText>. Masters</w:delText>
        </w:r>
      </w:del>
      <w:r>
        <w:rPr>
          <w:lang w:val="en-US"/>
        </w:rPr>
        <w:t xml:space="preserve"> Thesis, Brigham Young University, Department of Geology.</w:t>
      </w:r>
    </w:p>
    <w:p>
      <w:pPr>
        <w:pStyle w:val="Reference"/>
        <w:rPr>
          <w:lang w:val="en-US"/>
          <w:ins w:id="1362" w:author="Mike Taylor" w:date="2024-08-27T22:54:41Z"/>
        </w:rPr>
      </w:pPr>
      <w:ins w:id="1357" w:author="Mike Taylor" w:date="2024-08-27T22:54:41Z">
        <w:r>
          <w:rPr>
            <w:lang w:val="en-US"/>
          </w:rPr>
          <w:t xml:space="preserve">Duda, Kathryn M. 1992. Our dinosaurs visit Japan. </w:t>
        </w:r>
      </w:ins>
      <w:ins w:id="1358" w:author="Mike Taylor" w:date="2024-08-27T22:54:41Z">
        <w:r>
          <w:rPr>
            <w:i/>
            <w:iCs/>
            <w:lang w:val="en-US"/>
          </w:rPr>
          <w:t>Carnegie Magazine</w:t>
        </w:r>
      </w:ins>
      <w:ins w:id="1359" w:author="Mike Taylor" w:date="2024-08-27T22:54:41Z">
        <w:r>
          <w:rPr>
            <w:lang w:val="en-US"/>
          </w:rPr>
          <w:t xml:space="preserve"> </w:t>
        </w:r>
      </w:ins>
      <w:ins w:id="1360" w:author="Mike Taylor" w:date="2024-08-27T22:54:41Z">
        <w:r>
          <w:rPr>
            <w:b/>
            <w:bCs/>
            <w:shd w:fill="auto" w:val="clear"/>
            <w:lang w:val="en-US"/>
          </w:rPr>
          <w:t>61(6)</w:t>
        </w:r>
      </w:ins>
      <w:ins w:id="1361" w:author="Mike Taylor" w:date="2024-08-27T22:54:41Z">
        <w:r>
          <w:rPr>
            <w:lang w:val="en-US"/>
          </w:rPr>
          <w:t>:8.</w:t>
        </w:r>
      </w:ins>
    </w:p>
    <w:p>
      <w:pPr>
        <w:pStyle w:val="Reference"/>
        <w:rPr>
          <w:lang w:val="en-US"/>
          <w:ins w:id="1366" w:author="Mike Taylor" w:date="2024-08-27T22:54:41Z"/>
        </w:rPr>
      </w:pPr>
      <w:ins w:id="1363" w:author="Mike Taylor" w:date="2024-08-27T22:54:41Z">
        <w:r>
          <w:rPr>
            <w:lang w:val="en-US"/>
          </w:rPr>
          <w:t xml:space="preserve">Gangewere, Robert J. 2011. Palace of culture — </w:t>
        </w:r>
      </w:ins>
      <w:ins w:id="1364" w:author="Mike Taylor" w:date="2024-08-27T22:54:41Z">
        <w:r>
          <w:rPr>
            <w:i/>
            <w:iCs/>
            <w:lang w:val="en-US"/>
          </w:rPr>
          <w:t>Andrew Carnegie's Museums and Library in Pittsburgh</w:t>
        </w:r>
      </w:ins>
      <w:ins w:id="1365" w:author="Mike Taylor" w:date="2024-08-27T22:54:41Z">
        <w:r>
          <w:rPr>
            <w:lang w:val="en-US"/>
          </w:rPr>
          <w:t>. University of Pittsburgh Press, Pennsylvania, 360 p.</w:t>
        </w:r>
      </w:ins>
    </w:p>
    <w:p>
      <w:pPr>
        <w:pStyle w:val="Reference"/>
        <w:rPr>
          <w:del w:id="1374" w:author="Mike Taylor" w:date="2024-08-27T22:54:41Z"/>
        </w:rPr>
      </w:pPr>
      <w:del w:id="1367" w:author="Mike Taylor" w:date="2024-08-27T22:54:41Z">
        <w:r>
          <w:rPr/>
          <w:delText xml:space="preserve">Dumont, Maitena, Andras Borbely, Anke Kaysser-Pyzalla and P. Martin Sander. 2014. Long bone cortices in a growth series of </w:delText>
        </w:r>
      </w:del>
      <w:del w:id="1368" w:author="Mike Taylor" w:date="2024-08-27T22:54:41Z">
        <w:r>
          <w:rPr>
            <w:i/>
            <w:iCs/>
          </w:rPr>
          <w:delText>Apatosaurus</w:delText>
        </w:r>
      </w:del>
      <w:del w:id="1369" w:author="Mike Taylor" w:date="2024-08-27T22:54:41Z">
        <w:r>
          <w:rPr/>
          <w:delText xml:space="preserve"> sp. (Dinosauria: Diplodocidae): geometry, body mass, and crystallite orientation of giant animals. </w:delText>
        </w:r>
      </w:del>
      <w:del w:id="1370" w:author="Mike Taylor" w:date="2024-08-27T22:54:41Z">
        <w:r>
          <w:rPr>
            <w:i/>
            <w:iCs/>
          </w:rPr>
          <w:delText>Biological Journal of the Linnean Society</w:delText>
        </w:r>
      </w:del>
      <w:del w:id="1371" w:author="Mike Taylor" w:date="2024-08-27T22:54:41Z">
        <w:r>
          <w:rPr/>
          <w:delText xml:space="preserve"> </w:delText>
        </w:r>
      </w:del>
      <w:del w:id="1372" w:author="Mike Taylor" w:date="2024-08-27T22:54:41Z">
        <w:r>
          <w:rPr>
            <w:b/>
            <w:bCs/>
          </w:rPr>
          <w:delText>112(4)</w:delText>
        </w:r>
      </w:del>
      <w:del w:id="1373" w:author="Mike Taylor" w:date="2024-08-27T22:54:41Z">
        <w:r>
          <w:rPr/>
          <w:delText>:782–798. doi:10.1111/bij.12335</w:delText>
        </w:r>
      </w:del>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ins w:id="1379" w:author="Mike Taylor" w:date="2024-08-27T22:54:41Z"/>
        </w:rPr>
      </w:pPr>
      <w:ins w:id="1375" w:author="Mike Taylor" w:date="2024-08-27T22:54:41Z">
        <w:r>
          <w:rPr/>
          <w:t xml:space="preserve">Hill, Andrew P. 1980. Early postmortem damage to the remains of some contemporary east African mammals. pp. 131–152 </w:t>
        </w:r>
      </w:ins>
      <w:ins w:id="1376" w:author="Mike Taylor" w:date="2024-08-27T22:54:41Z">
        <w:r>
          <w:rPr>
            <w:lang w:val="en-US"/>
          </w:rPr>
          <w:t xml:space="preserve">in: A. K. Behrensmeyer and A. P. Hill (eds.), </w:t>
        </w:r>
      </w:ins>
      <w:ins w:id="1377" w:author="Mike Taylor" w:date="2024-08-27T22:54:41Z">
        <w:r>
          <w:rPr>
            <w:i/>
            <w:iCs/>
            <w:lang w:val="en-US"/>
          </w:rPr>
          <w:t>Fossils in the Making: Vertebrate Taphonomy and Paleoecology</w:t>
        </w:r>
      </w:ins>
      <w:ins w:id="1378" w:author="Mike Taylor" w:date="2024-08-27T22:54:41Z">
        <w:r>
          <w:rPr>
            <w:lang w:val="en-US"/>
          </w:rPr>
          <w:t>. Chicago: University of Chicago Press.</w:t>
        </w:r>
      </w:ins>
    </w:p>
    <w:p>
      <w:pPr>
        <w:pStyle w:val="Reference"/>
        <w:rPr>
          <w:del w:id="1387" w:author="Mike Taylor" w:date="2024-08-27T22:54:41Z"/>
        </w:rPr>
      </w:pPr>
      <w:del w:id="1380" w:author="Mike Taylor" w:date="2024-08-27T22:54:41Z">
        <w:r>
          <w:rPr/>
          <w:delText xml:space="preserve">Hedrick, Brandon P., Allison R. Tumarkin-Deratzian and Peter Dodson. 2012. Bone microstructure and relative age of the holotype specimen of the diplodocoid sauropod dinosaur </w:delText>
        </w:r>
      </w:del>
      <w:del w:id="1381" w:author="Mike Taylor" w:date="2024-08-27T22:54:41Z">
        <w:r>
          <w:rPr>
            <w:i/>
            <w:iCs/>
          </w:rPr>
          <w:delText>Suuwassea emilieae</w:delText>
        </w:r>
      </w:del>
      <w:del w:id="1382" w:author="Mike Taylor" w:date="2024-08-27T22:54:41Z">
        <w:r>
          <w:rPr/>
          <w:delText xml:space="preserve">. </w:delText>
        </w:r>
      </w:del>
      <w:del w:id="1383" w:author="Mike Taylor" w:date="2024-08-27T22:54:41Z">
        <w:r>
          <w:rPr>
            <w:i/>
            <w:iCs/>
          </w:rPr>
          <w:delText>Acta Palaeontologica Polonica</w:delText>
        </w:r>
      </w:del>
      <w:del w:id="1384" w:author="Mike Taylor" w:date="2024-08-27T22:54:41Z">
        <w:r>
          <w:rPr/>
          <w:delText xml:space="preserve"> </w:delText>
        </w:r>
      </w:del>
      <w:del w:id="1385" w:author="Mike Taylor" w:date="2024-08-27T22:54:41Z">
        <w:r>
          <w:rPr>
            <w:b/>
            <w:bCs/>
          </w:rPr>
          <w:delText>59(2)</w:delText>
        </w:r>
      </w:del>
      <w:del w:id="1386" w:author="Mike Taylor" w:date="2024-08-27T22:54:41Z">
        <w:r>
          <w:rPr/>
          <w:delText>:295–304. doi:10.4202/app.2012.0049</w:delText>
        </w:r>
      </w:del>
    </w:p>
    <w:p>
      <w:pPr>
        <w:pStyle w:val="Reference"/>
        <w:rPr>
          <w:del w:id="1392" w:author="Mike Taylor" w:date="2024-08-27T22:54:41Z"/>
        </w:rPr>
      </w:pPr>
      <w:del w:id="1388" w:author="Mike Taylor" w:date="2024-08-27T22:54:41Z">
        <w:r>
          <w:rPr/>
          <w:delText xml:space="preserve">Hendry, Lisa. 2018. Dippy the dino-star. </w:delText>
        </w:r>
      </w:del>
      <w:hyperlink r:id="rId10">
        <w:del w:id="1389" w:author="Mike Taylor" w:date="2024-08-27T22:54:41Z">
          <w:r>
            <w:rPr>
              <w:rStyle w:val="Hyperlink"/>
            </w:rPr>
            <w:delText>https://www.nhm.ac.uk/discover/dippy-the-dino-star.html</w:delText>
          </w:r>
        </w:del>
      </w:hyperlink>
      <w:del w:id="1390" w:author="Mike Taylor" w:date="2024-08-27T22:54:41Z">
        <w:r>
          <w:rPr/>
          <w:delText xml:space="preserve">, archived at </w:delText>
        </w:r>
      </w:del>
      <w:hyperlink r:id="rId11">
        <w:del w:id="1391" w:author="Mike Taylor" w:date="2024-08-27T22:54:41Z">
          <w:r>
            <w:rPr>
              <w:rStyle w:val="Hyperlink"/>
            </w:rPr>
            <w:delText>https://web.archive.org/web/20211218051435/https://www.nhm.ac.uk/discover/dippy-the-dino-star.html</w:delText>
          </w:r>
        </w:del>
      </w:hyperlink>
    </w:p>
    <w:p>
      <w:pPr>
        <w:pStyle w:val="Reference"/>
        <w:rPr/>
      </w:pPr>
      <w:r>
        <w:rPr>
          <w:lang w:val="en-US"/>
        </w:rPr>
        <w:t xml:space="preserve">Holland, William J. 1903. Letter to Andrew Carnegie, 31 January 1903. </w:t>
      </w:r>
      <w:hyperlink r:id="rId12">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3">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4">
        <w:r>
          <w:rPr>
            <w:rStyle w:val="Hyperlink"/>
            <w:lang w:val="en-US"/>
          </w:rPr>
          <w:t>http://digitalcollections.powerlibrary.org/cdm/compoundobject/collection/acamu-acarc/id/14064/rec/1</w:t>
        </w:r>
      </w:hyperlink>
    </w:p>
    <w:p>
      <w:pPr>
        <w:pStyle w:val="Reference"/>
        <w:rPr>
          <w:lang w:val="en-US"/>
          <w:ins w:id="1395" w:author="Mike Taylor" w:date="2024-08-27T22:54:41Z"/>
        </w:rPr>
      </w:pPr>
      <w:ins w:id="1393" w:author="Mike Taylor" w:date="2024-08-27T22:54:41Z">
        <w:r>
          <w:rPr>
            <w:lang w:val="en-US"/>
          </w:rPr>
          <w:t xml:space="preserve">Holland, William J. 1911. Letter to Andrew Carnegie, 22 November 2011. </w:t>
        </w:r>
      </w:ins>
      <w:hyperlink r:id="rId15">
        <w:ins w:id="1394" w:author="Mike Taylor" w:date="2024-08-27T22:54:41Z">
          <w:r>
            <w:rPr>
              <w:rStyle w:val="Hyperlink"/>
              <w:lang w:val="en-US"/>
            </w:rPr>
            <w:t>https://digitalcollections.library.cmu.edu/node/86474</w:t>
          </w:r>
        </w:ins>
      </w:hyperlink>
    </w:p>
    <w:p>
      <w:pPr>
        <w:pStyle w:val="Reference"/>
        <w:rPr>
          <w:del w:id="1399" w:author="Mike Taylor" w:date="2024-08-27T22:54:41Z"/>
        </w:rPr>
      </w:pPr>
      <w:del w:id="1396" w:author="Mike Taylor" w:date="2024-08-27T22:54:41Z">
        <w:r>
          <w:rPr/>
          <w:delText xml:space="preserve">Holland, William J. 1913 </w:delText>
        </w:r>
      </w:del>
      <w:del w:id="1397" w:author="Mike Taylor" w:date="2024-08-27T22:54:41Z">
        <w:r>
          <w:rPr>
            <w:i/>
            <w:iCs/>
          </w:rPr>
          <w:delText>To the River Plate and Back. The Narrative of a Scientific Mission to South America, with Observations upon Things Seen and Suggested</w:delText>
        </w:r>
      </w:del>
      <w:del w:id="1398" w:author="Mike Taylor" w:date="2024-08-27T22:54:41Z">
        <w:r>
          <w:rPr/>
          <w:delText>. G. P. Putnam’s Sons, New York.</w:delText>
        </w:r>
      </w:del>
    </w:p>
    <w:p>
      <w:pPr>
        <w:pStyle w:val="Reference"/>
        <w:rPr>
          <w:lang w:val="en-US"/>
          <w:ins w:id="1403" w:author="Mike Taylor" w:date="2024-08-27T22:54:41Z"/>
        </w:rPr>
      </w:pPr>
      <w:ins w:id="1400" w:author="Mike Taylor" w:date="2024-08-27T22:54:41Z">
        <w:r>
          <w:rPr>
            <w:lang w:val="en-US"/>
          </w:rPr>
          <w:t xml:space="preserve">Holland, William J. 1913. </w:t>
        </w:r>
      </w:ins>
      <w:ins w:id="1401" w:author="Mike Taylor" w:date="2024-08-27T22:54:41Z">
        <w:r>
          <w:rPr>
            <w:i/>
            <w:iCs/>
            <w:lang w:val="en-US"/>
          </w:rPr>
          <w:t>To the River Plate and Back. The Narrative of a Scientific Mission to South America, with Observations upon Things Seen and Suggested</w:t>
        </w:r>
      </w:ins>
      <w:ins w:id="1402" w:author="Mike Taylor" w:date="2024-08-27T22:54:41Z">
        <w:r>
          <w:rPr>
            <w:lang w:val="en-US"/>
          </w:rPr>
          <w:t>. G. P. Putnam’s Sons, New York.</w:t>
        </w:r>
      </w:ins>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ins w:id="1412" w:author="Mike Taylor" w:date="2024-08-27T22:54:41Z"/>
        </w:rPr>
      </w:pPr>
      <w:ins w:id="1404" w:author="Mike Taylor" w:date="2024-08-27T22:54:41Z">
        <w:r>
          <w:rPr>
            <w:lang w:val="en-US"/>
          </w:rPr>
          <w:t xml:space="preserve">Holland, William J. 1930. The </w:t>
        </w:r>
      </w:ins>
      <w:ins w:id="1405" w:author="Mike Taylor" w:date="2024-08-27T22:54:41Z">
        <w:r>
          <w:rPr>
            <w:i/>
            <w:iCs/>
            <w:lang w:val="en-US"/>
          </w:rPr>
          <w:t>Diplodocus</w:t>
        </w:r>
      </w:ins>
      <w:ins w:id="1406" w:author="Mike Taylor" w:date="2024-08-27T22:54:41Z">
        <w:r>
          <w:rPr>
            <w:i w:val="false"/>
            <w:iCs w:val="false"/>
            <w:lang w:val="en-US"/>
          </w:rPr>
          <w:t xml:space="preserve"> </w:t>
        </w:r>
      </w:ins>
      <w:ins w:id="1407" w:author="Mike Taylor" w:date="2024-08-27T22:54:41Z">
        <w:r>
          <w:rPr>
            <w:lang w:val="en-US"/>
          </w:rPr>
          <w:t xml:space="preserve">goes to Mexico. </w:t>
        </w:r>
      </w:ins>
      <w:ins w:id="1408" w:author="Mike Taylor" w:date="2024-08-27T22:54:41Z">
        <w:r>
          <w:rPr>
            <w:i/>
            <w:iCs/>
            <w:lang w:val="en-US"/>
          </w:rPr>
          <w:t>Carnegie Magazine</w:t>
        </w:r>
      </w:ins>
      <w:ins w:id="1409" w:author="Mike Taylor" w:date="2024-08-27T22:54:41Z">
        <w:r>
          <w:rPr>
            <w:lang w:val="en-US"/>
          </w:rPr>
          <w:t xml:space="preserve"> </w:t>
        </w:r>
      </w:ins>
      <w:ins w:id="1410" w:author="Mike Taylor" w:date="2024-08-27T22:54:41Z">
        <w:r>
          <w:rPr>
            <w:b/>
            <w:bCs/>
            <w:lang w:val="en-US"/>
          </w:rPr>
          <w:t>4</w:t>
        </w:r>
      </w:ins>
      <w:ins w:id="1411" w:author="Mike Taylor" w:date="2024-08-27T22:54:41Z">
        <w:r>
          <w:rPr>
            <w:lang w:val="en-US"/>
          </w:rPr>
          <w:t>:83–86.</w:t>
        </w:r>
      </w:ins>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ins w:id="1419" w:author="Mike Taylor" w:date="2024-08-27T22:54:41Z"/>
        </w:rPr>
      </w:pPr>
      <w:ins w:id="1413" w:author="Mike Taylor" w:date="2024-08-27T22:54:41Z">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ins>
      <w:ins w:id="1414" w:author="Mike Taylor" w:date="2024-08-27T22:54:41Z">
        <w:r>
          <w:rPr>
            <w:i/>
            <w:iCs/>
            <w:lang w:val="en-US"/>
          </w:rPr>
          <w:t>St. Louis Globe-Democrat</w:t>
        </w:r>
      </w:ins>
      <w:ins w:id="1415" w:author="Mike Taylor" w:date="2024-08-27T22:54:41Z">
        <w:r>
          <w:rPr>
            <w:lang w:val="en-US"/>
          </w:rPr>
          <w:t xml:space="preserve">, </w:t>
        </w:r>
      </w:ins>
      <w:ins w:id="1416" w:author="Mike Taylor" w:date="2024-08-27T22:54:41Z">
        <w:r>
          <w:rPr>
            <w:b/>
            <w:bCs/>
            <w:lang w:val="en-US"/>
          </w:rPr>
          <w:t>Sunday 27 Nov 1898</w:t>
        </w:r>
      </w:ins>
      <w:ins w:id="1417" w:author="Mike Taylor" w:date="2024-08-27T22:54:41Z">
        <w:r>
          <w:rPr>
            <w:lang w:val="en-US"/>
          </w:rPr>
          <w:t xml:space="preserve">:38. </w:t>
        </w:r>
      </w:ins>
      <w:hyperlink r:id="rId16">
        <w:ins w:id="1418" w:author="Mike Taylor" w:date="2024-08-27T22:54:41Z">
          <w:r>
            <w:rPr>
              <w:rStyle w:val="Hyperlink"/>
              <w:lang w:val="en-US"/>
            </w:rPr>
            <w:t>https://www.newspapers.com/article/st-louis-globe-democrat-wyoming-dinosau/146581997/</w:t>
          </w:r>
        </w:ins>
      </w:hyperlink>
    </w:p>
    <w:p>
      <w:pPr>
        <w:pStyle w:val="Reference"/>
        <w:rPr>
          <w:del w:id="1425" w:author="Mike Taylor" w:date="2024-08-27T22:54:41Z"/>
        </w:rPr>
      </w:pPr>
      <w:del w:id="1420" w:author="Mike Taylor" w:date="2024-08-27T22:54:41Z">
        <w:r>
          <w:rPr/>
          <w:delText xml:space="preserve">Klein, Nicole, and Martin Sander. 2008. Ontogenetic stages in the long bone histology of sauropod dinosaurs. </w:delText>
        </w:r>
      </w:del>
      <w:del w:id="1421" w:author="Mike Taylor" w:date="2024-08-27T22:54:41Z">
        <w:r>
          <w:rPr>
            <w:i/>
            <w:iCs/>
          </w:rPr>
          <w:delText>Paleobiology</w:delText>
        </w:r>
      </w:del>
      <w:del w:id="1422" w:author="Mike Taylor" w:date="2024-08-27T22:54:41Z">
        <w:r>
          <w:rPr/>
          <w:delText xml:space="preserve"> </w:delText>
        </w:r>
      </w:del>
      <w:del w:id="1423" w:author="Mike Taylor" w:date="2024-08-27T22:54:41Z">
        <w:r>
          <w:rPr>
            <w:b/>
            <w:bCs/>
          </w:rPr>
          <w:delText>34(2)</w:delText>
        </w:r>
      </w:del>
      <w:del w:id="1424" w:author="Mike Taylor" w:date="2024-08-27T22:54:41Z">
        <w:r>
          <w:rPr/>
          <w:delText>:247–263. doi:10.1666/0094-8373(2008)034[0247:OSITLB]2.0.CO;2</w:delText>
        </w:r>
      </w:del>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del w:id="1431" w:author="Mike Taylor" w:date="2024-08-27T22:54:41Z"/>
        </w:rPr>
      </w:pPr>
      <w:del w:id="1426" w:author="Mike Taylor" w:date="2024-08-27T22:54:41Z">
        <w:r>
          <w:rPr/>
          <w:delText xml:space="preserve">Lindsay, William, Nigel Larkin and Neil Smith. 1996. Displaying dinosaurs at the Natural History Museum, London. </w:delText>
        </w:r>
      </w:del>
      <w:del w:id="1427" w:author="Mike Taylor" w:date="2024-08-27T22:54:41Z">
        <w:r>
          <w:rPr>
            <w:i/>
            <w:iCs/>
          </w:rPr>
          <w:delText>Curator</w:delText>
        </w:r>
      </w:del>
      <w:del w:id="1428" w:author="Mike Taylor" w:date="2024-08-27T22:54:41Z">
        <w:r>
          <w:rPr/>
          <w:delText xml:space="preserve"> </w:delText>
        </w:r>
      </w:del>
      <w:del w:id="1429" w:author="Mike Taylor" w:date="2024-08-27T22:54:41Z">
        <w:r>
          <w:rPr>
            <w:b/>
            <w:bCs/>
          </w:rPr>
          <w:delText>39(4)</w:delText>
        </w:r>
      </w:del>
      <w:del w:id="1430" w:author="Mike Taylor" w:date="2024-08-27T22:54:41Z">
        <w:r>
          <w:rPr/>
          <w:delText>:262–280.</w:delText>
        </w:r>
      </w:del>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ins w:id="1432" w:author="Mike Taylor" w:date="2024-08-27T22:54:41Z">
        <w:r>
          <w:rPr>
            <w:i/>
            <w:iCs/>
            <w:lang w:val="en-US"/>
          </w:rPr>
          <w:t>Dinosaurs</w:t>
        </w:r>
      </w:ins>
      <w:del w:id="1433" w:author="Mike Taylor" w:date="2024-08-27T22:54:41Z">
        <w:r>
          <w:rPr>
            <w:b w:val="false"/>
            <w:bCs w:val="false"/>
            <w:i/>
            <w:iCs/>
            <w:lang w:val="en-US"/>
          </w:rPr>
          <w:delText>dinosaurs</w:delText>
        </w:r>
      </w:del>
      <w:r>
        <w:rPr>
          <w:i/>
          <w:iCs/>
          <w:lang w:val="en-US"/>
        </w:rPr>
        <w:t xml:space="preserve"> of North America</w:t>
      </w:r>
      <w:r>
        <w:rPr>
          <w:lang w:val="en-US"/>
        </w:rPr>
        <w:t>. 16</w:t>
      </w:r>
      <w:r>
        <w:rPr/>
        <w:t>th</w:t>
      </w:r>
      <w:r>
        <w:rPr>
          <w:lang w:val="en-US"/>
        </w:rPr>
        <w:t xml:space="preserve"> annual report of the U. S. Geological Survey, 1894</w:t>
      </w:r>
      <w:ins w:id="1434" w:author="Mike Taylor" w:date="2024-08-27T22:54:41Z">
        <w:r>
          <w:rPr>
            <w:lang w:val="en-US"/>
          </w:rPr>
          <w:t>–</w:t>
        </w:r>
      </w:ins>
      <w:del w:id="1435" w:author="Mike Taylor" w:date="2024-08-27T22:54:41Z">
        <w:r>
          <w:rPr>
            <w:b w:val="false"/>
            <w:bCs w:val="false"/>
            <w:lang w:val="en-US"/>
          </w:rPr>
          <w:delText>-</w:delText>
        </w:r>
      </w:del>
      <w:r>
        <w:rPr>
          <w:lang w:val="en-US"/>
        </w:rPr>
        <w:t>95, part I, pp. 133</w:t>
      </w:r>
      <w:ins w:id="1436" w:author="Mike Taylor" w:date="2024-08-27T22:54:41Z">
        <w:r>
          <w:rPr>
            <w:lang w:val="en-US"/>
          </w:rPr>
          <w:t>–</w:t>
        </w:r>
      </w:ins>
      <w:del w:id="1437" w:author="Mike Taylor" w:date="2024-08-27T22:54:41Z">
        <w:r>
          <w:rPr>
            <w:b w:val="false"/>
            <w:bCs w:val="false"/>
            <w:lang w:val="en-US"/>
          </w:rPr>
          <w:delText>-</w:delText>
        </w:r>
      </w:del>
      <w:r>
        <w:rPr>
          <w:lang w:val="en-US"/>
        </w:rPr>
        <w:t>244 and plates II</w:t>
      </w:r>
      <w:ins w:id="1438" w:author="Mike Taylor" w:date="2024-08-27T22:54:41Z">
        <w:r>
          <w:rPr>
            <w:lang w:val="en-US"/>
          </w:rPr>
          <w:t>–</w:t>
        </w:r>
      </w:ins>
      <w:del w:id="1439" w:author="Mike Taylor" w:date="2024-08-27T22:54:41Z">
        <w:r>
          <w:rPr>
            <w:b w:val="false"/>
            <w:bCs w:val="false"/>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ins w:id="1440" w:author="Mike Taylor" w:date="2024-08-27T22:54:41Z">
        <w:r>
          <w:rPr>
            <w:lang w:val="en-US"/>
          </w:rPr>
          <w:t>genus</w:t>
        </w:r>
      </w:ins>
      <w:del w:id="1441" w:author="Mike Taylor" w:date="2024-08-27T22:54:41Z">
        <w:r>
          <w:rPr>
            <w:b w:val="false"/>
            <w:bCs w:val="false"/>
            <w:lang w:val="en-US"/>
          </w:rPr>
          <w:delText>Genus</w:delText>
        </w:r>
      </w:del>
      <w:r>
        <w:rPr>
          <w:lang w:val="en-US"/>
        </w:rPr>
        <w:t xml:space="preserve"> </w:t>
      </w:r>
      <w:r>
        <w:rPr>
          <w:i/>
          <w:iCs/>
          <w:lang w:val="en-US"/>
        </w:rPr>
        <w:t>Barosaurus</w:t>
      </w:r>
      <w:r>
        <w:rPr>
          <w:lang w:val="en-US"/>
        </w:rPr>
        <w:t xml:space="preserve"> Marsh (Sauropoda, Diplodocidae). pp. 38–77 in Virginia Tidwell and Ken Carpenter (eds.), </w:t>
      </w:r>
      <w:r>
        <w:rPr>
          <w:i/>
          <w:iCs/>
          <w:lang w:val="en-US"/>
        </w:rPr>
        <w:t xml:space="preserve">Thunder Lizards: </w:t>
      </w:r>
      <w:ins w:id="1442" w:author="Mike Taylor" w:date="2024-08-27T22:54:41Z">
        <w:r>
          <w:rPr>
            <w:i/>
            <w:iCs/>
            <w:lang w:val="en-US"/>
          </w:rPr>
          <w:t>The</w:t>
        </w:r>
      </w:ins>
      <w:del w:id="1443" w:author="Mike Taylor" w:date="2024-08-27T22:54:41Z">
        <w:r>
          <w:rPr>
            <w:b w:val="false"/>
            <w:bCs w:val="false"/>
            <w:i/>
            <w:iCs/>
            <w:lang w:val="en-US"/>
          </w:rPr>
          <w:delText>the</w:delText>
        </w:r>
      </w:del>
      <w:r>
        <w:rPr>
          <w:i/>
          <w:iCs/>
          <w:lang w:val="en-US"/>
        </w:rPr>
        <w:t xml:space="preserv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w:t>
      </w:r>
      <w:ins w:id="1444" w:author="Mike Taylor" w:date="2024-08-27T22:54:41Z">
        <w:r>
          <w:rPr>
            <w:lang w:val="en-US"/>
          </w:rPr>
          <w:t>Matthew</w:t>
        </w:r>
      </w:ins>
      <w:del w:id="1445" w:author="Mike Taylor" w:date="2024-08-27T22:54:41Z">
        <w:r>
          <w:rPr>
            <w:b w:val="false"/>
            <w:bCs w:val="false"/>
            <w:lang w:val="en-US"/>
          </w:rPr>
          <w:delText>Mathew</w:delText>
        </w:r>
      </w:del>
      <w:r>
        <w:rPr>
          <w:lang w:val="en-US"/>
        </w:rPr>
        <w:t xml:space="preserve"> C. Lamanna</w:t>
      </w:r>
      <w:ins w:id="1446" w:author="Mike Taylor" w:date="2024-08-27T22:54:41Z">
        <w:r>
          <w:rPr>
            <w:lang w:val="en-US"/>
          </w:rPr>
          <w:t>, 14 July 2005</w:t>
        </w:r>
      </w:ins>
      <w:r>
        <w:rPr>
          <w:lang w:val="en-US"/>
        </w:rPr>
        <w:t>).</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w:t>
      </w:r>
      <w:del w:id="1447" w:author="Mike Taylor" w:date="2024-08-27T22:54:41Z">
        <w:r>
          <w:rPr>
            <w:lang w:val="en-US"/>
          </w:rPr>
          <w:delText>,</w:delText>
        </w:r>
      </w:del>
      <w:r>
        <w:rPr>
          <w:lang w:val="en-US"/>
        </w:rPr>
        <w:t xml:space="preserve"> 2007.</w:t>
      </w:r>
    </w:p>
    <w:p>
      <w:pPr>
        <w:pStyle w:val="Reference"/>
        <w:rPr>
          <w:del w:id="1453" w:author="Mike Taylor" w:date="2024-08-27T22:54:41Z"/>
        </w:rPr>
      </w:pPr>
      <w:del w:id="1448" w:author="Mike Taylor" w:date="2024-08-27T22:54:41Z">
        <w:r>
          <w:rPr/>
          <w:delText xml:space="preserve">Mitchell, Jessica, and P. Martin Sander. 2014. The three-front model: a developmental explanation of long bone diaphyseal histology of Sauropoda. </w:delText>
        </w:r>
      </w:del>
      <w:del w:id="1449" w:author="Mike Taylor" w:date="2024-08-27T22:54:41Z">
        <w:r>
          <w:rPr>
            <w:i/>
            <w:iCs/>
          </w:rPr>
          <w:delText>Biological Journal of the Linnean Society</w:delText>
        </w:r>
      </w:del>
      <w:del w:id="1450" w:author="Mike Taylor" w:date="2024-08-27T22:54:41Z">
        <w:r>
          <w:rPr/>
          <w:delText xml:space="preserve"> </w:delText>
        </w:r>
      </w:del>
      <w:del w:id="1451" w:author="Mike Taylor" w:date="2024-08-27T22:54:41Z">
        <w:r>
          <w:rPr>
            <w:b/>
            <w:bCs/>
          </w:rPr>
          <w:delText>112(4)</w:delText>
        </w:r>
      </w:del>
      <w:del w:id="1452" w:author="Mike Taylor" w:date="2024-08-27T22:54:41Z">
        <w:r>
          <w:rPr/>
          <w:delText>:765–781. doi:10.1111/bij.12324</w:delText>
        </w:r>
      </w:del>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del w:id="1460" w:author="Mike Taylor" w:date="2024-08-27T22:54:41Z"/>
        </w:rPr>
      </w:pPr>
      <w:del w:id="1454" w:author="Mike Taylor" w:date="2024-08-27T22:54:41Z">
        <w:r>
          <w:rPr>
            <w:b w:val="false"/>
            <w:bCs w:val="false"/>
          </w:rPr>
          <w:delText xml:space="preserve">Natural History Museum. 2022. </w:delText>
        </w:r>
      </w:del>
      <w:del w:id="1455" w:author="Mike Taylor" w:date="2024-08-27T22:54:41Z">
        <w:r>
          <w:rPr>
            <w:b w:val="false"/>
            <w:bCs w:val="false"/>
            <w:i/>
            <w:iCs/>
          </w:rPr>
          <w:delText>Dippy Returns: The Nation’s Favourite Dinosaur</w:delText>
        </w:r>
      </w:del>
      <w:del w:id="1456" w:author="Mike Taylor" w:date="2024-08-27T22:54:41Z">
        <w:r>
          <w:rPr>
            <w:b w:val="false"/>
            <w:bCs w:val="false"/>
          </w:rPr>
          <w:delText xml:space="preserve">. Exhibition text in large print. </w:delText>
        </w:r>
      </w:del>
      <w:hyperlink r:id="rId17">
        <w:del w:id="1457" w:author="Mike Taylor" w:date="2024-08-27T22:54:41Z">
          <w:r>
            <w:rPr>
              <w:rStyle w:val="Hyperlink"/>
              <w:b w:val="false"/>
              <w:bCs w:val="false"/>
            </w:rPr>
            <w:delText>https://www.nhm.ac.uk/content/dam/nhmwww/visit/Exhibitions/dippy-returns/dippy-returns-large-print-guide.pdf</w:delText>
          </w:r>
        </w:del>
      </w:hyperlink>
      <w:del w:id="1458" w:author="Mike Taylor" w:date="2024-08-27T22:54:41Z">
        <w:r>
          <w:rPr>
            <w:b w:val="false"/>
            <w:bCs w:val="false"/>
          </w:rPr>
          <w:delText xml:space="preserve">, archived at </w:delText>
        </w:r>
      </w:del>
      <w:hyperlink r:id="rId18">
        <w:del w:id="1459" w:author="Mike Taylor" w:date="2024-08-27T22:54:41Z">
          <w:r>
            <w:rPr>
              <w:rStyle w:val="Hyperlink"/>
              <w:b w:val="false"/>
              <w:bCs w:val="false"/>
            </w:rPr>
            <w:delText>https://web.archive.org/web/20220527100249/https://www.nhm.ac.uk/content/dam/nhmwww/visit/Exhibitions/dippy-returns/dippy-returns-large-print-guide.pdf</w:delText>
          </w:r>
        </w:del>
      </w:hyperlink>
    </w:p>
    <w:p>
      <w:pPr>
        <w:pStyle w:val="Reference"/>
        <w:rPr>
          <w:lang w:val="en-US"/>
        </w:rPr>
      </w:pPr>
      <w:bookmarkStart w:id="34" w:name="__DdeLink__16582_68767826"/>
      <w:r>
        <w:rPr>
          <w:lang w:val="en-US"/>
        </w:rPr>
        <w:t>Nieuwland</w:t>
      </w:r>
      <w:bookmarkEnd w:id="34"/>
      <w:r>
        <w:rPr>
          <w:lang w:val="en-US"/>
        </w:rPr>
        <w:t xml:space="preserve">, Ilja. 2019. </w:t>
      </w:r>
      <w:r>
        <w:rPr>
          <w:i/>
          <w:iCs/>
          <w:lang w:val="en-US"/>
        </w:rPr>
        <w:t xml:space="preserve">American </w:t>
      </w:r>
      <w:ins w:id="1461" w:author="Mike Taylor" w:date="2024-08-27T22:54:41Z">
        <w:r>
          <w:rPr>
            <w:i/>
            <w:iCs/>
            <w:lang w:val="en-US"/>
          </w:rPr>
          <w:t>Dinosaur Abroad: A Cultural History</w:t>
        </w:r>
      </w:ins>
      <w:del w:id="1462" w:author="Mike Taylor" w:date="2024-08-27T22:54:41Z">
        <w:r>
          <w:rPr>
            <w:i/>
            <w:iCs/>
            <w:lang w:val="en-US"/>
          </w:rPr>
          <w:delText>dinosaur abroad: a cultural history</w:delText>
        </w:r>
      </w:del>
      <w:r>
        <w:rPr>
          <w:i/>
          <w:iCs/>
          <w:lang w:val="en-US"/>
        </w:rPr>
        <w:t xml:space="preserve"> of Carnegie’s </w:t>
      </w:r>
      <w:ins w:id="1463" w:author="Mike Taylor" w:date="2024-08-27T22:54:41Z">
        <w:r>
          <w:rPr>
            <w:i/>
            <w:iCs/>
            <w:lang w:val="en-US"/>
          </w:rPr>
          <w:t>Plaster</w:t>
        </w:r>
      </w:ins>
      <w:del w:id="1464" w:author="Mike Taylor" w:date="2024-08-27T22:54:41Z">
        <w:r>
          <w:rPr>
            <w:i/>
            <w:iCs/>
            <w:lang w:val="en-US"/>
          </w:rPr>
          <w:delText>plaster</w:delText>
        </w:r>
      </w:del>
      <w:r>
        <w:rPr>
          <w:i/>
          <w:iCs/>
          <w:lang w:val="en-US"/>
        </w:rPr>
        <w:t xml:space="preserve">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ins w:id="1465" w:author="Mike Taylor" w:date="2024-08-27T22:54:41Z">
        <w:r>
          <w:rPr>
            <w:lang w:val="en-US"/>
          </w:rPr>
          <w:t>de</w:t>
        </w:r>
      </w:ins>
      <w:del w:id="1466" w:author="Mike Taylor" w:date="2024-08-27T22:54:41Z">
        <w:r>
          <w:rPr>
            <w:lang w:val="en-US"/>
          </w:rPr>
          <w:delText>De</w:delText>
        </w:r>
      </w:del>
      <w:r>
        <w:rPr>
          <w:lang w:val="en-US"/>
        </w:rPr>
        <w:t xml:space="preserv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1467" w:author="Mike Taylor" w:date="2024-08-27T22:54:41Z">
        <w:r>
          <w:rPr>
            <w:rFonts w:cs="Alkes"/>
            <w:kern w:val="0"/>
            <w:lang w:val="en-US" w:bidi="ar-SA"/>
          </w:rPr>
          <w:t>148</w:t>
        </w:r>
      </w:ins>
      <w:del w:id="1468" w:author="Mike Taylor" w:date="2024-08-27T22:54:41Z">
        <w:r>
          <w:rPr>
            <w:rFonts w:cs="Alkes"/>
            <w:kern w:val="0"/>
            <w:lang w:val="en-US" w:bidi="ar-SA"/>
          </w:rPr>
          <w:delText>48</w:delText>
        </w:r>
      </w:del>
      <w:r>
        <w:rPr>
          <w:rFonts w:cs="Alkes"/>
          <w:kern w:val="0"/>
          <w:lang w:val="en-US" w:bidi="ar-SA"/>
        </w:rPr>
        <w:t>.</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ins w:id="1472" w:author="Mike Taylor" w:date="2024-08-27T22:54:41Z"/>
        </w:rPr>
      </w:pPr>
      <w:ins w:id="1469" w:author="Mike Taylor" w:date="2024-08-27T22:54:41Z">
        <w:r>
          <w:rPr>
            <w:lang w:val="en-US"/>
          </w:rPr>
          <w:t xml:space="preserve">Ridley, Jane. 2013. </w:t>
        </w:r>
      </w:ins>
      <w:ins w:id="1470" w:author="Mike Taylor" w:date="2024-08-27T22:54:41Z">
        <w:r>
          <w:rPr>
            <w:i/>
            <w:iCs/>
            <w:lang w:val="en-US"/>
          </w:rPr>
          <w:t>The Heir Apparent: A Life of Edward VII, the Playboy Prince</w:t>
        </w:r>
      </w:ins>
      <w:ins w:id="1471" w:author="Mike Taylor" w:date="2024-08-27T22:54:41Z">
        <w:r>
          <w:rPr>
            <w:lang w:val="en-US"/>
          </w:rPr>
          <w:t>. Random House, New York.</w:t>
        </w:r>
      </w:ins>
    </w:p>
    <w:p>
      <w:pPr>
        <w:pStyle w:val="Reference"/>
        <w:rPr>
          <w:ins w:id="1476" w:author="Mike Taylor" w:date="2024-08-27T22:54:41Z"/>
        </w:rPr>
      </w:pPr>
      <w:ins w:id="1473" w:author="Mike Taylor" w:date="2024-08-27T22:54:41Z">
        <w:r>
          <w:rPr/>
          <w:t xml:space="preserve">Rieppel, Lukas. 2019. </w:t>
        </w:r>
      </w:ins>
      <w:ins w:id="1474" w:author="Mike Taylor" w:date="2024-08-27T22:54:41Z">
        <w:r>
          <w:rPr>
            <w:i/>
            <w:iCs/>
          </w:rPr>
          <w:t>Assembling the Dinosaur: Fossil Hunters, Tycoons and the Making of a Spectacle</w:t>
        </w:r>
      </w:ins>
      <w:ins w:id="1475" w:author="Mike Taylor" w:date="2024-08-27T22:54:41Z">
        <w:r>
          <w:rPr/>
          <w:t>. Harvard University Press, Cambridge.</w:t>
        </w:r>
      </w:ins>
    </w:p>
    <w:p>
      <w:pPr>
        <w:pStyle w:val="Reference"/>
        <w:rPr>
          <w:rFonts w:ascii="Baskerville" w:hAnsi="Baskerville"/>
          <w:del w:id="1479" w:author="Mike Taylor" w:date="2024-08-27T22:54:41Z"/>
        </w:rPr>
      </w:pPr>
      <w:del w:id="1477" w:author="Mike Taylor" w:date="2024-08-27T22:54:41Z">
        <w:bookmarkStart w:id="35" w:name="__DdeLink__2717_3412805200"/>
        <w:r>
          <w:rPr/>
          <w:delText>Riedl-Dorn</w:delText>
        </w:r>
      </w:del>
      <w:del w:id="1478" w:author="Mike Taylor" w:date="2024-08-27T22:54:41Z">
        <w:bookmarkEnd w:id="35"/>
        <w:r>
          <w:rPr/>
          <w:delText>, Christa. 1998. Das Haus der Wunder: Zur Geschichte des Naturhistorischen Museums in Wien. Verlag Holzhausen, Vienna. 308 pages.</w:delText>
        </w:r>
      </w:del>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1480" w:author="Mike Taylor" w:date="2024-08-27T22:54:41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ins w:id="1482" w:author="Mike Taylor" w:date="2024-08-27T22:54:41Z"/>
        </w:rPr>
      </w:pPr>
      <w:ins w:id="1481" w:author="Mike Taylor" w:date="2024-08-27T22:54:41Z">
        <w:r>
          <w:rPr>
            <w:lang w:val="en-US"/>
          </w:rPr>
          <w:t>Scheetz, Rodney. 2006. Cactus Park Diplo (email to Matthew C. Lamanna, 18 January 2006).</w:t>
        </w:r>
      </w:ins>
    </w:p>
    <w:p>
      <w:pPr>
        <w:pStyle w:val="Reference"/>
        <w:rPr/>
      </w:pPr>
      <w:bookmarkStart w:id="36" w:name="__DdeLink__1645_2410814995"/>
      <w:r>
        <w:rPr>
          <w:lang w:val="en-US" w:bidi="ar-SA"/>
        </w:rPr>
        <w:t>Schuchert, C. and LeVene, C.M. 1940</w:t>
      </w:r>
      <w:bookmarkEnd w:id="36"/>
      <w:r>
        <w:rPr>
          <w:lang w:val="en-US" w:bidi="ar-SA"/>
        </w:rPr>
        <w:t xml:space="preserve">. </w:t>
      </w:r>
      <w:r>
        <w:rPr>
          <w:i/>
          <w:iCs/>
          <w:lang w:val="en-US" w:bidi="ar-SA"/>
        </w:rPr>
        <w:t>O. C. Marsh, Pioneer in Paleontology</w:t>
      </w:r>
      <w:r>
        <w:rPr>
          <w:lang w:val="en-US" w:bidi="ar-SA"/>
        </w:rPr>
        <w:t>. Yale University Press, New Haven, 541 pp.</w:t>
      </w:r>
    </w:p>
    <w:p>
      <w:pPr>
        <w:pStyle w:val="Reference"/>
        <w:rPr>
          <w:ins w:id="1488" w:author="Mike Taylor" w:date="2024-08-27T22:54:41Z"/>
        </w:rPr>
      </w:pPr>
      <w:ins w:id="1483" w:author="Mike Taylor" w:date="2024-08-27T22:54:41Z">
        <w:r>
          <w:rPr/>
          <w:t xml:space="preserve">Semonin, Paul. 1997. Empire and Extinction: the Dinosaur as a Metaphor for Dominance in Prehistoric Nature. </w:t>
        </w:r>
      </w:ins>
      <w:ins w:id="1484" w:author="Mike Taylor" w:date="2024-08-27T22:54:41Z">
        <w:r>
          <w:rPr>
            <w:i/>
            <w:iCs/>
          </w:rPr>
          <w:t>Leonardo</w:t>
        </w:r>
      </w:ins>
      <w:ins w:id="1485" w:author="Mike Taylor" w:date="2024-08-27T22:54:41Z">
        <w:r>
          <w:rPr/>
          <w:t xml:space="preserve"> </w:t>
        </w:r>
      </w:ins>
      <w:ins w:id="1486" w:author="Mike Taylor" w:date="2024-08-27T22:54:41Z">
        <w:r>
          <w:rPr>
            <w:b/>
            <w:bCs/>
          </w:rPr>
          <w:t>30</w:t>
        </w:r>
      </w:ins>
      <w:ins w:id="1487" w:author="Mike Taylor" w:date="2024-08-27T22:54:41Z">
        <w:r>
          <w:rPr/>
          <w:t>:171–82.</w:t>
        </w:r>
      </w:ins>
    </w:p>
    <w:p>
      <w:pPr>
        <w:pStyle w:val="Reference"/>
        <w:rPr>
          <w:ins w:id="1494" w:author="Mike Taylor" w:date="2024-08-27T22:54:41Z"/>
        </w:rPr>
      </w:pPr>
      <w:ins w:id="1489" w:author="Mike Taylor" w:date="2024-08-27T22:54:41Z">
        <w:r>
          <w:rPr/>
          <w:t xml:space="preserve">Seneff, Jeannette F. 1947. Fossils are his business. </w:t>
        </w:r>
      </w:ins>
      <w:ins w:id="1490" w:author="Mike Taylor" w:date="2024-08-27T22:54:41Z">
        <w:r>
          <w:rPr>
            <w:i/>
            <w:iCs/>
          </w:rPr>
          <w:t>Carnegie Magazine</w:t>
        </w:r>
      </w:ins>
      <w:ins w:id="1491" w:author="Mike Taylor" w:date="2024-08-27T22:54:41Z">
        <w:r>
          <w:rPr/>
          <w:t xml:space="preserve"> </w:t>
        </w:r>
      </w:ins>
      <w:ins w:id="1492" w:author="Mike Taylor" w:date="2024-08-27T22:54:41Z">
        <w:r>
          <w:rPr>
            <w:b/>
            <w:bCs/>
          </w:rPr>
          <w:t>21(4)</w:t>
        </w:r>
      </w:ins>
      <w:ins w:id="1493" w:author="Mike Taylor" w:date="2024-08-27T22:54:41Z">
        <w:r>
          <w:rPr/>
          <w:t>:117–119.</w:t>
        </w:r>
      </w:ins>
    </w:p>
    <w:p>
      <w:pPr>
        <w:pStyle w:val="Reference"/>
        <w:rPr/>
      </w:pPr>
      <w:ins w:id="1495" w:author="Mike Taylor" w:date="2024-08-27T22:54:41Z">
        <w:r>
          <w:rPr/>
          <w:t>Siemers</w:t>
        </w:r>
      </w:ins>
      <w:del w:id="1496" w:author="Mike Taylor" w:date="2024-08-27T22:54:41Z">
        <w:r>
          <w:rPr/>
          <w:delText>Siermers</w:delText>
        </w:r>
      </w:del>
      <w:r>
        <w:rPr/>
        <w:t>, Erik. 2007. Dinosaur Hall’s evolution mapped. Pittsburgh Tribune-Review, 12 April</w:t>
      </w:r>
      <w:del w:id="1497" w:author="Mike Taylor" w:date="2024-08-27T22:54:41Z">
        <w:r>
          <w:rPr/>
          <w:delText>,</w:delText>
        </w:r>
      </w:del>
      <w:r>
        <w:rPr/>
        <w:t xml:space="preserve"> 2002.</w:t>
      </w:r>
    </w:p>
    <w:p>
      <w:pPr>
        <w:pStyle w:val="Reference"/>
        <w:rPr>
          <w:lang w:val="en-US"/>
          <w:ins w:id="1506" w:author="Mike Taylor" w:date="2024-08-27T22:54:41Z"/>
        </w:rPr>
      </w:pPr>
      <w:ins w:id="1498" w:author="Mike Taylor" w:date="2024-08-27T22:54:41Z">
        <w:r>
          <w:rPr>
            <w:lang w:val="en-US"/>
          </w:rPr>
          <w:t xml:space="preserve">Taylor, Michael P. 2022a. </w:t>
        </w:r>
      </w:ins>
      <w:ins w:id="1499" w:author="Mike Taylor" w:date="2024-08-27T22:54:41Z">
        <w:r>
          <w:rPr>
            <w:i w:val="false"/>
            <w:iCs w:val="false"/>
            <w:lang w:val="en-US"/>
          </w:rPr>
          <w:t>Almost all known sauropod necks are incomplete and distorted</w:t>
        </w:r>
      </w:ins>
      <w:ins w:id="1500" w:author="Mike Taylor" w:date="2024-08-27T22:54:41Z">
        <w:r>
          <w:rPr>
            <w:lang w:val="en-US"/>
          </w:rPr>
          <w:t xml:space="preserve">. </w:t>
        </w:r>
      </w:ins>
      <w:ins w:id="1501" w:author="Mike Taylor" w:date="2024-08-27T22:54:41Z">
        <w:r>
          <w:rPr>
            <w:i/>
            <w:iCs/>
            <w:lang w:val="en-US"/>
          </w:rPr>
          <w:t>PeerJ</w:t>
        </w:r>
      </w:ins>
      <w:ins w:id="1502" w:author="Mike Taylor" w:date="2024-08-27T22:54:41Z">
        <w:r>
          <w:rPr>
            <w:lang w:val="en-US"/>
          </w:rPr>
          <w:t xml:space="preserve"> </w:t>
        </w:r>
      </w:ins>
      <w:ins w:id="1503" w:author="Mike Taylor" w:date="2024-08-27T22:54:41Z">
        <w:r>
          <w:rPr>
            <w:b/>
            <w:bCs/>
            <w:lang w:val="en-US"/>
          </w:rPr>
          <w:t>10</w:t>
        </w:r>
      </w:ins>
      <w:ins w:id="1504" w:author="Mike Taylor" w:date="2024-08-27T22:54:41Z">
        <w:r>
          <w:rPr>
            <w:lang w:val="en-US"/>
          </w:rPr>
          <w:t xml:space="preserve">:e12810. </w:t>
        </w:r>
      </w:ins>
      <w:hyperlink r:id="rId19">
        <w:ins w:id="1505" w:author="Mike Taylor" w:date="2024-08-27T22:54:41Z">
          <w:r>
            <w:rPr>
              <w:rStyle w:val="Hyperlink"/>
              <w:lang w:val="en-US"/>
            </w:rPr>
            <w:t>doi:10.7717/peerj.12810</w:t>
          </w:r>
        </w:ins>
      </w:hyperlink>
    </w:p>
    <w:p>
      <w:pPr>
        <w:pStyle w:val="Reference"/>
        <w:rPr>
          <w:lang w:val="en-US"/>
          <w:ins w:id="1517" w:author="Mike Taylor" w:date="2024-08-27T22:54:41Z"/>
        </w:rPr>
      </w:pPr>
      <w:ins w:id="1507" w:author="Mike Taylor" w:date="2024-08-27T22:54:41Z">
        <w:r>
          <w:rPr>
            <w:lang w:val="en-US"/>
          </w:rPr>
          <w:t xml:space="preserve">Taylor, Michael P. 2022b. Putative atlantal ribs of </w:t>
        </w:r>
      </w:ins>
      <w:ins w:id="1508" w:author="Mike Taylor" w:date="2024-08-27T22:54:41Z">
        <w:r>
          <w:rPr>
            <w:i/>
            <w:iCs/>
            <w:lang w:val="en-US"/>
          </w:rPr>
          <w:t>Diplodocus</w:t>
        </w:r>
      </w:ins>
      <w:ins w:id="1509" w:author="Mike Taylor" w:date="2024-08-27T22:54:41Z">
        <w:r>
          <w:rPr>
            <w:lang w:val="en-US"/>
          </w:rPr>
          <w:t xml:space="preserve">. </w:t>
        </w:r>
      </w:ins>
      <w:ins w:id="1510" w:author="Mike Taylor" w:date="2024-08-27T22:54:41Z">
        <w:r>
          <w:rPr>
            <w:i/>
            <w:iCs/>
            <w:lang w:val="en-US"/>
          </w:rPr>
          <w:t>Sauropod Vertebra Picture of the Week</w:t>
        </w:r>
      </w:ins>
      <w:ins w:id="1511" w:author="Mike Taylor" w:date="2024-08-27T22:54:41Z">
        <w:r>
          <w:rPr>
            <w:lang w:val="en-US"/>
          </w:rPr>
          <w:t xml:space="preserve">, 23 November 2022. </w:t>
        </w:r>
      </w:ins>
      <w:hyperlink r:id="rId20">
        <w:ins w:id="1512" w:author="Mike Taylor" w:date="2024-08-27T22:54:41Z">
          <w:r>
            <w:rPr>
              <w:rStyle w:val="Hyperlink"/>
              <w:lang w:val="en-US"/>
            </w:rPr>
            <w:t>doi:10.59350/h5xm3-0q551</w:t>
          </w:r>
        </w:ins>
      </w:hyperlink>
      <w:ins w:id="1513" w:author="Mike Taylor" w:date="2024-08-27T22:54:41Z">
        <w:r>
          <w:rPr>
            <w:lang w:val="en-US"/>
          </w:rPr>
          <w:t xml:space="preserve"> — </w:t>
        </w:r>
      </w:ins>
      <w:hyperlink r:id="rId21">
        <w:ins w:id="1514" w:author="Mike Taylor" w:date="2024-08-27T22:54:41Z">
          <w:r>
            <w:rPr>
              <w:rStyle w:val="Hyperlink"/>
              <w:lang w:val="en-US"/>
            </w:rPr>
            <w:t>https://svpow.com/2022/11/23/putative-atlantal-ribs-of-diplodocus/</w:t>
          </w:r>
        </w:ins>
      </w:hyperlink>
      <w:ins w:id="1515" w:author="Mike Taylor" w:date="2024-08-27T22:54:41Z">
        <w:r>
          <w:rPr>
            <w:lang w:val="en-US"/>
          </w:rPr>
          <w:t xml:space="preserve">, archived at </w:t>
        </w:r>
      </w:ins>
      <w:hyperlink r:id="rId22">
        <w:ins w:id="1516" w:author="Mike Taylor" w:date="2024-08-27T22:54:41Z">
          <w:r>
            <w:rPr>
              <w:rStyle w:val="Hyperlink"/>
              <w:lang w:val="en-US"/>
            </w:rPr>
            <w:t>https://web.archive.org/web/20240506151716/https://svpow.com/2022/11/23/putative-atlantal-ribs-of-diplodocus/</w:t>
          </w:r>
        </w:ins>
      </w:hyperlink>
    </w:p>
    <w:p>
      <w:pPr>
        <w:pStyle w:val="Reference"/>
        <w:rPr>
          <w:del w:id="1525" w:author="Mike Taylor" w:date="2024-08-27T22:54:41Z"/>
        </w:rPr>
      </w:pPr>
      <w:del w:id="1518" w:author="Mike Taylor" w:date="2024-08-27T22:54:41Z">
        <w:r>
          <w:rPr/>
          <w:delText xml:space="preserve">Steerpike. 2015. Dippygate: Natural History Museum’s </w:delText>
        </w:r>
      </w:del>
      <w:del w:id="1519" w:author="Mike Taylor" w:date="2024-08-27T22:54:41Z">
        <w:r>
          <w:rPr>
            <w:i/>
            <w:iCs/>
          </w:rPr>
          <w:delText>Diplodocus</w:delText>
        </w:r>
      </w:del>
      <w:del w:id="1520" w:author="Mike Taylor" w:date="2024-08-27T22:54:41Z">
        <w:r>
          <w:rPr/>
          <w:delText xml:space="preserve"> sacrificed on the commercial altar. </w:delText>
        </w:r>
      </w:del>
      <w:del w:id="1521" w:author="Mike Taylor" w:date="2024-08-27T22:54:41Z">
        <w:r>
          <w:rPr>
            <w:i/>
            <w:iCs/>
          </w:rPr>
          <w:delText>Spectator</w:delText>
        </w:r>
      </w:del>
      <w:del w:id="1522" w:author="Mike Taylor" w:date="2024-08-27T22:54:41Z">
        <w:r>
          <w:rPr/>
          <w:delText xml:space="preserve">, </w:delText>
        </w:r>
      </w:del>
      <w:del w:id="1523" w:author="Mike Taylor" w:date="2024-08-27T22:54:41Z">
        <w:r>
          <w:rPr>
            <w:b w:val="false"/>
            <w:bCs w:val="false"/>
          </w:rPr>
          <w:delText xml:space="preserve">18 February 2015. </w:delText>
        </w:r>
      </w:del>
      <w:hyperlink r:id="rId23">
        <w:del w:id="1524" w:author="Mike Taylor" w:date="2024-08-27T22:54:41Z">
          <w:r>
            <w:rPr>
              <w:rStyle w:val="Hyperlink"/>
            </w:rPr>
            <w:delText>https://www.spectator.co.uk/article/dippygate-natural-history-museum-s-diplodocus-sacrificed-on-the-commercial-altar</w:delText>
          </w:r>
        </w:del>
      </w:hyperlink>
    </w:p>
    <w:p>
      <w:pPr>
        <w:pStyle w:val="Reference"/>
        <w:rPr>
          <w:lang w:val="en-US"/>
        </w:rPr>
      </w:pPr>
      <w:r>
        <w:rPr>
          <w:lang w:val="en-US"/>
        </w:rPr>
        <w:t xml:space="preserve">Taylor, Michael P. </w:t>
      </w:r>
      <w:ins w:id="1526" w:author="Mike Taylor" w:date="2024-08-27T22:54:41Z">
        <w:r>
          <w:rPr>
            <w:lang w:val="en-US"/>
          </w:rPr>
          <w:t>2024. Atlantal ribs</w:t>
        </w:r>
      </w:ins>
      <w:del w:id="1527" w:author="Mike Taylor" w:date="2024-08-27T22:54:41Z">
        <w:r>
          <w:rPr>
            <w:lang w:val="en-US"/>
          </w:rPr>
          <w:delText>2014. The case</w:delText>
        </w:r>
      </w:del>
      <w:r>
        <w:rPr>
          <w:lang w:val="en-US"/>
        </w:rPr>
        <w:t xml:space="preserve"> of the </w:t>
      </w:r>
      <w:ins w:id="1528" w:author="Mike Taylor" w:date="2024-08-27T22:54:41Z">
        <w:r>
          <w:rPr>
            <w:lang w:val="en-US"/>
          </w:rPr>
          <w:t xml:space="preserve">Carnegie </w:t>
        </w:r>
      </w:ins>
      <w:ins w:id="1529" w:author="Mike Taylor" w:date="2024-08-27T22:54:41Z">
        <w:r>
          <w:rPr>
            <w:i/>
            <w:iCs/>
            <w:lang w:val="en-US"/>
          </w:rPr>
          <w:t>Diplodocus</w:t>
        </w:r>
      </w:ins>
      <w:ins w:id="1530" w:author="Mike Taylor" w:date="2024-08-27T22:54:41Z">
        <w:r>
          <w:rPr>
            <w:lang w:val="en-US"/>
          </w:rPr>
          <w:t>, Moscow and Vienna casts</w:t>
        </w:r>
      </w:ins>
      <w:del w:id="1531" w:author="Mike Taylor" w:date="2024-08-27T22:54:41Z">
        <w:r>
          <w:rPr>
            <w:lang w:val="en-US"/>
          </w:rPr>
          <w:delText xml:space="preserve">bandy-legged </w:delText>
        </w:r>
      </w:del>
      <w:del w:id="1532" w:author="Mike Taylor" w:date="2024-08-27T22:54:41Z">
        <w:r>
          <w:rPr>
            <w:i/>
            <w:iCs/>
            <w:lang w:val="en-US"/>
          </w:rPr>
          <w:delText>Diplodocus</w:delText>
        </w:r>
      </w:del>
      <w:r>
        <w:rPr>
          <w:lang w:val="en-US"/>
        </w:rPr>
        <w:t xml:space="preserve">. </w:t>
      </w:r>
      <w:r>
        <w:rPr>
          <w:i/>
          <w:iCs/>
          <w:lang w:val="en-US"/>
        </w:rPr>
        <w:t>Sauropod Vertebra Picture of the Week</w:t>
      </w:r>
      <w:r>
        <w:rPr>
          <w:lang w:val="en-US"/>
        </w:rPr>
        <w:t xml:space="preserve">, </w:t>
      </w:r>
      <w:ins w:id="1533" w:author="Mike Taylor" w:date="2024-08-27T22:54:41Z">
        <w:r>
          <w:rPr>
            <w:lang w:val="en-US"/>
          </w:rPr>
          <w:t xml:space="preserve">27 April 2024. doi:10.59350/0ezp4-a1h55 — </w:t>
        </w:r>
      </w:ins>
      <w:del w:id="1534" w:author="Mike Taylor" w:date="2024-08-27T22:54:41Z">
        <w:r>
          <w:rPr>
            <w:lang w:val="en-US"/>
          </w:rPr>
          <w:delText xml:space="preserve">1 March 2014. </w:delText>
        </w:r>
      </w:del>
      <w:hyperlink r:id="rId24">
        <w:r>
          <w:rPr>
            <w:rStyle w:val="Hyperlink"/>
            <w:lang w:val="en-US"/>
          </w:rPr>
          <w:t>https://svpow.com/</w:t>
        </w:r>
        <w:ins w:id="1535" w:author="Mike Taylor" w:date="2024-08-27T22:54:41Z">
          <w:r>
            <w:rPr>
              <w:rStyle w:val="Hyperlink"/>
              <w:lang w:val="en-US"/>
            </w:rPr>
            <w:t>2024/04/27/atlantal-ribs</w:t>
          </w:r>
        </w:ins>
      </w:hyperlink>
      <w:hyperlink r:id="rId25">
        <w:del w:id="1536" w:author="Mike Taylor" w:date="2024-08-27T22:54:41Z">
          <w:r>
            <w:rPr>
              <w:rStyle w:val="Hyperlink"/>
            </w:rPr>
            <w:delText>2014/03/01/the-case</w:delText>
          </w:r>
        </w:del>
      </w:hyperlink>
      <w:hyperlink r:id="rId26">
        <w:r>
          <w:rPr>
            <w:rStyle w:val="Hyperlink"/>
            <w:lang w:val="en-US"/>
          </w:rPr>
          <w:t>-of-the-</w:t>
        </w:r>
      </w:hyperlink>
      <w:ins w:id="1537" w:author="Mike Taylor" w:date="2024-08-27T22:54:41Z">
        <w:r>
          <w:rPr>
            <w:rStyle w:val="Hyperlink"/>
            <w:lang w:val="en-US"/>
          </w:rPr>
          <w:t>carnegie-diplodocus-moscow-and-vienna-casts</w:t>
        </w:r>
      </w:ins>
      <w:hyperlink r:id="rId27">
        <w:del w:id="1538" w:author="Mike Taylor" w:date="2024-08-27T22:54:41Z">
          <w:r>
            <w:rPr>
              <w:rStyle w:val="Hyperlink"/>
            </w:rPr>
            <w:delText>bandy-legged-diplodocus</w:delText>
          </w:r>
        </w:del>
      </w:hyperlink>
      <w:hyperlink r:id="rId28">
        <w:r>
          <w:rPr>
            <w:rStyle w:val="Hyperlink"/>
            <w:lang w:val="en-US"/>
          </w:rPr>
          <w:t>/</w:t>
        </w:r>
      </w:hyperlink>
      <w:r>
        <w:rPr>
          <w:lang w:val="en-US"/>
        </w:rPr>
        <w:t xml:space="preserve">, archived at </w:t>
      </w:r>
      <w:hyperlink r:id="rId29">
        <w:r>
          <w:rPr>
            <w:rStyle w:val="Hyperlink"/>
            <w:lang w:val="en-US"/>
          </w:rPr>
          <w:t>https://web.archive.org/web/</w:t>
        </w:r>
        <w:ins w:id="1539" w:author="Mike Taylor" w:date="2024-08-27T22:54:41Z">
          <w:r>
            <w:rPr>
              <w:rStyle w:val="Hyperlink"/>
              <w:lang w:val="en-US"/>
            </w:rPr>
            <w:t>20240427225340</w:t>
          </w:r>
        </w:ins>
      </w:hyperlink>
      <w:hyperlink r:id="rId30">
        <w:del w:id="1540" w:author="Mike Taylor" w:date="2024-08-27T22:54:41Z">
          <w:r>
            <w:rPr>
              <w:rStyle w:val="Hyperlink"/>
            </w:rPr>
            <w:delText>20220520095801</w:delText>
          </w:r>
        </w:del>
      </w:hyperlink>
      <w:hyperlink r:id="rId31">
        <w:r>
          <w:rPr>
            <w:rStyle w:val="Hyperlink"/>
            <w:lang w:val="en-US"/>
          </w:rPr>
          <w:t>/https://svpow.com/</w:t>
        </w:r>
      </w:hyperlink>
      <w:ins w:id="1541" w:author="Mike Taylor" w:date="2024-08-27T22:54:41Z">
        <w:r>
          <w:rPr>
            <w:rStyle w:val="Hyperlink"/>
            <w:lang w:val="en-US"/>
          </w:rPr>
          <w:t>2024/04/27/atlantal-ribs</w:t>
        </w:r>
      </w:ins>
      <w:hyperlink r:id="rId32">
        <w:del w:id="1542" w:author="Mike Taylor" w:date="2024-08-27T22:54:41Z">
          <w:r>
            <w:rPr>
              <w:rStyle w:val="Hyperlink"/>
            </w:rPr>
            <w:delText>2014/03/01/the-case</w:delText>
          </w:r>
        </w:del>
      </w:hyperlink>
      <w:hyperlink r:id="rId33">
        <w:r>
          <w:rPr>
            <w:rStyle w:val="Hyperlink"/>
            <w:lang w:val="en-US"/>
          </w:rPr>
          <w:t>-of-the-</w:t>
        </w:r>
      </w:hyperlink>
      <w:ins w:id="1543" w:author="Mike Taylor" w:date="2024-08-27T22:54:41Z">
        <w:r>
          <w:rPr>
            <w:rStyle w:val="Hyperlink"/>
            <w:lang w:val="en-US"/>
          </w:rPr>
          <w:t>carnegie-diplodocus-moscow-and-vienna-casts</w:t>
        </w:r>
      </w:ins>
      <w:hyperlink r:id="rId34">
        <w:del w:id="1544" w:author="Mike Taylor" w:date="2024-08-27T22:54:41Z">
          <w:r>
            <w:rPr>
              <w:rStyle w:val="Hyperlink"/>
            </w:rPr>
            <w:delText>bandy-legged-diplodocus</w:delText>
          </w:r>
        </w:del>
      </w:hyperlink>
      <w:hyperlink r:id="rId35">
        <w:r>
          <w:rPr>
            <w:rStyle w:val="Hyperlink"/>
            <w:lang w:val="en-US"/>
          </w:rPr>
          <w:t>/</w:t>
        </w:r>
      </w:hyperlink>
    </w:p>
    <w:p>
      <w:pPr>
        <w:pStyle w:val="Reference"/>
        <w:rPr>
          <w:lang w:val="en-US"/>
          <w:ins w:id="1549" w:author="Mike Taylor" w:date="2024-08-27T22:54:41Z"/>
        </w:rPr>
      </w:pPr>
      <w:ins w:id="1545" w:author="Mike Taylor" w:date="2024-08-27T22:54:41Z">
        <w:r>
          <w:rPr>
            <w:lang w:val="en-US"/>
          </w:rPr>
          <w:t xml:space="preserve">Taylor, Michael P. In prep. The history of the mounted cast skeletons of the Carnegie </w:t>
        </w:r>
      </w:ins>
      <w:ins w:id="1546" w:author="Mike Taylor" w:date="2024-08-27T22:54:41Z">
        <w:r>
          <w:rPr>
            <w:i/>
            <w:iCs/>
            <w:lang w:val="en-US"/>
          </w:rPr>
          <w:t>Diplodocus</w:t>
        </w:r>
      </w:ins>
      <w:ins w:id="1547" w:author="Mike Taylor" w:date="2024-08-27T22:54:41Z">
        <w:r>
          <w:rPr>
            <w:lang w:val="en-US"/>
          </w:rPr>
          <w:t xml:space="preserve">. </w:t>
        </w:r>
      </w:ins>
      <w:hyperlink r:id="rId36">
        <w:ins w:id="1548" w:author="Mike Taylor" w:date="2024-08-27T22:54:41Z">
          <w:r>
            <w:rPr>
              <w:rStyle w:val="Hyperlink"/>
              <w:lang w:val="en-US"/>
            </w:rPr>
            <w:t>https://github.com/MikeTaylor/palaeo-casts</w:t>
          </w:r>
        </w:ins>
      </w:hyperlink>
    </w:p>
    <w:p>
      <w:pPr>
        <w:pStyle w:val="Reference"/>
        <w:rPr>
          <w:del w:id="1555" w:author="Mike Taylor" w:date="2024-08-27T22:54:41Z"/>
        </w:rPr>
      </w:pPr>
      <w:del w:id="1550" w:author="Mike Taylor" w:date="2024-08-27T22:54:41Z">
        <w:r>
          <w:rPr/>
          <w:delText xml:space="preserve">Taylor, Michael P. 2022. Almost all known sauropod necks are incomplete and distorted. </w:delText>
        </w:r>
      </w:del>
      <w:del w:id="1551" w:author="Mike Taylor" w:date="2024-08-27T22:54:41Z">
        <w:r>
          <w:rPr>
            <w:i/>
            <w:iCs/>
          </w:rPr>
          <w:delText>PeerJ</w:delText>
        </w:r>
      </w:del>
      <w:del w:id="1552" w:author="Mike Taylor" w:date="2024-08-27T22:54:41Z">
        <w:r>
          <w:rPr/>
          <w:delText xml:space="preserve"> </w:delText>
        </w:r>
      </w:del>
      <w:del w:id="1553" w:author="Mike Taylor" w:date="2024-08-27T22:54:41Z">
        <w:r>
          <w:rPr>
            <w:b/>
            <w:bCs/>
          </w:rPr>
          <w:delText>10</w:delText>
        </w:r>
      </w:del>
      <w:del w:id="1554" w:author="Mike Taylor" w:date="2024-08-27T22:54:41Z">
        <w:r>
          <w:rPr/>
          <w:delText>:e12810. doi:10.7717/peerj.12810</w:delText>
        </w:r>
      </w:del>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w:t>
      </w:r>
      <w:ins w:id="1556" w:author="Mike Taylor" w:date="2024-08-27T22:54:41Z">
        <w:r>
          <w:rPr/>
          <w:t>2023</w:t>
        </w:r>
      </w:ins>
      <w:del w:id="1557" w:author="Mike Taylor" w:date="2024-08-27T22:54:41Z">
        <w:r>
          <w:rPr/>
          <w:delText>2022</w:delText>
        </w:r>
      </w:del>
      <w:r>
        <w:rPr/>
        <w:t xml:space="preserve">. The concrete </w:t>
      </w:r>
      <w:r>
        <w:rPr>
          <w:i/>
          <w:iCs/>
        </w:rPr>
        <w:t>Diplodocus</w:t>
      </w:r>
      <w:r>
        <w:rPr/>
        <w:t xml:space="preserve"> of Vernal</w:t>
      </w:r>
      <w:ins w:id="1558" w:author="Mike Taylor" w:date="2024-08-27T22:54:41Z">
        <w:r>
          <w:rPr/>
          <w:t xml:space="preserve"> — a cultural icon of Utah. </w:t>
        </w:r>
      </w:ins>
      <w:ins w:id="1559" w:author="Mike Taylor" w:date="2024-08-27T22:54:41Z">
        <w:r>
          <w:rPr>
            <w:i/>
            <w:iCs/>
          </w:rPr>
          <w:t>Geology of the Intermountain West</w:t>
        </w:r>
      </w:ins>
      <w:ins w:id="1560" w:author="Mike Taylor" w:date="2024-08-27T22:54:41Z">
        <w:r>
          <w:rPr/>
          <w:t xml:space="preserve"> </w:t>
        </w:r>
      </w:ins>
      <w:ins w:id="1561" w:author="Mike Taylor" w:date="2024-08-27T22:54:41Z">
        <w:r>
          <w:rPr>
            <w:b/>
            <w:bCs/>
          </w:rPr>
          <w:t>10</w:t>
        </w:r>
      </w:ins>
      <w:ins w:id="1562" w:author="Mike Taylor" w:date="2024-08-27T22:54:41Z">
        <w:r>
          <w:rPr/>
          <w:t>:65-91.</w:t>
        </w:r>
      </w:ins>
      <w:del w:id="1563" w:author="Mike Taylor" w:date="2024-08-27T22:54:41Z">
        <w:r>
          <w:rPr/>
          <w:delText xml:space="preserve">. Published 3 November 2022 at </w:delText>
        </w:r>
      </w:del>
      <w:hyperlink r:id="rId37">
        <w:del w:id="1564" w:author="Mike Taylor" w:date="2024-08-27T22:54:41Z">
          <w:r>
            <w:rPr>
              <w:rStyle w:val="Hyperlink"/>
            </w:rPr>
            <w:delText>https://zenodo.org/record/7275241</w:delText>
          </w:r>
        </w:del>
      </w:hyperlink>
      <w:del w:id="1565" w:author="Mike Taylor" w:date="2024-08-27T22:54:41Z">
        <w:r>
          <w:rPr/>
          <w:delText>.</w:delText>
        </w:r>
      </w:del>
      <w:r>
        <w:rPr/>
        <w:t xml:space="preserve"> doi:10.</w:t>
      </w:r>
      <w:ins w:id="1566" w:author="Mike Taylor" w:date="2024-08-27T22:54:41Z">
        <w:r>
          <w:rPr/>
          <w:t>31711/giw.v10.pp65-91</w:t>
        </w:r>
      </w:ins>
      <w:del w:id="1567" w:author="Mike Taylor" w:date="2024-08-27T22:54:41Z">
        <w:r>
          <w:rPr>
            <w:lang w:val="en-US"/>
          </w:rPr>
          <w:delText>5281/zenodo.7275241</w:delText>
        </w:r>
      </w:del>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38">
        <w:ins w:id="1568" w:author="Mike Taylor" w:date="2024-08-27T22:54:41Z">
          <w:r>
            <w:rPr>
              <w:rStyle w:val="Hyperlink"/>
              <w:lang w:val="en-US"/>
            </w:rPr>
            <w:t>https://github.com/MikeTaylor/palaeo-baromount</w:t>
          </w:r>
        </w:ins>
      </w:hyperlink>
      <w:ins w:id="1569" w:author="Mike Taylor" w:date="2024-08-27T22:54:41Z">
        <w:r>
          <w:rPr>
            <w:lang w:val="en-US"/>
          </w:rPr>
          <w:t xml:space="preserve"> </w:t>
        </w:r>
      </w:ins>
      <w:del w:id="1570" w:author="Mike Taylor" w:date="2024-08-27T22:54:41Z">
        <w:r>
          <w:rPr>
            <w:highlight w:val="yellow"/>
            <w:lang w:val="en-US"/>
          </w:rPr>
          <w:delText>XXX Mike, update this reference to a preprint.</w:delText>
        </w:r>
      </w:del>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ins w:id="1577" w:author="Mike Taylor" w:date="2024-08-27T22:54:41Z"/>
        </w:rPr>
      </w:pPr>
      <w:ins w:id="1571" w:author="Mike Taylor" w:date="2024-08-27T22:54:41Z">
        <w:r>
          <w:rPr>
            <w:lang w:val="en-US"/>
          </w:rPr>
          <w:t xml:space="preserve">Vejberg, S., K. A. Nenadkevich and I. P. Rachkovskij. 1911. Annual report of the Geological Museum for 1910. </w:t>
        </w:r>
      </w:ins>
      <w:ins w:id="1572" w:author="Mike Taylor" w:date="2024-08-27T22:54:41Z">
        <w:r>
          <w:rPr>
            <w:i/>
            <w:iCs/>
            <w:lang w:val="en-US"/>
          </w:rPr>
          <w:t>Proceedings of the Peter the Great Geological Museum of the Imperial Academy of Sciences</w:t>
        </w:r>
      </w:ins>
      <w:ins w:id="1573" w:author="Mike Taylor" w:date="2024-08-27T22:54:41Z">
        <w:r>
          <w:rPr>
            <w:lang w:val="en-US"/>
          </w:rPr>
          <w:t xml:space="preserve"> </w:t>
        </w:r>
      </w:ins>
      <w:ins w:id="1574" w:author="Mike Taylor" w:date="2024-08-27T22:54:41Z">
        <w:r>
          <w:rPr>
            <w:b/>
            <w:bCs/>
            <w:lang w:val="en-US"/>
          </w:rPr>
          <w:t>5(1)</w:t>
        </w:r>
      </w:ins>
      <w:ins w:id="1575" w:author="Mike Taylor" w:date="2024-08-27T22:54:41Z">
        <w:r>
          <w:rPr>
            <w:lang w:val="en-US"/>
          </w:rPr>
          <w:t xml:space="preserve">:1–36 [In Russian] </w:t>
        </w:r>
      </w:ins>
      <w:hyperlink r:id="rId39">
        <w:ins w:id="1576" w:author="Mike Taylor" w:date="2024-08-27T22:54:41Z">
          <w:r>
            <w:rPr>
              <w:rStyle w:val="Hyperlink"/>
              <w:lang w:val="en-US"/>
            </w:rPr>
            <w:t>https://www.geokniga.org/books/18411</w:t>
          </w:r>
        </w:ins>
      </w:hyperlink>
    </w:p>
    <w:p>
      <w:pPr>
        <w:pStyle w:val="Reference"/>
        <w:rPr>
          <w:ins w:id="1581" w:author="Mike Taylor" w:date="2024-08-27T22:54:41Z"/>
        </w:rPr>
      </w:pPr>
      <w:ins w:id="1578" w:author="Mike Taylor" w:date="2024-08-27T22:54:41Z">
        <w:r>
          <w:rPr>
            <w:lang w:val="en-US"/>
          </w:rPr>
          <w:t xml:space="preserve">Walker, Alan C. 1980. Functional anatomy and taphonomy. pp. 182–196 in: A. K. Behrensmeyer and A. P. Hill (eds.), </w:t>
        </w:r>
      </w:ins>
      <w:ins w:id="1579" w:author="Mike Taylor" w:date="2024-08-27T22:54:41Z">
        <w:r>
          <w:rPr>
            <w:i/>
            <w:iCs/>
            <w:lang w:val="en-US"/>
          </w:rPr>
          <w:t>Fossils in the Making: Vertebrate Taphonomy and Paleoecology</w:t>
        </w:r>
      </w:ins>
      <w:ins w:id="1580" w:author="Mike Taylor" w:date="2024-08-27T22:54:41Z">
        <w:r>
          <w:rPr>
            <w:lang w:val="en-US"/>
          </w:rPr>
          <w:t>. Chicago: University of Chicago Press.</w:t>
        </w:r>
      </w:ins>
    </w:p>
    <w:p>
      <w:pPr>
        <w:pStyle w:val="Reference"/>
        <w:rPr>
          <w:lang w:val="en-US"/>
        </w:rPr>
      </w:pPr>
      <w:r>
        <w:rPr>
          <w:lang w:val="en-US"/>
        </w:rPr>
        <w:t xml:space="preserve">Wedel, Mathew J. 2007. </w:t>
      </w:r>
      <w:r>
        <w:rPr>
          <w:i/>
          <w:iCs/>
          <w:lang w:val="en-US"/>
        </w:rPr>
        <w:t xml:space="preserve">Postcranial </w:t>
      </w:r>
      <w:ins w:id="1582" w:author="Mike Taylor" w:date="2024-08-27T22:54:41Z">
        <w:r>
          <w:rPr>
            <w:i/>
            <w:iCs/>
            <w:lang w:val="en-US"/>
          </w:rPr>
          <w:t>Pneumaticity in Dinosaurs</w:t>
        </w:r>
      </w:ins>
      <w:del w:id="1583" w:author="Mike Taylor" w:date="2024-08-27T22:54:41Z">
        <w:r>
          <w:rPr>
            <w:b w:val="false"/>
            <w:bCs w:val="false"/>
            <w:i/>
            <w:iCs/>
            <w:lang w:val="en-US"/>
          </w:rPr>
          <w:delText>pneumaticity in dinosaurs</w:delText>
        </w:r>
      </w:del>
      <w:r>
        <w:rPr>
          <w:i/>
          <w:iCs/>
          <w:lang w:val="en-US"/>
        </w:rPr>
        <w:t xml:space="preserve"> and the </w:t>
      </w:r>
      <w:ins w:id="1584" w:author="Mike Taylor" w:date="2024-08-27T22:54:41Z">
        <w:r>
          <w:rPr>
            <w:i/>
            <w:iCs/>
            <w:lang w:val="en-US"/>
          </w:rPr>
          <w:t>Origin</w:t>
        </w:r>
      </w:ins>
      <w:del w:id="1585" w:author="Mike Taylor" w:date="2024-08-27T22:54:41Z">
        <w:r>
          <w:rPr>
            <w:b w:val="false"/>
            <w:bCs w:val="false"/>
            <w:i/>
            <w:iCs/>
            <w:lang w:val="en-US"/>
          </w:rPr>
          <w:delText>origin</w:delText>
        </w:r>
      </w:del>
      <w:r>
        <w:rPr>
          <w:i/>
          <w:iCs/>
          <w:lang w:val="en-US"/>
        </w:rPr>
        <w:t xml:space="preserve"> of the </w:t>
      </w:r>
      <w:ins w:id="1586" w:author="Mike Taylor" w:date="2024-08-27T22:54:41Z">
        <w:r>
          <w:rPr>
            <w:i/>
            <w:iCs/>
            <w:lang w:val="en-US"/>
          </w:rPr>
          <w:t>Avian Lung</w:t>
        </w:r>
      </w:ins>
      <w:del w:id="1587" w:author="Mike Taylor" w:date="2024-08-27T22:54:41Z">
        <w:r>
          <w:rPr>
            <w:b w:val="false"/>
            <w:bCs w:val="false"/>
            <w:i/>
            <w:iCs/>
            <w:lang w:val="en-US"/>
          </w:rPr>
          <w:delText>avian lung</w:delText>
        </w:r>
      </w:del>
      <w:r>
        <w:rPr>
          <w:lang w:val="en-US"/>
        </w:rPr>
        <w:t xml:space="preserve">. Ph.D dissertation, Integrative Biology, University of California, Berkeley, CA. Advisors: Kevin Padian and </w:t>
      </w:r>
      <w:ins w:id="1588" w:author="Mike Taylor" w:date="2024-08-27T22:54:41Z">
        <w:r>
          <w:rPr>
            <w:lang w:val="en-US"/>
          </w:rPr>
          <w:t>William</w:t>
        </w:r>
      </w:ins>
      <w:del w:id="1589" w:author="Mike Taylor" w:date="2024-08-27T22:54:41Z">
        <w:r>
          <w:rPr>
            <w:b w:val="false"/>
            <w:bCs w:val="false"/>
            <w:lang w:val="en-US"/>
          </w:rPr>
          <w:delText>Bill</w:delText>
        </w:r>
      </w:del>
      <w:r>
        <w:rPr>
          <w:lang w:val="en-US"/>
        </w:rPr>
        <w:t xml:space="preserve"> Clemens. 290 pages.</w:t>
      </w:r>
    </w:p>
    <w:p>
      <w:pPr>
        <w:pStyle w:val="Reference"/>
        <w:rPr>
          <w:lang w:val="en-US"/>
        </w:rPr>
      </w:pPr>
      <w:r>
        <w:rPr>
          <w:lang w:val="en-US"/>
        </w:rPr>
        <w:t xml:space="preserve">Wedel, Mathew J. 2009. MYDD! [Measure Your Damned Dinosaur!]. Sauropod Vertebra Picture of the Week, 23 April 2009. </w:t>
      </w:r>
      <w:hyperlink r:id="rId40">
        <w:ins w:id="1590" w:author="Mike Taylor" w:date="2024-08-27T22:54:41Z">
          <w:r>
            <w:rPr>
              <w:rStyle w:val="Hyperlink"/>
              <w:lang w:val="en-US"/>
            </w:rPr>
            <w:t>doi:10.59350/emdw8-96f96</w:t>
          </w:r>
        </w:ins>
      </w:hyperlink>
      <w:ins w:id="1591" w:author="Mike Taylor" w:date="2024-08-27T22:54:41Z">
        <w:r>
          <w:rPr>
            <w:lang w:val="en-US"/>
          </w:rPr>
          <w:t xml:space="preserve"> — </w:t>
        </w:r>
      </w:ins>
      <w:hyperlink r:id="rId41">
        <w:r>
          <w:rPr>
            <w:rStyle w:val="Hyperlink"/>
            <w:lang w:val="en-US"/>
          </w:rPr>
          <w:t>https://svpow.com/2009/04/23/mydd/</w:t>
        </w:r>
      </w:hyperlink>
      <w:r>
        <w:rPr>
          <w:lang w:val="en-US"/>
        </w:rPr>
        <w:t xml:space="preserve">, archived at </w:t>
      </w:r>
      <w:hyperlink r:id="rId4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43">
        <w:ins w:id="1592" w:author="Mike Taylor" w:date="2024-08-27T22:54:41Z">
          <w:r>
            <w:rPr>
              <w:rStyle w:val="Hyperlink"/>
              <w:lang w:val="en-US"/>
            </w:rPr>
            <w:t>doi:10.59350/ffywx-13m34</w:t>
          </w:r>
        </w:ins>
      </w:hyperlink>
      <w:ins w:id="1593" w:author="Mike Taylor" w:date="2024-08-27T22:54:41Z">
        <w:r>
          <w:rPr>
            <w:lang w:val="en-US"/>
          </w:rPr>
          <w:t xml:space="preserve"> — </w:t>
        </w:r>
      </w:ins>
      <w:hyperlink r:id="rId44">
        <w:r>
          <w:rPr>
            <w:rStyle w:val="Hyperlink"/>
            <w:lang w:val="en-US"/>
          </w:rPr>
          <w:t>https://svpow.com/2019/11/04/dystylosaurus-reminds-you-to-beware-of-taking-measurements-from-casts/</w:t>
        </w:r>
      </w:hyperlink>
      <w:r>
        <w:rPr>
          <w:lang w:val="en-US"/>
        </w:rPr>
        <w:t xml:space="preserve">, archived at </w:t>
      </w:r>
      <w:hyperlink r:id="rId4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 xml:space="preserve">Biomechanical </w:t>
      </w:r>
      <w:ins w:id="1594" w:author="Mike Taylor" w:date="2024-08-27T22:54:41Z">
        <w:r>
          <w:rPr>
            <w:i/>
            <w:iCs/>
            <w:lang w:val="en-US"/>
          </w:rPr>
          <w:t>Reconstruction</w:t>
        </w:r>
      </w:ins>
      <w:del w:id="1595" w:author="Mike Taylor" w:date="2024-08-27T22:54:41Z">
        <w:r>
          <w:rPr>
            <w:b w:val="false"/>
            <w:bCs w:val="false"/>
            <w:i/>
            <w:iCs/>
            <w:lang w:val="en-US"/>
          </w:rPr>
          <w:delText>reconstruction</w:delText>
        </w:r>
      </w:del>
      <w:r>
        <w:rPr>
          <w:i/>
          <w:iCs/>
          <w:lang w:val="en-US"/>
        </w:rPr>
        <w:t xml:space="preserve"> of the </w:t>
      </w:r>
      <w:ins w:id="1596" w:author="Mike Taylor" w:date="2024-08-27T22:54:41Z">
        <w:r>
          <w:rPr>
            <w:i/>
            <w:iCs/>
            <w:lang w:val="en-US"/>
          </w:rPr>
          <w:t>Appendicular Skeleton in Three</w:t>
        </w:r>
      </w:ins>
      <w:del w:id="1597" w:author="Mike Taylor" w:date="2024-08-27T22:54:41Z">
        <w:r>
          <w:rPr>
            <w:b w:val="false"/>
            <w:bCs w:val="false"/>
            <w:i/>
            <w:iCs/>
            <w:lang w:val="en-US"/>
          </w:rPr>
          <w:delText>appendicular skeleton in three</w:delText>
        </w:r>
      </w:del>
      <w:r>
        <w:rPr>
          <w:i/>
          <w:iCs/>
          <w:lang w:val="en-US"/>
        </w:rPr>
        <w:t xml:space="preserve"> North American Jurassic </w:t>
      </w:r>
      <w:ins w:id="1598" w:author="Mike Taylor" w:date="2024-08-27T22:54:41Z">
        <w:r>
          <w:rPr>
            <w:i/>
            <w:iCs/>
            <w:lang w:val="en-US"/>
          </w:rPr>
          <w:t>Sauropods</w:t>
        </w:r>
      </w:ins>
      <w:del w:id="1599" w:author="Mike Taylor" w:date="2024-08-27T22:54:41Z">
        <w:r>
          <w:rPr>
            <w:b w:val="false"/>
            <w:bCs w:val="false"/>
            <w:i/>
            <w:iCs/>
            <w:lang w:val="en-US"/>
          </w:rPr>
          <w:delText>sauropods</w:delText>
        </w:r>
      </w:del>
      <w:r>
        <w:rPr>
          <w:i/>
          <w:iCs/>
          <w:lang w:val="en-US"/>
        </w:rPr>
        <w:t>.</w:t>
      </w:r>
      <w:r>
        <w:rPr>
          <w:lang w:val="en-US"/>
        </w:rPr>
        <w:t xml:space="preserve"> Ph.D</w:t>
      </w:r>
      <w:ins w:id="1600" w:author="Mike Taylor" w:date="2024-08-27T22:54:41Z">
        <w:r>
          <w:rPr>
            <w:lang w:val="en-US"/>
          </w:rPr>
          <w:t>.</w:t>
        </w:r>
      </w:ins>
      <w:r>
        <w:rPr>
          <w:lang w:val="en-US"/>
        </w:rPr>
        <w:t xml:space="preserve"> dissertation, Louisiana State University.</w:t>
      </w:r>
    </w:p>
    <w:p>
      <w:pPr>
        <w:pStyle w:val="Reference"/>
        <w:rPr>
          <w:lang w:val="en-US"/>
          <w:ins w:id="1604" w:author="Mike Taylor" w:date="2024-08-27T22:54:41Z"/>
        </w:rPr>
      </w:pPr>
      <w:ins w:id="1601" w:author="Mike Taylor" w:date="2024-08-27T22:54:41Z">
        <w:r>
          <w:rPr>
            <w:lang w:val="en-US"/>
          </w:rPr>
          <w:t xml:space="preserve">Wuerthele, Norman, and Amy C. Henrici. 2005. </w:t>
        </w:r>
      </w:ins>
      <w:ins w:id="1602" w:author="Mike Taylor" w:date="2024-08-27T22:54:41Z">
        <w:r>
          <w:rPr>
            <w:i/>
            <w:iCs/>
            <w:lang w:val="en-US"/>
          </w:rPr>
          <w:t>Diplodocus carnegii</w:t>
        </w:r>
      </w:ins>
      <w:ins w:id="1603" w:author="Mike Taylor" w:date="2024-08-27T22:54:41Z">
        <w:r>
          <w:rPr>
            <w:lang w:val="en-US"/>
          </w:rPr>
          <w:t xml:space="preserve"> (composite skeleton). Internal report, Carnegie Museum of Natural History.</w:t>
        </w:r>
      </w:ins>
    </w:p>
    <w:p>
      <w:pPr>
        <w:pStyle w:val="Reference"/>
        <w:rPr>
          <w:b w:val="false"/>
          <w:bCs w:val="false"/>
          <w:del w:id="1606" w:author="Mike Taylor" w:date="2024-08-27T22:54:41Z"/>
        </w:rPr>
      </w:pPr>
      <w:del w:id="1605" w:author="Mike Taylor" w:date="2024-08-27T22:54:41Z">
        <w:r>
          <w:rPr>
            <w:b w:val="false"/>
            <w:bCs w:val="false"/>
          </w:rPr>
        </w:r>
      </w:del>
      <w:r>
        <w:br w:type="page"/>
      </w:r>
    </w:p>
    <w:p>
      <w:pPr>
        <w:pStyle w:val="Reference"/>
        <w:spacing w:before="0" w:after="142"/>
        <w:rPr>
          <w:lang w:val="en-US"/>
        </w:rPr>
      </w:pPr>
      <w:bookmarkStart w:id="37" w:name="__RefHeading___Toc4163_3033613513"/>
      <w:bookmarkEnd w:id="37"/>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ins w:id="1607" w:author="Mike Taylor" w:date="2024-08-27T22:54:41Z">
        <w:r>
          <w:rPr>
            <w:lang w:val="en-US"/>
          </w:rPr>
          <w:t>skeletons</w:t>
        </w:r>
      </w:ins>
      <w:del w:id="1608" w:author="Mike Taylor" w:date="2024-08-27T22:54:41Z">
        <w:r>
          <w:rPr>
            <w:lang w:val="en-US"/>
          </w:rPr>
          <w:delText>individuals</w:delText>
        </w:r>
      </w:del>
      <w:r>
        <w:rPr>
          <w:lang w:val="en-US"/>
        </w:rPr>
        <w:t xml:space="preserve">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ins w:id="1609"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ins w:id="1611" w:author="Mike Taylor" w:date="2024-08-27T22:54:41Z"/>
              </w:rPr>
            </w:pPr>
            <w:ins w:id="1610" w:author="Mike Taylor" w:date="2024-08-27T22:54:41Z">
              <w:r>
                <w:rPr>
                  <w:rFonts w:ascii="Liberation Serif" w:hAnsi="Liberation Serif"/>
                  <w:b/>
                  <w:bCs/>
                  <w:color w:val="000000"/>
                  <w:lang w:val="en-US"/>
                </w:rPr>
                <w:t>Mount</w:t>
              </w:r>
            </w:ins>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ins w:id="1613" w:author="Mike Taylor" w:date="2024-08-27T22:54:41Z"/>
              </w:rPr>
            </w:pPr>
            <w:ins w:id="1612" w:author="Mike Taylor" w:date="2024-08-27T22:54:41Z">
              <w:r>
                <w:rPr>
                  <w:rFonts w:ascii="Liberation Serif" w:hAnsi="Liberation Serif"/>
                  <w:b/>
                  <w:bCs/>
                  <w:color w:val="000000"/>
                  <w:lang w:val="en-US"/>
                </w:rPr>
                <w:t>Museum</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ins w:id="1615" w:author="Mike Taylor" w:date="2024-08-27T22:54:41Z"/>
              </w:rPr>
            </w:pPr>
            <w:ins w:id="1614" w:author="Mike Taylor" w:date="2024-08-27T22:54:41Z">
              <w:r>
                <w:rPr>
                  <w:rFonts w:ascii="Liberation Serif" w:hAnsi="Liberation Serif"/>
                  <w:b/>
                  <w:bCs/>
                  <w:color w:val="000000"/>
                  <w:lang w:val="en-US"/>
                </w:rPr>
                <w:t>Presented to</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ins w:id="1617" w:author="Mike Taylor" w:date="2024-08-27T22:54:41Z"/>
              </w:rPr>
            </w:pPr>
            <w:ins w:id="1616" w:author="Mike Taylor" w:date="2024-08-27T22:54:41Z">
              <w:r>
                <w:rPr>
                  <w:rFonts w:ascii="Liberation Serif" w:hAnsi="Liberation Serif"/>
                  <w:b/>
                  <w:bCs/>
                  <w:color w:val="000000"/>
                  <w:lang w:val="en-US"/>
                </w:rPr>
                <w:t>Unveiled</w:t>
              </w:r>
            </w:ins>
          </w:p>
        </w:tc>
      </w:tr>
      <w:tr>
        <w:trPr>
          <w:ins w:id="1618"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20" w:author="Mike Taylor" w:date="2024-08-27T22:54:41Z"/>
              </w:rPr>
            </w:pPr>
            <w:ins w:id="1619" w:author="Mike Taylor" w:date="2024-08-27T22:54:41Z">
              <w:r>
                <w:rPr>
                  <w:rFonts w:ascii="Liberation Serif" w:hAnsi="Liberation Serif"/>
                  <w:color w:val="000000"/>
                  <w:lang w:val="en-US"/>
                </w:rPr>
                <w:t>London cast</w:t>
              </w:r>
            </w:ins>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22" w:author="Mike Taylor" w:date="2024-08-27T22:54:41Z"/>
              </w:rPr>
            </w:pPr>
            <w:ins w:id="1621" w:author="Mike Taylor" w:date="2024-08-27T22:54:41Z">
              <w:r>
                <w:rPr>
                  <w:rFonts w:ascii="Liberation Serif" w:hAnsi="Liberation Serif"/>
                  <w:color w:val="000000"/>
                  <w:lang w:val="en-US"/>
                </w:rPr>
                <w:t>British Museum (Natural History) (now the Natural History Museum)</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24" w:author="Mike Taylor" w:date="2024-08-27T22:54:41Z"/>
              </w:rPr>
            </w:pPr>
            <w:ins w:id="1623" w:author="Mike Taylor" w:date="2024-08-27T22:54:41Z">
              <w:r>
                <w:rPr>
                  <w:rFonts w:ascii="Liberation Serif" w:hAnsi="Liberation Serif"/>
                  <w:color w:val="000000"/>
                  <w:lang w:val="en-US"/>
                </w:rPr>
                <w:t>King Edward VII</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ins w:id="1626" w:author="Mike Taylor" w:date="2024-08-27T22:54:41Z"/>
              </w:rPr>
            </w:pPr>
            <w:ins w:id="1625" w:author="Mike Taylor" w:date="2024-08-27T22:54:41Z">
              <w:r>
                <w:rPr>
                  <w:rFonts w:ascii="Liberation Serif" w:hAnsi="Liberation Serif"/>
                  <w:color w:val="000000"/>
                  <w:lang w:val="en-US"/>
                </w:rPr>
                <w:t>12 May 1905</w:t>
              </w:r>
            </w:ins>
          </w:p>
        </w:tc>
      </w:tr>
      <w:tr>
        <w:trPr>
          <w:ins w:id="1627"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29" w:author="Mike Taylor" w:date="2024-08-27T22:54:41Z"/>
              </w:rPr>
            </w:pPr>
            <w:ins w:id="1628" w:author="Mike Taylor" w:date="2024-08-27T22:54:41Z">
              <w:r>
                <w:rPr>
                  <w:rFonts w:ascii="Liberation Serif" w:hAnsi="Liberation Serif"/>
                  <w:color w:val="000000"/>
                  <w:lang w:val="en-US"/>
                </w:rPr>
                <w:t>Carnegie mount</w:t>
              </w:r>
            </w:ins>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31" w:author="Mike Taylor" w:date="2024-08-27T22:54:41Z"/>
              </w:rPr>
            </w:pPr>
            <w:ins w:id="1630" w:author="Mike Taylor" w:date="2024-08-27T22:54:41Z">
              <w:r>
                <w:rPr>
                  <w:rFonts w:ascii="Liberation Serif" w:hAnsi="Liberation Serif"/>
                  <w:color w:val="000000"/>
                  <w:lang w:val="en-US"/>
                </w:rPr>
                <w:t>Carnegie Museum of Natural History</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33" w:author="Mike Taylor" w:date="2024-08-27T22:54:41Z"/>
              </w:rPr>
            </w:pPr>
            <w:ins w:id="1632" w:author="Mike Taylor" w:date="2024-08-27T22:54:41Z">
              <w:r>
                <w:rPr>
                  <w:rFonts w:ascii="Liberation Serif" w:hAnsi="Liberation Serif"/>
                  <w:color w:val="000000"/>
                  <w:lang w:val="en-US"/>
                </w:rPr>
                <w:t>N/A</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ins w:id="1635" w:author="Mike Taylor" w:date="2024-08-27T22:54:41Z"/>
              </w:rPr>
            </w:pPr>
            <w:ins w:id="1634" w:author="Mike Taylor" w:date="2024-08-27T22:54:41Z">
              <w:r>
                <w:rPr>
                  <w:rFonts w:ascii="Liberation Serif" w:hAnsi="Liberation Serif"/>
                  <w:color w:val="000000"/>
                  <w:lang w:val="en-US"/>
                </w:rPr>
                <w:t>11 April 1907</w:t>
              </w:r>
            </w:ins>
          </w:p>
        </w:tc>
      </w:tr>
      <w:tr>
        <w:trPr>
          <w:ins w:id="1636"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38" w:author="Mike Taylor" w:date="2024-08-27T22:54:41Z"/>
              </w:rPr>
            </w:pPr>
            <w:ins w:id="1637" w:author="Mike Taylor" w:date="2024-08-27T22:54:41Z">
              <w:r>
                <w:rPr>
                  <w:rFonts w:ascii="Liberation Serif" w:hAnsi="Liberation Serif"/>
                  <w:color w:val="000000"/>
                  <w:lang w:val="en-US"/>
                </w:rPr>
                <w:t>Berlin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40" w:author="Mike Taylor" w:date="2024-08-27T22:54:41Z"/>
              </w:rPr>
            </w:pPr>
            <w:ins w:id="1639" w:author="Mike Taylor" w:date="2024-08-27T22:54:41Z">
              <w:r>
                <w:rPr>
                  <w:rFonts w:ascii="Liberation Serif" w:hAnsi="Liberation Serif"/>
                  <w:color w:val="000000"/>
                  <w:lang w:val="en-US"/>
                </w:rPr>
                <w:t>Museum für Naturkunde Berlin</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642" w:author="Mike Taylor" w:date="2024-08-27T22:54:41Z"/>
              </w:rPr>
            </w:pPr>
            <w:ins w:id="1641" w:author="Mike Taylor" w:date="2024-08-27T22:54:41Z">
              <w:r>
                <w:rPr>
                  <w:rFonts w:ascii="Liberation Serif" w:hAnsi="Liberation Serif"/>
                  <w:color w:val="000000"/>
                  <w:lang w:val="en-US"/>
                </w:rPr>
                <w:t>Kaiser Wilhelm II</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ins w:id="1644" w:author="Mike Taylor" w:date="2024-08-27T22:54:41Z"/>
              </w:rPr>
            </w:pPr>
            <w:ins w:id="1643" w:author="Mike Taylor" w:date="2024-08-27T22:54:41Z">
              <w:r>
                <w:rPr>
                  <w:rFonts w:ascii="Liberation Serif" w:hAnsi="Liberation Serif"/>
                  <w:color w:val="000000"/>
                  <w:lang w:val="en-US"/>
                </w:rPr>
                <w:t>13 May 1908</w:t>
              </w:r>
            </w:ins>
          </w:p>
        </w:tc>
      </w:tr>
      <w:tr>
        <w:trPr>
          <w:ins w:id="1645"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47" w:author="Mike Taylor" w:date="2024-08-27T22:54:41Z"/>
              </w:rPr>
            </w:pPr>
            <w:ins w:id="1646" w:author="Mike Taylor" w:date="2024-08-27T22:54:41Z">
              <w:r>
                <w:rPr>
                  <w:rFonts w:ascii="Liberation Serif" w:hAnsi="Liberation Serif"/>
                  <w:color w:val="000000"/>
                  <w:lang w:val="en-US"/>
                </w:rPr>
                <w:t>Paris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49" w:author="Mike Taylor" w:date="2024-08-27T22:54:41Z"/>
              </w:rPr>
            </w:pPr>
            <w:ins w:id="1648" w:author="Mike Taylor" w:date="2024-08-27T22:54:41Z">
              <w:r>
                <w:rPr>
                  <w:rFonts w:ascii="Liberation Serif" w:hAnsi="Liberation Serif"/>
                  <w:color w:val="000000"/>
                  <w:lang w:val="en-US"/>
                </w:rPr>
                <w:t>Muséum National d’Histoire Naturelle</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651" w:author="Mike Taylor" w:date="2024-08-27T22:54:41Z"/>
              </w:rPr>
            </w:pPr>
            <w:ins w:id="1650" w:author="Mike Taylor" w:date="2024-08-27T22:54:41Z">
              <w:r>
                <w:rPr>
                  <w:rFonts w:ascii="Liberation Serif" w:hAnsi="Liberation Serif"/>
                  <w:color w:val="000000"/>
                  <w:lang w:val="en-US"/>
                </w:rPr>
                <w:t>Président Armand Fallières</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ins w:id="1653" w:author="Mike Taylor" w:date="2024-08-27T22:54:41Z"/>
              </w:rPr>
            </w:pPr>
            <w:ins w:id="1652" w:author="Mike Taylor" w:date="2024-08-27T22:54:41Z">
              <w:r>
                <w:rPr>
                  <w:rFonts w:ascii="Liberation Serif" w:hAnsi="Liberation Serif"/>
                  <w:color w:val="000000"/>
                  <w:lang w:val="en-US"/>
                </w:rPr>
                <w:t>15 June 1908</w:t>
              </w:r>
            </w:ins>
          </w:p>
        </w:tc>
      </w:tr>
      <w:tr>
        <w:trPr>
          <w:ins w:id="1654"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56" w:author="Mike Taylor" w:date="2024-08-27T22:54:41Z"/>
              </w:rPr>
            </w:pPr>
            <w:ins w:id="1655" w:author="Mike Taylor" w:date="2024-08-27T22:54:41Z">
              <w:r>
                <w:rPr>
                  <w:rFonts w:ascii="Liberation Serif" w:hAnsi="Liberation Serif"/>
                  <w:color w:val="000000"/>
                  <w:lang w:val="en-US"/>
                </w:rPr>
                <w:t>Vienna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58" w:author="Mike Taylor" w:date="2024-08-27T22:54:41Z"/>
              </w:rPr>
            </w:pPr>
            <w:ins w:id="1657" w:author="Mike Taylor" w:date="2024-08-27T22:54:41Z">
              <w:r>
                <w:rPr>
                  <w:rFonts w:ascii="Liberation Serif" w:hAnsi="Liberation Serif"/>
                  <w:color w:val="000000"/>
                  <w:lang w:val="en-US"/>
                </w:rPr>
                <w:t>Kaiserliches und königliches naturhistorisches Hof-Museum</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60" w:author="Mike Taylor" w:date="2024-08-27T22:54:41Z"/>
              </w:rPr>
            </w:pPr>
            <w:ins w:id="1659" w:author="Mike Taylor" w:date="2024-08-27T22:54:41Z">
              <w:r>
                <w:rPr>
                  <w:rFonts w:ascii="Liberation Serif" w:hAnsi="Liberation Serif"/>
                  <w:color w:val="000000"/>
                  <w:lang w:val="en-US"/>
                </w:rPr>
                <w:t>Emperor Franz Joseph</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ins w:id="1662" w:author="Mike Taylor" w:date="2024-08-27T22:54:41Z"/>
              </w:rPr>
            </w:pPr>
            <w:ins w:id="1661" w:author="Mike Taylor" w:date="2024-08-27T22:54:41Z">
              <w:r>
                <w:rPr>
                  <w:rFonts w:ascii="Liberation Serif" w:hAnsi="Liberation Serif"/>
                  <w:color w:val="000000"/>
                  <w:lang w:val="en-US"/>
                </w:rPr>
                <w:t>24 September 1909</w:t>
              </w:r>
            </w:ins>
          </w:p>
        </w:tc>
      </w:tr>
      <w:tr>
        <w:trPr>
          <w:ins w:id="1663"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65" w:author="Mike Taylor" w:date="2024-08-27T22:54:41Z"/>
              </w:rPr>
            </w:pPr>
            <w:ins w:id="1664" w:author="Mike Taylor" w:date="2024-08-27T22:54:41Z">
              <w:r>
                <w:rPr>
                  <w:rFonts w:ascii="Liberation Serif" w:hAnsi="Liberation Serif"/>
                  <w:color w:val="000000"/>
                  <w:lang w:val="en-US"/>
                </w:rPr>
                <w:t>Bologna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67" w:author="Mike Taylor" w:date="2024-08-27T22:54:41Z"/>
              </w:rPr>
            </w:pPr>
            <w:ins w:id="1666" w:author="Mike Taylor" w:date="2024-08-27T22:54:41Z">
              <w:r>
                <w:rPr>
                  <w:rFonts w:ascii="Liberation Serif" w:hAnsi="Liberation Serif"/>
                  <w:color w:val="000000"/>
                  <w:lang w:val="en-US"/>
                </w:rPr>
                <w:t>Museo Giovanni Capellini,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69" w:author="Mike Taylor" w:date="2024-08-27T22:54:41Z"/>
              </w:rPr>
            </w:pPr>
            <w:ins w:id="1668" w:author="Mike Taylor" w:date="2024-08-27T22:54:41Z">
              <w:r>
                <w:rPr>
                  <w:rFonts w:ascii="Liberation Serif" w:hAnsi="Liberation Serif"/>
                  <w:color w:val="000000"/>
                  <w:lang w:val="en-US"/>
                </w:rPr>
                <w:t>King Victor Emmanuel III</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ins w:id="1671" w:author="Mike Taylor" w:date="2024-08-27T22:54:41Z"/>
              </w:rPr>
            </w:pPr>
            <w:ins w:id="1670" w:author="Mike Taylor" w:date="2024-08-27T22:54:41Z">
              <w:r>
                <w:rPr>
                  <w:rFonts w:ascii="Liberation Serif" w:hAnsi="Liberation Serif"/>
                  <w:color w:val="000000"/>
                  <w:lang w:val="en-US"/>
                </w:rPr>
                <w:t>27 October 1909</w:t>
              </w:r>
            </w:ins>
          </w:p>
        </w:tc>
      </w:tr>
      <w:tr>
        <w:trPr>
          <w:ins w:id="1672"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674" w:author="Mike Taylor" w:date="2024-08-27T22:54:41Z"/>
              </w:rPr>
            </w:pPr>
            <w:ins w:id="1673" w:author="Mike Taylor" w:date="2024-08-27T22:54:41Z">
              <w:r>
                <w:rPr>
                  <w:rFonts w:ascii="Liberation Serif" w:hAnsi="Liberation Serif"/>
                  <w:color w:val="000000"/>
                  <w:lang w:val="en-US"/>
                </w:rPr>
                <w:t>Russian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76" w:author="Mike Taylor" w:date="2024-08-27T22:54:41Z"/>
              </w:rPr>
            </w:pPr>
            <w:ins w:id="1675" w:author="Mike Taylor" w:date="2024-08-27T22:54:41Z">
              <w:r>
                <w:rPr>
                  <w:rFonts w:ascii="Liberation Serif" w:hAnsi="Liberation Serif"/>
                  <w:color w:val="000000"/>
                  <w:lang w:val="en-US"/>
                </w:rPr>
                <w:t>The Imperial Museum, St. Petersburg</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78" w:author="Mike Taylor" w:date="2024-08-27T22:54:41Z"/>
              </w:rPr>
            </w:pPr>
            <w:ins w:id="1677" w:author="Mike Taylor" w:date="2024-08-27T22:54:41Z">
              <w:r>
                <w:rPr>
                  <w:rFonts w:ascii="Liberation Serif" w:hAnsi="Liberation Serif"/>
                  <w:color w:val="000000"/>
                  <w:lang w:val="en-US"/>
                </w:rPr>
                <w:t>Tsar Nicholas II (nominally)</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ins w:id="1680" w:author="Mike Taylor" w:date="2024-08-27T22:54:41Z"/>
              </w:rPr>
            </w:pPr>
            <w:ins w:id="1679" w:author="Mike Taylor" w:date="2024-08-27T22:54:41Z">
              <w:r>
                <w:rPr>
                  <w:rFonts w:ascii="Liberation Serif" w:hAnsi="Liberation Serif"/>
                  <w:color w:val="000000"/>
                  <w:lang w:val="en-US"/>
                </w:rPr>
                <w:t>Early to mid July 1910 (see text)</w:t>
              </w:r>
            </w:ins>
          </w:p>
        </w:tc>
      </w:tr>
      <w:tr>
        <w:trPr>
          <w:ins w:id="1681"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83" w:author="Mike Taylor" w:date="2024-08-27T22:54:41Z"/>
              </w:rPr>
            </w:pPr>
            <w:ins w:id="1682" w:author="Mike Taylor" w:date="2024-08-27T22:54:41Z">
              <w:r>
                <w:rPr>
                  <w:rFonts w:ascii="Liberation Serif" w:hAnsi="Liberation Serif"/>
                  <w:color w:val="000000"/>
                  <w:lang w:val="en-US"/>
                </w:rPr>
                <w:t>La Plata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85" w:author="Mike Taylor" w:date="2024-08-27T22:54:41Z"/>
              </w:rPr>
            </w:pPr>
            <w:ins w:id="1684" w:author="Mike Taylor" w:date="2024-08-27T22:54:41Z">
              <w:r>
                <w:rPr>
                  <w:rFonts w:ascii="Liberation Serif" w:hAnsi="Liberation Serif"/>
                  <w:color w:val="000000"/>
                  <w:lang w:val="en-US"/>
                </w:rPr>
                <w:t>Museo de La Plata</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87" w:author="Mike Taylor" w:date="2024-08-27T22:54:41Z"/>
              </w:rPr>
            </w:pPr>
            <w:ins w:id="1686" w:author="Mike Taylor" w:date="2024-08-27T22:54:41Z">
              <w:r>
                <w:rPr>
                  <w:rFonts w:ascii="Liberation Serif" w:hAnsi="Liberation Serif"/>
                  <w:color w:val="000000"/>
                  <w:lang w:val="en-US"/>
                </w:rPr>
                <w:t>President Roque Sáenz Peña Lahitte</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689" w:author="Mike Taylor" w:date="2024-08-27T22:54:41Z"/>
              </w:rPr>
            </w:pPr>
            <w:ins w:id="1688" w:author="Mike Taylor" w:date="2024-08-27T22:54:41Z">
              <w:r>
                <w:rPr>
                  <w:rFonts w:ascii="Liberation Serif" w:hAnsi="Liberation Serif"/>
                  <w:color w:val="000000"/>
                  <w:lang w:val="en-US"/>
                </w:rPr>
                <w:t>1912; no specific event</w:t>
              </w:r>
            </w:ins>
          </w:p>
        </w:tc>
      </w:tr>
      <w:tr>
        <w:trPr>
          <w:ins w:id="1690"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92" w:author="Mike Taylor" w:date="2024-08-27T22:54:41Z"/>
              </w:rPr>
            </w:pPr>
            <w:ins w:id="1691" w:author="Mike Taylor" w:date="2024-08-27T22:54:41Z">
              <w:r>
                <w:rPr>
                  <w:rFonts w:ascii="Liberation Serif" w:hAnsi="Liberation Serif"/>
                  <w:color w:val="000000"/>
                  <w:lang w:val="en-US"/>
                </w:rPr>
                <w:t>Madrid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694" w:author="Mike Taylor" w:date="2024-08-27T22:54:41Z"/>
              </w:rPr>
            </w:pPr>
            <w:ins w:id="1693" w:author="Mike Taylor" w:date="2024-08-27T22:54:41Z">
              <w:r>
                <w:rPr>
                  <w:rFonts w:ascii="Liberation Serif" w:hAnsi="Liberation Serif"/>
                  <w:color w:val="000000"/>
                  <w:lang w:val="en-US"/>
                </w:rPr>
                <w:t>Museo Nacional de Ciencias Naturales</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696" w:author="Mike Taylor" w:date="2024-08-27T22:54:41Z"/>
              </w:rPr>
            </w:pPr>
            <w:ins w:id="1695" w:author="Mike Taylor" w:date="2024-08-27T22:54:41Z">
              <w:bookmarkStart w:id="38" w:name="__DdeLink__2464_3009427828"/>
              <w:r>
                <w:rPr>
                  <w:rFonts w:ascii="Liberation Serif" w:hAnsi="Liberation Serif"/>
                  <w:color w:val="000000"/>
                  <w:lang w:val="en-US"/>
                </w:rPr>
                <w:t>King Alfonso XIII</w:t>
              </w:r>
            </w:ins>
            <w:bookmarkEnd w:id="38"/>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ins w:id="1698" w:author="Mike Taylor" w:date="2024-08-27T22:54:41Z"/>
              </w:rPr>
            </w:pPr>
            <w:ins w:id="1697" w:author="Mike Taylor" w:date="2024-08-27T22:54:41Z">
              <w:r>
                <w:rPr>
                  <w:rFonts w:ascii="Liberation Serif" w:hAnsi="Liberation Serif"/>
                  <w:color w:val="000000"/>
                  <w:lang w:val="en-US"/>
                </w:rPr>
                <w:t>2 December 1913</w:t>
              </w:r>
            </w:ins>
          </w:p>
        </w:tc>
      </w:tr>
      <w:tr>
        <w:trPr>
          <w:ins w:id="1699"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701" w:author="Mike Taylor" w:date="2024-08-27T22:54:41Z"/>
              </w:rPr>
            </w:pPr>
            <w:ins w:id="1700" w:author="Mike Taylor" w:date="2024-08-27T22:54:41Z">
              <w:r>
                <w:rPr>
                  <w:rFonts w:ascii="Liberation Serif" w:hAnsi="Liberation Serif"/>
                  <w:color w:val="000000"/>
                  <w:lang w:val="en-US"/>
                </w:rPr>
                <w:t>Mexico City cast</w:t>
              </w:r>
            </w:ins>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703" w:author="Mike Taylor" w:date="2024-08-27T22:54:41Z"/>
              </w:rPr>
            </w:pPr>
            <w:ins w:id="1702" w:author="Mike Taylor" w:date="2024-08-27T22:54:41Z">
              <w:r>
                <w:rPr>
                  <w:rFonts w:ascii="Liberation Serif" w:hAnsi="Liberation Serif"/>
                  <w:color w:val="000000"/>
                  <w:lang w:val="en-US"/>
                </w:rPr>
                <w:t>Museo de Paleontología (Universidad Nacional Autónoma de México)</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ins w:id="1705" w:author="Mike Taylor" w:date="2024-08-27T22:54:41Z"/>
              </w:rPr>
            </w:pPr>
            <w:ins w:id="1704" w:author="Mike Taylor" w:date="2024-08-27T22:54:41Z">
              <w:r>
                <w:rPr>
                  <w:lang w:val="en-US"/>
                </w:rPr>
                <w:t>N/A</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707" w:author="Mike Taylor" w:date="2024-08-27T22:54:41Z"/>
              </w:rPr>
            </w:pPr>
            <w:ins w:id="1706" w:author="Mike Taylor" w:date="2024-08-27T22:54:41Z">
              <w:r>
                <w:rPr>
                  <w:rFonts w:ascii="Liberation Serif" w:hAnsi="Liberation Serif"/>
                  <w:color w:val="000000"/>
                  <w:lang w:val="en-US"/>
                </w:rPr>
                <w:t>1930; no specific event</w:t>
              </w:r>
            </w:ins>
          </w:p>
        </w:tc>
      </w:tr>
      <w:tr>
        <w:trPr>
          <w:ins w:id="1708"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710" w:author="Mike Taylor" w:date="2024-08-27T22:54:41Z"/>
              </w:rPr>
            </w:pPr>
            <w:ins w:id="1709" w:author="Mike Taylor" w:date="2024-08-27T22:54:41Z">
              <w:r>
                <w:rPr>
                  <w:rFonts w:ascii="Liberation Serif" w:hAnsi="Liberation Serif"/>
                  <w:color w:val="000000"/>
                  <w:lang w:val="en-US"/>
                </w:rPr>
                <w:t>Munich cast</w:t>
              </w:r>
            </w:ins>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ins w:id="1712" w:author="Mike Taylor" w:date="2024-08-27T22:54:41Z"/>
              </w:rPr>
            </w:pPr>
            <w:ins w:id="1711" w:author="Mike Taylor" w:date="2024-08-27T22:54:41Z">
              <w:r>
                <w:rPr>
                  <w:rFonts w:ascii="Liberation Serif" w:hAnsi="Liberation Serif"/>
                  <w:color w:val="000000"/>
                  <w:lang w:val="en-US"/>
                </w:rPr>
                <w:t>Bayerische Staatssammlung für Paläontologie und Geologie</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714" w:author="Mike Taylor" w:date="2024-08-27T22:54:41Z"/>
              </w:rPr>
            </w:pPr>
            <w:ins w:id="1713" w:author="Mike Taylor" w:date="2024-08-27T22:54:41Z">
              <w:r>
                <w:rPr>
                  <w:rFonts w:ascii="Liberation Serif" w:hAnsi="Liberation Serif"/>
                  <w:color w:val="000000"/>
                  <w:lang w:val="en-US"/>
                </w:rPr>
                <w:t>N/A</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ins w:id="1716" w:author="Mike Taylor" w:date="2024-08-27T22:54:41Z"/>
              </w:rPr>
            </w:pPr>
            <w:ins w:id="1715" w:author="Mike Taylor" w:date="2024-08-27T22:54:41Z">
              <w:r>
                <w:rPr>
                  <w:rFonts w:ascii="Liberation Serif" w:hAnsi="Liberation Serif"/>
                  <w:color w:val="000000"/>
                  <w:lang w:val="en-US"/>
                </w:rPr>
                <w:t>(Arrived in 1934; never mounted)</w:t>
              </w:r>
            </w:ins>
          </w:p>
        </w:tc>
      </w:tr>
      <w:tr>
        <w:trPr>
          <w:ins w:id="1717" w:author="Mike Taylor" w:date="2024-08-27T22:54:41Z"/>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719" w:author="Mike Taylor" w:date="2024-08-27T22:54:41Z"/>
              </w:rPr>
            </w:pPr>
            <w:ins w:id="1718" w:author="Mike Taylor" w:date="2024-08-27T22:54:41Z">
              <w:r>
                <w:rPr>
                  <w:rFonts w:ascii="Liberation Serif" w:hAnsi="Liberation Serif"/>
                  <w:color w:val="000000"/>
                  <w:lang w:val="en-US"/>
                </w:rPr>
                <w:t>Vernal cast</w:t>
              </w:r>
            </w:ins>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ins w:id="1721" w:author="Mike Taylor" w:date="2024-08-27T22:54:41Z"/>
              </w:rPr>
            </w:pPr>
            <w:ins w:id="1720" w:author="Mike Taylor" w:date="2024-08-27T22:54:41Z">
              <w:r>
                <w:rPr>
                  <w:rFonts w:ascii="Liberation Serif" w:hAnsi="Liberation Serif"/>
                  <w:i w:val="false"/>
                  <w:color w:val="000000"/>
                  <w:lang w:val="en-US"/>
                </w:rPr>
                <w:t>Utah Field House of Natural History</w:t>
              </w:r>
            </w:ins>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723" w:author="Mike Taylor" w:date="2024-08-27T22:54:41Z"/>
              </w:rPr>
            </w:pPr>
            <w:ins w:id="1722" w:author="Mike Taylor" w:date="2024-08-27T22:54:41Z">
              <w:r>
                <w:rPr>
                  <w:rFonts w:ascii="Liberation Serif" w:hAnsi="Liberation Serif"/>
                  <w:color w:val="000000"/>
                  <w:lang w:val="en-US"/>
                </w:rPr>
                <w:t>N/A</w:t>
              </w:r>
            </w:ins>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ins w:id="1725" w:author="Mike Taylor" w:date="2024-08-27T22:54:41Z"/>
              </w:rPr>
            </w:pPr>
            <w:ins w:id="1724" w:author="Mike Taylor" w:date="2024-08-27T22:54:41Z">
              <w:r>
                <w:rPr>
                  <w:rFonts w:ascii="Liberation Serif" w:hAnsi="Liberation Serif"/>
                  <w:color w:val="000000"/>
                  <w:lang w:val="en-US"/>
                </w:rPr>
                <w:t>6 June 1957</w:t>
              </w:r>
            </w:ins>
          </w:p>
        </w:tc>
      </w:tr>
    </w:tbl>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del w:id="1726"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1728" w:author="Mike Taylor" w:date="2024-08-27T22:54:41Z"/>
              </w:rPr>
            </w:pPr>
            <w:del w:id="1727"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Mount</w:delText>
              </w:r>
            </w:del>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1730" w:author="Mike Taylor" w:date="2024-08-27T22:54:41Z"/>
              </w:rPr>
            </w:pPr>
            <w:del w:id="1729"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Museum</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1732" w:author="Mike Taylor" w:date="2024-08-27T22:54:41Z"/>
              </w:rPr>
            </w:pPr>
            <w:del w:id="1731"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Presented to</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1734" w:author="Mike Taylor" w:date="2024-08-27T22:54:41Z"/>
              </w:rPr>
            </w:pPr>
            <w:del w:id="1733"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Unveiled</w:delText>
              </w:r>
            </w:del>
          </w:p>
        </w:tc>
      </w:tr>
      <w:tr>
        <w:trPr>
          <w:del w:id="1735"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37" w:author="Mike Taylor" w:date="2024-08-27T22:54:41Z"/>
              </w:rPr>
            </w:pPr>
            <w:del w:id="173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London cast</w:delText>
              </w:r>
            </w:del>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39" w:author="Mike Taylor" w:date="2024-08-27T22:54:41Z"/>
              </w:rPr>
            </w:pPr>
            <w:del w:id="173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Natural History Museum</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41" w:author="Mike Taylor" w:date="2024-08-27T22:54:41Z"/>
              </w:rPr>
            </w:pPr>
            <w:del w:id="174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King Edward VII</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43" w:author="Mike Taylor" w:date="2024-08-27T22:54:41Z"/>
              </w:rPr>
            </w:pPr>
            <w:del w:id="174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12th May 1905</w:delText>
              </w:r>
            </w:del>
          </w:p>
        </w:tc>
      </w:tr>
      <w:tr>
        <w:trPr>
          <w:del w:id="1744"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46" w:author="Mike Taylor" w:date="2024-08-27T22:54:41Z"/>
              </w:rPr>
            </w:pPr>
            <w:del w:id="174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Carnegie mount</w:delText>
              </w:r>
            </w:del>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48" w:author="Mike Taylor" w:date="2024-08-27T22:54:41Z"/>
              </w:rPr>
            </w:pPr>
            <w:del w:id="174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Carnegie Museum of Natural History</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50" w:author="Mike Taylor" w:date="2024-08-27T22:54:41Z"/>
              </w:rPr>
            </w:pPr>
            <w:del w:id="174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N/A</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52" w:author="Mike Taylor" w:date="2024-08-27T22:54:41Z"/>
              </w:rPr>
            </w:pPr>
            <w:del w:id="175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11 April 1907</w:delText>
              </w:r>
            </w:del>
          </w:p>
        </w:tc>
      </w:tr>
      <w:tr>
        <w:trPr>
          <w:del w:id="1753"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55" w:author="Mike Taylor" w:date="2024-08-27T22:54:41Z"/>
              </w:rPr>
            </w:pPr>
            <w:del w:id="175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Berlin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57" w:author="Mike Taylor" w:date="2024-08-27T22:54:41Z"/>
              </w:rPr>
            </w:pPr>
            <w:del w:id="175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Museum für Naturkunde Berlin</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del w:id="1759" w:author="Mike Taylor" w:date="2024-08-27T22:54:41Z"/>
              </w:rPr>
            </w:pPr>
            <w:del w:id="175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Kaiser Wilhelm II</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61" w:author="Mike Taylor" w:date="2024-08-27T22:54:41Z"/>
              </w:rPr>
            </w:pPr>
            <w:del w:id="176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13 May 1908</w:delText>
              </w:r>
            </w:del>
          </w:p>
        </w:tc>
      </w:tr>
      <w:tr>
        <w:trPr>
          <w:del w:id="1762"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64" w:author="Mike Taylor" w:date="2024-08-27T22:54:41Z"/>
              </w:rPr>
            </w:pPr>
            <w:del w:id="176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Paris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66" w:author="Mike Taylor" w:date="2024-08-27T22:54:41Z"/>
              </w:rPr>
            </w:pPr>
            <w:del w:id="176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Muséum National d’Histoire Naturelle</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del w:id="1768" w:author="Mike Taylor" w:date="2024-08-27T22:54:41Z"/>
              </w:rPr>
            </w:pPr>
            <w:del w:id="176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Président Armand Fallières</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70" w:author="Mike Taylor" w:date="2024-08-27T22:54:41Z"/>
              </w:rPr>
            </w:pPr>
            <w:del w:id="176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15 June 1908</w:delText>
              </w:r>
            </w:del>
          </w:p>
        </w:tc>
      </w:tr>
      <w:tr>
        <w:trPr>
          <w:del w:id="1771"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73" w:author="Mike Taylor" w:date="2024-08-27T22:54:41Z"/>
              </w:rPr>
            </w:pPr>
            <w:del w:id="177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Vienna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75" w:author="Mike Taylor" w:date="2024-08-27T22:54:41Z"/>
              </w:rPr>
            </w:pPr>
            <w:del w:id="177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Kaiserliches und königliches naturhistorisches Hof-Museum</w:delText>
              </w:r>
            </w:del>
          </w:p>
        </w:tc>
        <w:tc>
          <w:tcPr>
            <w:tcW w:w="1976"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77" w:author="Mike Taylor" w:date="2024-08-27T22:54:41Z"/>
              </w:rPr>
            </w:pPr>
            <w:del w:id="177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Emperor Franz Joseph</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79" w:author="Mike Taylor" w:date="2024-08-27T22:54:41Z"/>
              </w:rPr>
            </w:pPr>
            <w:del w:id="177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24 September 1909</w:delText>
              </w:r>
            </w:del>
          </w:p>
        </w:tc>
      </w:tr>
      <w:tr>
        <w:trPr>
          <w:del w:id="1780"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82" w:author="Mike Taylor" w:date="2024-08-27T22:54:41Z"/>
              </w:rPr>
            </w:pPr>
            <w:del w:id="178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Bologna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84" w:author="Mike Taylor" w:date="2024-08-27T22:54:41Z"/>
              </w:rPr>
            </w:pPr>
            <w:del w:id="178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Giovanni Capellini Museum for Paleontology and Geology</w:delText>
              </w:r>
            </w:del>
          </w:p>
        </w:tc>
        <w:tc>
          <w:tcPr>
            <w:tcW w:w="1976"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86" w:author="Mike Taylor" w:date="2024-08-27T22:54:41Z"/>
              </w:rPr>
            </w:pPr>
            <w:del w:id="178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King Victor Emmanuel III</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88" w:author="Mike Taylor" w:date="2024-08-27T22:54:41Z"/>
              </w:rPr>
            </w:pPr>
            <w:del w:id="178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27 October 1909</w:delText>
              </w:r>
            </w:del>
          </w:p>
        </w:tc>
      </w:tr>
      <w:tr>
        <w:trPr>
          <w:del w:id="1789"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del w:id="1791" w:author="Mike Taylor" w:date="2024-08-27T22:54:41Z"/>
              </w:rPr>
            </w:pPr>
            <w:del w:id="179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Russian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93" w:author="Mike Taylor" w:date="2024-08-27T22:54:41Z"/>
              </w:rPr>
            </w:pPr>
            <w:del w:id="179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The Imperial Museum, St. Petersburg</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795" w:author="Mike Taylor" w:date="2024-08-27T22:54:41Z"/>
              </w:rPr>
            </w:pPr>
            <w:del w:id="179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Tsar Nicholas II (nominally)</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del w:id="1797" w:author="Mike Taylor" w:date="2024-08-27T22:54:41Z"/>
              </w:rPr>
            </w:pPr>
            <w:del w:id="179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Early July 1910 (see text)</w:delText>
              </w:r>
            </w:del>
          </w:p>
        </w:tc>
      </w:tr>
      <w:tr>
        <w:trPr>
          <w:del w:id="1798"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00" w:author="Mike Taylor" w:date="2024-08-27T22:54:41Z"/>
              </w:rPr>
            </w:pPr>
            <w:del w:id="179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La Plata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02" w:author="Mike Taylor" w:date="2024-08-27T22:54:41Z"/>
              </w:rPr>
            </w:pPr>
            <w:del w:id="180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Museo de La Plata</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04" w:author="Mike Taylor" w:date="2024-08-27T22:54:41Z"/>
              </w:rPr>
            </w:pPr>
            <w:del w:id="180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President Roque Sáenz Peña Lahitte</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06" w:author="Mike Taylor" w:date="2024-08-27T22:54:41Z"/>
              </w:rPr>
            </w:pPr>
            <w:del w:id="180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1912; no specific event.</w:delText>
              </w:r>
            </w:del>
          </w:p>
        </w:tc>
      </w:tr>
      <w:tr>
        <w:trPr>
          <w:del w:id="1807"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09" w:author="Mike Taylor" w:date="2024-08-27T22:54:41Z"/>
              </w:rPr>
            </w:pPr>
            <w:del w:id="180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Madrid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11" w:author="Mike Taylor" w:date="2024-08-27T22:54:41Z"/>
              </w:rPr>
            </w:pPr>
            <w:del w:id="181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Museo Nacional de Ciencias Naturales</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13" w:author="Mike Taylor" w:date="2024-08-27T22:54:41Z"/>
              </w:rPr>
            </w:pPr>
            <w:del w:id="1812" w:author="Mike Taylor" w:date="2024-08-27T22:54:41Z">
              <w:bookmarkStart w:id="39" w:name="__DdeLink__2464_3009427828_Copy_1"/>
              <w:r>
                <w:rPr>
                  <w:rFonts w:ascii="Liberation Serif" w:hAnsi="Liberation Serif"/>
                  <w:b w:val="false"/>
                  <w:bCs w:val="false"/>
                  <w:i w:val="false"/>
                  <w:iCs w:val="false"/>
                  <w:strike w:val="false"/>
                  <w:dstrike w:val="false"/>
                  <w:outline w:val="false"/>
                  <w:shadow w:val="false"/>
                  <w:color w:val="000000"/>
                  <w:sz w:val="24"/>
                  <w:szCs w:val="24"/>
                  <w:u w:val="none"/>
                </w:rPr>
                <w:delText>King Alfonso XIII</w:delText>
              </w:r>
            </w:del>
            <w:bookmarkEnd w:id="39"/>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del w:id="1815" w:author="Mike Taylor" w:date="2024-08-27T22:54:41Z"/>
              </w:rPr>
            </w:pPr>
            <w:del w:id="181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2 December 1913</w:delText>
              </w:r>
            </w:del>
          </w:p>
        </w:tc>
      </w:tr>
      <w:tr>
        <w:trPr>
          <w:del w:id="1816"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del w:id="1818" w:author="Mike Taylor" w:date="2024-08-27T22:54:41Z"/>
              </w:rPr>
            </w:pPr>
            <w:del w:id="181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Mexico City cast</w:delText>
              </w:r>
            </w:del>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del w:id="1820" w:author="Mike Taylor" w:date="2024-08-27T22:54:41Z"/>
              </w:rPr>
            </w:pPr>
            <w:del w:id="181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Museo de Paleontología (UNAM)</w:delText>
              </w:r>
            </w:del>
          </w:p>
        </w:tc>
        <w:tc>
          <w:tcPr>
            <w:tcW w:w="1976" w:type="dxa"/>
            <w:tcBorders>
              <w:top w:val="single" w:sz="4" w:space="0" w:color="DDDDDD"/>
              <w:left w:val="single" w:sz="4" w:space="0" w:color="DDDDDD"/>
              <w:bottom w:val="single" w:sz="4" w:space="0" w:color="DDDDDD"/>
            </w:tcBorders>
            <w:shd w:fill="auto" w:val="clear"/>
          </w:tcPr>
          <w:p>
            <w:pPr>
              <w:pStyle w:val="BodyText"/>
              <w:widowControl w:val="false"/>
              <w:spacing w:lineRule="auto" w:line="276" w:before="0" w:after="140"/>
              <w:rPr>
                <w:del w:id="1822" w:author="Mike Taylor" w:date="2024-08-27T22:54:41Z"/>
              </w:rPr>
            </w:pPr>
            <w:del w:id="1821" w:author="Mike Taylor" w:date="2024-08-27T22:54:41Z">
              <w:r>
                <w:rPr/>
                <w:delText>N/A</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24" w:author="Mike Taylor" w:date="2024-08-27T22:54:41Z"/>
              </w:rPr>
            </w:pPr>
            <w:del w:id="182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1930; no specific event.</w:delText>
              </w:r>
            </w:del>
          </w:p>
        </w:tc>
      </w:tr>
      <w:tr>
        <w:trPr>
          <w:del w:id="1825"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27" w:author="Mike Taylor" w:date="2024-08-27T22:54:41Z"/>
              </w:rPr>
            </w:pPr>
            <w:del w:id="182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Munich cast</w:delText>
              </w:r>
            </w:del>
          </w:p>
        </w:tc>
        <w:tc>
          <w:tcPr>
            <w:tcW w:w="3863"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29" w:author="Mike Taylor" w:date="2024-08-27T22:54:41Z"/>
              </w:rPr>
            </w:pPr>
            <w:del w:id="182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Staatssammlung für Paläontologie und Geologie</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31" w:author="Mike Taylor" w:date="2024-08-27T22:54:41Z"/>
              </w:rPr>
            </w:pPr>
            <w:del w:id="183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N/A</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del w:id="1833" w:author="Mike Taylor" w:date="2024-08-27T22:54:41Z"/>
              </w:rPr>
            </w:pPr>
            <w:del w:id="183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(Arrived in 1934; never mounted)</w:delText>
              </w:r>
            </w:del>
          </w:p>
        </w:tc>
      </w:tr>
      <w:tr>
        <w:trPr>
          <w:del w:id="1834" w:author="Mike Taylor" w:date="2024-08-27T22:54:41Z"/>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36" w:author="Mike Taylor" w:date="2024-08-27T22:54:41Z"/>
              </w:rPr>
            </w:pPr>
            <w:del w:id="183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Vernal cast</w:delText>
              </w:r>
            </w:del>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38" w:author="Mike Taylor" w:date="2024-08-27T22:54:41Z"/>
              </w:rPr>
            </w:pPr>
            <w:del w:id="183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Utah Field House of Natural History</w:delText>
              </w:r>
            </w:del>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1840" w:author="Mike Taylor" w:date="2024-08-27T22:54:41Z"/>
              </w:rPr>
            </w:pPr>
            <w:del w:id="183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N/A</w:delText>
              </w:r>
            </w:del>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BodyText"/>
              <w:widowControl w:val="false"/>
              <w:spacing w:before="0" w:after="140"/>
              <w:jc w:val="left"/>
              <w:rPr>
                <w:del w:id="1842" w:author="Mike Taylor" w:date="2024-08-27T22:54:41Z"/>
              </w:rPr>
            </w:pPr>
            <w:del w:id="184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6 June 1957</w:delText>
              </w:r>
            </w:del>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w:t>
      </w:r>
      <w:ins w:id="1843" w:author="Mike Taylor" w:date="2024-08-27T22:54:41Z">
        <w:r>
          <w:rPr>
            <w:lang w:val="en-US"/>
          </w:rPr>
          <w:t>Sources</w:t>
        </w:r>
      </w:ins>
      <w:del w:id="1844" w:author="Mike Taylor" w:date="2024-08-27T22:54:41Z">
        <w:r>
          <w:rPr>
            <w:b w:val="false"/>
            <w:bCs w:val="false"/>
            <w:lang w:val="en-US"/>
          </w:rPr>
          <w:delText>Source</w:delText>
        </w:r>
      </w:del>
      <w:r>
        <w:rPr>
          <w:lang w:val="en-US"/>
        </w:rPr>
        <w:t xml:space="preserve"> of the skeletal elements of the original Carnegie mount, modifications subsequently made to that mount, and sources of elements of the casts where they differ from the original</w:t>
      </w:r>
      <w:ins w:id="1845" w:author="Mike Taylor" w:date="2024-08-27T22:54:41Z">
        <w:r>
          <w:rPr>
            <w:lang w:val="en-US"/>
          </w:rPr>
          <w:t>-</w:t>
        </w:r>
      </w:ins>
      <w:del w:id="1846" w:author="Mike Taylor" w:date="2024-08-27T22:54:41Z">
        <w:r>
          <w:rPr>
            <w:b w:val="false"/>
            <w:bCs w:val="false"/>
            <w:lang w:val="en-US"/>
          </w:rPr>
          <w:delText xml:space="preserve"> </w:delText>
        </w:r>
      </w:del>
      <w:r>
        <w:rPr>
          <w:lang w:val="en-US"/>
        </w:rPr>
        <w:t>material mount. (C) indicates that a cast was used for an element rather than real bone</w:t>
      </w:r>
      <w:ins w:id="1847" w:author="Mike Taylor" w:date="2024-08-27T22:54:41Z">
        <w:r>
          <w:rPr>
            <w:lang w:val="en-US"/>
          </w:rPr>
          <w:t xml:space="preserve"> (</w:t>
        </w:r>
      </w:ins>
      <w:del w:id="1848" w:author="Mike Taylor" w:date="2024-08-27T22:54:41Z">
        <w:r>
          <w:rPr>
            <w:b w:val="false"/>
            <w:bCs w:val="false"/>
            <w:lang w:val="en-US"/>
          </w:rPr>
          <w:delText xml:space="preserve">; </w:delText>
        </w:r>
      </w:del>
      <w:r>
        <w:rPr>
          <w:lang w:val="en-US"/>
        </w:rPr>
        <w:t>this is omitted in the casts column</w:t>
      </w:r>
      <w:ins w:id="1849" w:author="Mike Taylor" w:date="2024-08-27T22:54:41Z">
        <w:r>
          <w:rPr>
            <w:lang w:val="en-US"/>
          </w:rPr>
          <w:t>)</w:t>
        </w:r>
      </w:ins>
      <w:r>
        <w:rPr>
          <w:lang w:val="en-US"/>
        </w:rPr>
        <w:t xml:space="preserve">; (S) indicates that a sculpture was used, based on the named specimen. No attempt is made to track changes made to the casts subsequent to their </w:t>
      </w:r>
      <w:ins w:id="1850" w:author="Mike Taylor" w:date="2024-08-27T22:54:41Z">
        <w:r>
          <w:rPr>
            <w:lang w:val="en-US"/>
          </w:rPr>
          <w:t>creation</w:t>
        </w:r>
      </w:ins>
      <w:del w:id="1851" w:author="Mike Taylor" w:date="2024-08-27T22:54:41Z">
        <w:r>
          <w:rPr>
            <w:b w:val="false"/>
            <w:bCs w:val="false"/>
            <w:lang w:val="en-US"/>
          </w:rPr>
          <w:delText>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ins w:id="1852" w:author="Mike Taylor" w:date="2024-08-27T22:54:41Z"/>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ins w:id="1854" w:author="Mike Taylor" w:date="2024-08-27T22:54:41Z"/>
              </w:rPr>
            </w:pPr>
            <w:ins w:id="1853" w:author="Mike Taylor" w:date="2024-08-27T22:54:41Z">
              <w:r>
                <w:rPr>
                  <w:rFonts w:ascii="Liberation Serif" w:hAnsi="Liberation Serif"/>
                  <w:b/>
                  <w:bCs/>
                  <w:color w:val="000000"/>
                  <w:lang w:val="en-US"/>
                </w:rPr>
                <w:t>Element</w:t>
              </w:r>
            </w:ins>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ins w:id="1856" w:author="Mike Taylor" w:date="2024-08-27T22:54:41Z"/>
              </w:rPr>
            </w:pPr>
            <w:ins w:id="1855" w:author="Mike Taylor" w:date="2024-08-27T22:54:41Z">
              <w:r>
                <w:rPr>
                  <w:rFonts w:ascii="Liberation Serif" w:hAnsi="Liberation Serif"/>
                  <w:b/>
                  <w:bCs/>
                  <w:color w:val="000000"/>
                  <w:lang w:val="en-US"/>
                </w:rPr>
                <w:t>Original mount</w:t>
              </w:r>
            </w:ins>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ins w:id="1858" w:author="Mike Taylor" w:date="2024-08-27T22:54:41Z"/>
              </w:rPr>
            </w:pPr>
            <w:ins w:id="1857" w:author="Mike Taylor" w:date="2024-08-27T22:54:41Z">
              <w:r>
                <w:rPr>
                  <w:rFonts w:ascii="Liberation Serif" w:hAnsi="Liberation Serif"/>
                  <w:b/>
                  <w:bCs/>
                  <w:color w:val="000000"/>
                  <w:lang w:val="en-US"/>
                </w:rPr>
                <w:t>Changes to mount</w:t>
              </w:r>
            </w:ins>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ins w:id="1860" w:author="Mike Taylor" w:date="2024-08-27T22:54:41Z"/>
              </w:rPr>
            </w:pPr>
            <w:ins w:id="1859" w:author="Mike Taylor" w:date="2024-08-27T22:54:41Z">
              <w:r>
                <w:rPr>
                  <w:rFonts w:ascii="Liberation Serif" w:hAnsi="Liberation Serif"/>
                  <w:b/>
                  <w:bCs/>
                  <w:color w:val="000000"/>
                  <w:lang w:val="en-US"/>
                </w:rPr>
                <w:t>Casts</w:t>
              </w:r>
            </w:ins>
          </w:p>
        </w:tc>
      </w:tr>
      <w:tr>
        <w:trPr>
          <w:ins w:id="1861"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63" w:author="Mike Taylor" w:date="2024-08-27T22:54:41Z"/>
              </w:rPr>
            </w:pPr>
            <w:ins w:id="1862" w:author="Mike Taylor" w:date="2024-08-27T22:54:41Z">
              <w:r>
                <w:rPr>
                  <w:rFonts w:ascii="Liberation Serif" w:hAnsi="Liberation Serif"/>
                  <w:color w:val="000000"/>
                  <w:lang w:val="en-US"/>
                </w:rPr>
                <w:t>Skull</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865" w:author="Mike Taylor" w:date="2024-08-27T22:54:41Z"/>
              </w:rPr>
            </w:pPr>
            <w:ins w:id="1864" w:author="Mike Taylor" w:date="2024-08-27T22:54:41Z">
              <w:r>
                <w:rPr>
                  <w:rFonts w:ascii="Liberation Serif" w:hAnsi="Liberation Serif"/>
                  <w:color w:val="000000"/>
                  <w:lang w:val="en-US"/>
                </w:rPr>
                <w:t>CM 662 (S) +</w:t>
              </w:r>
            </w:ins>
          </w:p>
          <w:p>
            <w:pPr>
              <w:pStyle w:val="TableContents"/>
              <w:widowControl w:val="false"/>
              <w:rPr>
                <w:rFonts w:ascii="Liberation Serif" w:hAnsi="Liberation Serif"/>
                <w:color w:val="000000"/>
                <w:lang w:val="en-US"/>
                <w:ins w:id="1867" w:author="Mike Taylor" w:date="2024-08-27T22:54:41Z"/>
              </w:rPr>
            </w:pPr>
            <w:ins w:id="1866" w:author="Mike Taylor" w:date="2024-08-27T22:54:41Z">
              <w:r>
                <w:rPr>
                  <w:rFonts w:ascii="Liberation Serif" w:hAnsi="Liberation Serif"/>
                  <w:color w:val="000000"/>
                  <w:lang w:val="en-US"/>
                </w:rPr>
                <w:t>USNM 2673 (S)</w:t>
              </w:r>
            </w:ins>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ins w:id="1869" w:author="Mike Taylor" w:date="2024-08-27T22:54:41Z"/>
              </w:rPr>
            </w:pPr>
            <w:ins w:id="1868" w:author="Mike Taylor" w:date="2024-08-27T22:54:41Z">
              <w:r>
                <w:rPr>
                  <w:rFonts w:ascii="Liberation Serif" w:hAnsi="Liberation Serif"/>
                  <w:color w:val="000000"/>
                  <w:lang w:val="en-US"/>
                </w:rPr>
                <w:t>CM 11161 (C), maybe 1962</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871" w:author="Mike Taylor" w:date="2024-08-27T22:54:41Z"/>
              </w:rPr>
            </w:pPr>
            <w:ins w:id="1870" w:author="Mike Taylor" w:date="2024-08-27T22:54:41Z">
              <w:r>
                <w:rPr>
                  <w:rFonts w:ascii="Liberation Serif" w:hAnsi="Liberation Serif"/>
                  <w:color w:val="000000"/>
                  <w:lang w:val="en-US"/>
                </w:rPr>
              </w:r>
            </w:ins>
          </w:p>
        </w:tc>
      </w:tr>
      <w:tr>
        <w:trPr>
          <w:ins w:id="1872"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74" w:author="Mike Taylor" w:date="2024-08-27T22:54:41Z"/>
              </w:rPr>
            </w:pPr>
            <w:ins w:id="1873" w:author="Mike Taylor" w:date="2024-08-27T22:54:41Z">
              <w:r>
                <w:rPr>
                  <w:rFonts w:ascii="Liberation Serif" w:hAnsi="Liberation Serif"/>
                  <w:color w:val="000000"/>
                  <w:lang w:val="en-US"/>
                </w:rPr>
                <w:t>Atlas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76" w:author="Mike Taylor" w:date="2024-08-27T22:54:41Z"/>
              </w:rPr>
            </w:pPr>
            <w:ins w:id="1875" w:author="Mike Taylor" w:date="2024-08-27T22:54:41Z">
              <w:r>
                <w:rPr>
                  <w:rFonts w:ascii="Liberation Serif" w:hAnsi="Liberation Serif"/>
                  <w:color w:val="000000"/>
                  <w:lang w:val="en-US"/>
                </w:rPr>
                <w:t>Sculpture</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78" w:author="Mike Taylor" w:date="2024-08-27T22:54:41Z"/>
              </w:rPr>
            </w:pPr>
            <w:ins w:id="1877" w:author="Mike Taylor" w:date="2024-08-27T22:54:41Z">
              <w:r>
                <w:rPr>
                  <w:rFonts w:ascii="Liberation Serif" w:hAnsi="Liberation Serif"/>
                  <w:color w:val="000000"/>
                  <w:lang w:val="en-US"/>
                </w:rPr>
                <w:t>New sculpture</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880" w:author="Mike Taylor" w:date="2024-08-27T22:54:41Z"/>
              </w:rPr>
            </w:pPr>
            <w:ins w:id="1879" w:author="Mike Taylor" w:date="2024-08-27T22:54:41Z">
              <w:r>
                <w:rPr>
                  <w:rFonts w:ascii="Liberation Serif" w:hAnsi="Liberation Serif"/>
                  <w:color w:val="000000"/>
                  <w:lang w:val="en-US"/>
                </w:rPr>
                <w:t>?</w:t>
              </w:r>
            </w:ins>
          </w:p>
        </w:tc>
      </w:tr>
      <w:tr>
        <w:trPr>
          <w:ins w:id="1881"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83" w:author="Mike Taylor" w:date="2024-08-27T22:54:41Z"/>
              </w:rPr>
            </w:pPr>
            <w:ins w:id="1882" w:author="Mike Taylor" w:date="2024-08-27T22:54:41Z">
              <w:r>
                <w:rPr>
                  <w:rFonts w:ascii="Liberation Serif" w:hAnsi="Liberation Serif"/>
                  <w:color w:val="000000"/>
                  <w:lang w:val="en-US"/>
                </w:rPr>
                <w:t>C2–15</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85" w:author="Mike Taylor" w:date="2024-08-27T22:54:41Z"/>
              </w:rPr>
            </w:pPr>
            <w:ins w:id="1884"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87" w:author="Mike Taylor" w:date="2024-08-27T22:54:41Z"/>
              </w:rPr>
            </w:pPr>
            <w:ins w:id="1886"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889" w:author="Mike Taylor" w:date="2024-08-27T22:54:41Z"/>
              </w:rPr>
            </w:pPr>
            <w:ins w:id="1888" w:author="Mike Taylor" w:date="2024-08-27T22:54:41Z">
              <w:r>
                <w:rPr>
                  <w:rFonts w:ascii="Liberation Serif" w:hAnsi="Liberation Serif"/>
                  <w:color w:val="000000"/>
                  <w:lang w:val="en-US"/>
                </w:rPr>
                <w:t>Some cast from sculptures rather than from original elements</w:t>
              </w:r>
            </w:ins>
          </w:p>
        </w:tc>
      </w:tr>
      <w:tr>
        <w:trPr>
          <w:ins w:id="1890"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92" w:author="Mike Taylor" w:date="2024-08-27T22:54:41Z"/>
              </w:rPr>
            </w:pPr>
            <w:ins w:id="1891" w:author="Mike Taylor" w:date="2024-08-27T22:54:41Z">
              <w:r>
                <w:rPr>
                  <w:rFonts w:ascii="Liberation Serif" w:hAnsi="Liberation Serif"/>
                  <w:color w:val="000000"/>
                  <w:lang w:val="en-US"/>
                </w:rPr>
                <w:t>D1–10</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94" w:author="Mike Taylor" w:date="2024-08-27T22:54:41Z"/>
              </w:rPr>
            </w:pPr>
            <w:ins w:id="1893"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896" w:author="Mike Taylor" w:date="2024-08-27T22:54:41Z"/>
              </w:rPr>
            </w:pPr>
            <w:ins w:id="1895"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898" w:author="Mike Taylor" w:date="2024-08-27T22:54:41Z"/>
              </w:rPr>
            </w:pPr>
            <w:ins w:id="1897" w:author="Mike Taylor" w:date="2024-08-27T22:54:41Z">
              <w:r>
                <w:rPr>
                  <w:rFonts w:ascii="Liberation Serif" w:hAnsi="Liberation Serif"/>
                  <w:color w:val="000000"/>
                  <w:lang w:val="en-US"/>
                </w:rPr>
              </w:r>
            </w:ins>
          </w:p>
        </w:tc>
      </w:tr>
      <w:tr>
        <w:trPr>
          <w:ins w:id="1899"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01" w:author="Mike Taylor" w:date="2024-08-27T22:54:41Z"/>
              </w:rPr>
            </w:pPr>
            <w:ins w:id="1900" w:author="Mike Taylor" w:date="2024-08-27T22:54:41Z">
              <w:r>
                <w:rPr>
                  <w:rFonts w:ascii="Liberation Serif" w:hAnsi="Liberation Serif"/>
                  <w:color w:val="000000"/>
                  <w:lang w:val="en-US"/>
                </w:rPr>
                <w:t>Sacrum (S1–5)</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03" w:author="Mike Taylor" w:date="2024-08-27T22:54:41Z"/>
              </w:rPr>
            </w:pPr>
            <w:ins w:id="1902"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05" w:author="Mike Taylor" w:date="2024-08-27T22:54:41Z"/>
              </w:rPr>
            </w:pPr>
            <w:ins w:id="1904"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07" w:author="Mike Taylor" w:date="2024-08-27T22:54:41Z"/>
              </w:rPr>
            </w:pPr>
            <w:ins w:id="1906" w:author="Mike Taylor" w:date="2024-08-27T22:54:41Z">
              <w:r>
                <w:rPr>
                  <w:rFonts w:ascii="Liberation Serif" w:hAnsi="Liberation Serif"/>
                  <w:color w:val="000000"/>
                  <w:lang w:val="en-US"/>
                </w:rPr>
              </w:r>
            </w:ins>
          </w:p>
        </w:tc>
      </w:tr>
      <w:tr>
        <w:trPr>
          <w:ins w:id="1908"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10" w:author="Mike Taylor" w:date="2024-08-27T22:54:41Z"/>
              </w:rPr>
            </w:pPr>
            <w:ins w:id="1909" w:author="Mike Taylor" w:date="2024-08-27T22:54:41Z">
              <w:r>
                <w:rPr>
                  <w:rFonts w:ascii="Liberation Serif" w:hAnsi="Liberation Serif"/>
                  <w:color w:val="000000"/>
                  <w:lang w:val="en-US"/>
                </w:rPr>
                <w:t>Ca 1–12</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12" w:author="Mike Taylor" w:date="2024-08-27T22:54:41Z"/>
              </w:rPr>
            </w:pPr>
            <w:ins w:id="1911"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14" w:author="Mike Taylor" w:date="2024-08-27T22:54:41Z"/>
              </w:rPr>
            </w:pPr>
            <w:ins w:id="1913"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16" w:author="Mike Taylor" w:date="2024-08-27T22:54:41Z"/>
              </w:rPr>
            </w:pPr>
            <w:ins w:id="1915" w:author="Mike Taylor" w:date="2024-08-27T22:54:41Z">
              <w:r>
                <w:rPr>
                  <w:rFonts w:ascii="Liberation Serif" w:hAnsi="Liberation Serif"/>
                  <w:color w:val="000000"/>
                  <w:lang w:val="en-US"/>
                </w:rPr>
              </w:r>
            </w:ins>
          </w:p>
        </w:tc>
      </w:tr>
      <w:tr>
        <w:trPr>
          <w:ins w:id="1917"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19" w:author="Mike Taylor" w:date="2024-08-27T22:54:41Z"/>
              </w:rPr>
            </w:pPr>
            <w:ins w:id="1918" w:author="Mike Taylor" w:date="2024-08-27T22:54:41Z">
              <w:r>
                <w:rPr>
                  <w:rFonts w:ascii="Liberation Serif" w:hAnsi="Liberation Serif"/>
                  <w:color w:val="000000"/>
                  <w:lang w:val="en-US"/>
                </w:rPr>
                <w:t>Ca 13–31, 33–36</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21" w:author="Mike Taylor" w:date="2024-08-27T22:54:41Z"/>
              </w:rPr>
            </w:pPr>
            <w:ins w:id="1920" w:author="Mike Taylor" w:date="2024-08-27T22:54:41Z">
              <w:r>
                <w:rPr>
                  <w:rFonts w:ascii="Liberation Serif" w:hAnsi="Liberation Serif"/>
                  <w:color w:val="000000"/>
                  <w:lang w:val="en-US"/>
                </w:rPr>
                <w:t>CM 94, mix of real fossils and casts</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23" w:author="Mike Taylor" w:date="2024-08-27T22:54:41Z"/>
              </w:rPr>
            </w:pPr>
            <w:ins w:id="1922" w:author="Mike Taylor" w:date="2024-08-27T22:54:41Z">
              <w:r>
                <w:rPr>
                  <w:rFonts w:ascii="Liberation Serif" w:hAnsi="Liberation Serif"/>
                  <w:color w:val="000000"/>
                  <w:lang w:val="en-US"/>
                </w:rPr>
                <w:t>One real CM 94 caudal replaced a cast</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25" w:author="Mike Taylor" w:date="2024-08-27T22:54:41Z"/>
              </w:rPr>
            </w:pPr>
            <w:ins w:id="1924" w:author="Mike Taylor" w:date="2024-08-27T22:54:41Z">
              <w:r>
                <w:rPr>
                  <w:rFonts w:ascii="Liberation Serif" w:hAnsi="Liberation Serif"/>
                  <w:color w:val="000000"/>
                  <w:lang w:val="en-US"/>
                </w:rPr>
              </w:r>
            </w:ins>
          </w:p>
        </w:tc>
      </w:tr>
      <w:tr>
        <w:trPr>
          <w:ins w:id="1926"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28" w:author="Mike Taylor" w:date="2024-08-27T22:54:41Z"/>
              </w:rPr>
            </w:pPr>
            <w:ins w:id="1927" w:author="Mike Taylor" w:date="2024-08-27T22:54:41Z">
              <w:r>
                <w:rPr>
                  <w:rFonts w:ascii="Liberation Serif" w:hAnsi="Liberation Serif"/>
                  <w:color w:val="000000"/>
                  <w:lang w:val="en-US"/>
                </w:rPr>
                <w:t>Ca 32, 37–73</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30" w:author="Mike Taylor" w:date="2024-08-27T22:54:41Z"/>
              </w:rPr>
            </w:pPr>
            <w:ins w:id="1929" w:author="Mike Taylor" w:date="2024-08-27T22:54:41Z">
              <w:r>
                <w:rPr>
                  <w:rFonts w:ascii="Liberation Serif" w:hAnsi="Liberation Serif"/>
                  <w:color w:val="000000"/>
                  <w:lang w:val="en-US"/>
                </w:rPr>
                <w:t>CM 307, mix of real fossils and casts</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32" w:author="Mike Taylor" w:date="2024-08-27T22:54:41Z"/>
              </w:rPr>
            </w:pPr>
            <w:ins w:id="1931" w:author="Mike Taylor" w:date="2024-08-27T22:54:41Z">
              <w:r>
                <w:rPr>
                  <w:rFonts w:ascii="Liberation Serif" w:hAnsi="Liberation Serif"/>
                  <w:color w:val="000000"/>
                  <w:lang w:val="en-US"/>
                </w:rPr>
                <w:t>Some CM 307 caudals replaced casts</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34" w:author="Mike Taylor" w:date="2024-08-27T22:54:41Z"/>
              </w:rPr>
            </w:pPr>
            <w:ins w:id="1933" w:author="Mike Taylor" w:date="2024-08-27T22:54:41Z">
              <w:r>
                <w:rPr>
                  <w:rFonts w:ascii="Liberation Serif" w:hAnsi="Liberation Serif"/>
                  <w:color w:val="000000"/>
                  <w:lang w:val="en-US"/>
                </w:rPr>
              </w:r>
            </w:ins>
          </w:p>
        </w:tc>
      </w:tr>
      <w:tr>
        <w:trPr>
          <w:ins w:id="1935"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37" w:author="Mike Taylor" w:date="2024-08-27T22:54:41Z"/>
              </w:rPr>
            </w:pPr>
            <w:ins w:id="1936" w:author="Mike Taylor" w:date="2024-08-27T22:54:41Z">
              <w:r>
                <w:rPr>
                  <w:rFonts w:ascii="Liberation Serif" w:hAnsi="Liberation Serif"/>
                  <w:color w:val="000000"/>
                  <w:lang w:val="en-US"/>
                </w:rPr>
                <w:t>Ca 74–83</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39" w:author="Mike Taylor" w:date="2024-08-27T22:54:41Z"/>
              </w:rPr>
            </w:pPr>
            <w:ins w:id="1938" w:author="Mike Taylor" w:date="2024-08-27T22:54:41Z">
              <w:r>
                <w:rPr>
                  <w:rFonts w:ascii="Liberation Serif" w:hAnsi="Liberation Serif"/>
                  <w:color w:val="000000"/>
                  <w:lang w:val="en-US"/>
                </w:rPr>
                <w:t>(omitted)</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41" w:author="Mike Taylor" w:date="2024-08-27T22:54:41Z"/>
              </w:rPr>
            </w:pPr>
            <w:ins w:id="1940" w:author="Mike Taylor" w:date="2024-08-27T22:54:41Z">
              <w:r>
                <w:rPr>
                  <w:rFonts w:ascii="Liberation Serif" w:hAnsi="Liberation Serif"/>
                  <w:color w:val="000000"/>
                  <w:lang w:val="en-US"/>
                </w:rPr>
                <w:t>Ten sculptures added to end of tail</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43" w:author="Mike Taylor" w:date="2024-08-27T22:54:41Z"/>
              </w:rPr>
            </w:pPr>
            <w:ins w:id="1942" w:author="Mike Taylor" w:date="2024-08-27T22:54:41Z">
              <w:r>
                <w:rPr>
                  <w:rFonts w:ascii="Liberation Serif" w:hAnsi="Liberation Serif"/>
                  <w:color w:val="000000"/>
                  <w:lang w:val="en-US"/>
                </w:rPr>
              </w:r>
            </w:ins>
          </w:p>
        </w:tc>
      </w:tr>
      <w:tr>
        <w:trPr>
          <w:ins w:id="1944"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46" w:author="Mike Taylor" w:date="2024-08-27T22:54:41Z"/>
              </w:rPr>
            </w:pPr>
            <w:ins w:id="1945" w:author="Mike Taylor" w:date="2024-08-27T22:54:41Z">
              <w:r>
                <w:rPr>
                  <w:rFonts w:ascii="Liberation Serif" w:hAnsi="Liberation Serif"/>
                  <w:color w:val="000000"/>
                  <w:lang w:val="en-US"/>
                </w:rPr>
                <w:t>Cervical ribs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48" w:author="Mike Taylor" w:date="2024-08-27T22:54:41Z"/>
              </w:rPr>
            </w:pPr>
            <w:ins w:id="1947" w:author="Mike Taylor" w:date="2024-08-27T22:54:41Z">
              <w:r>
                <w:rPr>
                  <w:rFonts w:ascii="Liberation Serif" w:hAnsi="Liberation Serif"/>
                  <w:color w:val="000000"/>
                  <w:lang w:val="en-US"/>
                </w:rPr>
                <w:t>CM 84, some sculptures</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50" w:author="Mike Taylor" w:date="2024-08-27T22:54:41Z"/>
              </w:rPr>
            </w:pPr>
            <w:ins w:id="1949"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52" w:author="Mike Taylor" w:date="2024-08-27T22:54:41Z"/>
              </w:rPr>
            </w:pPr>
            <w:ins w:id="1951" w:author="Mike Taylor" w:date="2024-08-27T22:54:41Z">
              <w:r>
                <w:rPr>
                  <w:rFonts w:ascii="Liberation Serif" w:hAnsi="Liberation Serif"/>
                  <w:color w:val="000000"/>
                  <w:lang w:val="en-US"/>
                </w:rPr>
              </w:r>
            </w:ins>
          </w:p>
        </w:tc>
      </w:tr>
      <w:tr>
        <w:trPr>
          <w:ins w:id="1953"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55" w:author="Mike Taylor" w:date="2024-08-27T22:54:41Z"/>
              </w:rPr>
            </w:pPr>
            <w:ins w:id="1954" w:author="Mike Taylor" w:date="2024-08-27T22:54:41Z">
              <w:r>
                <w:rPr>
                  <w:rFonts w:ascii="Liberation Serif" w:hAnsi="Liberation Serif"/>
                  <w:color w:val="000000"/>
                  <w:lang w:val="en-US"/>
                </w:rPr>
                <w:t>Dorsal ribs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57" w:author="Mike Taylor" w:date="2024-08-27T22:54:41Z"/>
              </w:rPr>
            </w:pPr>
            <w:ins w:id="1956" w:author="Mike Taylor" w:date="2024-08-27T22:54:41Z">
              <w:r>
                <w:rPr>
                  <w:rFonts w:ascii="Liberation Serif" w:hAnsi="Liberation Serif"/>
                  <w:color w:val="000000"/>
                  <w:lang w:val="en-US"/>
                </w:rPr>
                <w:t>CM 84, some sculptures</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59" w:author="Mike Taylor" w:date="2024-08-27T22:54:41Z"/>
              </w:rPr>
            </w:pPr>
            <w:ins w:id="1958"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61" w:author="Mike Taylor" w:date="2024-08-27T22:54:41Z"/>
              </w:rPr>
            </w:pPr>
            <w:ins w:id="1960" w:author="Mike Taylor" w:date="2024-08-27T22:54:41Z">
              <w:r>
                <w:rPr>
                  <w:rFonts w:ascii="Liberation Serif" w:hAnsi="Liberation Serif"/>
                  <w:color w:val="000000"/>
                  <w:lang w:val="en-US"/>
                </w:rPr>
              </w:r>
            </w:ins>
          </w:p>
        </w:tc>
      </w:tr>
      <w:tr>
        <w:trPr>
          <w:ins w:id="1962"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964" w:author="Mike Taylor" w:date="2024-08-27T22:54:41Z"/>
              </w:rPr>
            </w:pPr>
            <w:ins w:id="1963" w:author="Mike Taylor" w:date="2024-08-27T22:54:41Z">
              <w:r>
                <w:rPr>
                  <w:rFonts w:ascii="Liberation Serif" w:hAnsi="Liberation Serif"/>
                  <w:color w:val="000000"/>
                  <w:lang w:val="en-US"/>
                </w:rPr>
                <w:t>Chevrons 1–6</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1966" w:author="Mike Taylor" w:date="2024-08-27T22:54:41Z"/>
              </w:rPr>
            </w:pPr>
            <w:ins w:id="1965"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68" w:author="Mike Taylor" w:date="2024-08-27T22:54:41Z"/>
              </w:rPr>
            </w:pPr>
            <w:ins w:id="1967"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70" w:author="Mike Taylor" w:date="2024-08-27T22:54:41Z"/>
              </w:rPr>
            </w:pPr>
            <w:ins w:id="1969" w:author="Mike Taylor" w:date="2024-08-27T22:54:41Z">
              <w:r>
                <w:rPr>
                  <w:rFonts w:ascii="Liberation Serif" w:hAnsi="Liberation Serif"/>
                  <w:color w:val="000000"/>
                  <w:lang w:val="en-US"/>
                </w:rPr>
              </w:r>
            </w:ins>
          </w:p>
        </w:tc>
      </w:tr>
      <w:tr>
        <w:trPr>
          <w:ins w:id="1971" w:author="Mike Taylor" w:date="2024-08-27T22:54:41Z"/>
        </w:trPr>
        <w:tc>
          <w:tcPr>
            <w:tcW w:w="2411" w:type="dxa"/>
            <w:tcBorders>
              <w:left w:val="single" w:sz="4" w:space="0" w:color="DDDDDD"/>
              <w:bottom w:val="single" w:sz="4" w:space="0" w:color="DDDDDD"/>
            </w:tcBorders>
            <w:shd w:color="auto" w:fill="auto" w:val="clear"/>
          </w:tcPr>
          <w:p>
            <w:pPr>
              <w:pStyle w:val="TableContents"/>
              <w:widowControl w:val="false"/>
              <w:rPr>
                <w:lang w:val="en-US"/>
                <w:ins w:id="1973" w:author="Mike Taylor" w:date="2024-08-27T22:54:41Z"/>
              </w:rPr>
            </w:pPr>
            <w:ins w:id="1972" w:author="Mike Taylor" w:date="2024-08-27T22:54:41Z">
              <w:r>
                <w:rPr>
                  <w:lang w:val="en-US"/>
                </w:rPr>
                <w:t>Chevrons 7–</w:t>
              </w:r>
            </w:ins>
          </w:p>
        </w:tc>
        <w:tc>
          <w:tcPr>
            <w:tcW w:w="2693" w:type="dxa"/>
            <w:tcBorders>
              <w:left w:val="single" w:sz="4" w:space="0" w:color="DDDDDD"/>
              <w:bottom w:val="single" w:sz="4" w:space="0" w:color="DDDDDD"/>
            </w:tcBorders>
            <w:shd w:color="auto" w:fill="auto" w:val="clear"/>
          </w:tcPr>
          <w:p>
            <w:pPr>
              <w:pStyle w:val="TableContents"/>
              <w:widowControl w:val="false"/>
              <w:rPr>
                <w:lang w:val="en-US"/>
                <w:ins w:id="1975" w:author="Mike Taylor" w:date="2024-08-27T22:54:41Z"/>
              </w:rPr>
            </w:pPr>
            <w:ins w:id="1974" w:author="Mike Taylor" w:date="2024-08-27T22:54:41Z">
              <w:r>
                <w:rPr>
                  <w:lang w:val="en-US"/>
                </w:rPr>
                <w:t>CM 94 (S), AMNH 223 (S)</w:t>
              </w:r>
            </w:ins>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77" w:author="Mike Taylor" w:date="2024-08-27T22:54:41Z"/>
              </w:rPr>
            </w:pPr>
            <w:ins w:id="1976" w:author="Mike Taylor" w:date="2024-08-27T22:54:41Z">
              <w:r>
                <w:rPr>
                  <w:rFonts w:ascii="Liberation Serif" w:hAnsi="Liberation Serif"/>
                  <w:color w:val="000000"/>
                  <w:lang w:val="en-US"/>
                </w:rPr>
              </w:r>
            </w:ins>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79" w:author="Mike Taylor" w:date="2024-08-27T22:54:41Z"/>
              </w:rPr>
            </w:pPr>
            <w:ins w:id="1978" w:author="Mike Taylor" w:date="2024-08-27T22:54:41Z">
              <w:r>
                <w:rPr>
                  <w:rFonts w:ascii="Liberation Serif" w:hAnsi="Liberation Serif"/>
                  <w:color w:val="000000"/>
                  <w:lang w:val="en-US"/>
                </w:rPr>
              </w:r>
            </w:ins>
          </w:p>
        </w:tc>
      </w:tr>
      <w:tr>
        <w:trPr>
          <w:ins w:id="1980"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82" w:author="Mike Taylor" w:date="2024-08-27T22:54:41Z"/>
              </w:rPr>
            </w:pPr>
            <w:ins w:id="1981" w:author="Mike Taylor" w:date="2024-08-27T22:54:41Z">
              <w:r>
                <w:rPr>
                  <w:rFonts w:ascii="Liberation Serif" w:hAnsi="Liberation Serif"/>
                  <w:color w:val="000000"/>
                  <w:lang w:val="en-US"/>
                </w:rPr>
                <w:t>Sternal plates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84" w:author="Mike Taylor" w:date="2024-08-27T22:54:41Z"/>
              </w:rPr>
            </w:pPr>
            <w:ins w:id="1983"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86" w:author="Mike Taylor" w:date="2024-08-27T22:54:41Z"/>
              </w:rPr>
            </w:pPr>
            <w:ins w:id="1985"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88" w:author="Mike Taylor" w:date="2024-08-27T22:54:41Z"/>
              </w:rPr>
            </w:pPr>
            <w:ins w:id="1987" w:author="Mike Taylor" w:date="2024-08-27T22:54:41Z">
              <w:r>
                <w:rPr>
                  <w:rFonts w:ascii="Liberation Serif" w:hAnsi="Liberation Serif"/>
                  <w:color w:val="000000"/>
                  <w:lang w:val="en-US"/>
                </w:rPr>
              </w:r>
            </w:ins>
          </w:p>
        </w:tc>
      </w:tr>
      <w:tr>
        <w:trPr>
          <w:ins w:id="1989"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91" w:author="Mike Taylor" w:date="2024-08-27T22:54:41Z"/>
              </w:rPr>
            </w:pPr>
            <w:ins w:id="1990" w:author="Mike Taylor" w:date="2024-08-27T22:54:41Z">
              <w:r>
                <w:rPr>
                  <w:rFonts w:ascii="Liberation Serif" w:hAnsi="Liberation Serif"/>
                  <w:color w:val="000000"/>
                  <w:lang w:val="en-US"/>
                </w:rPr>
                <w:t>Left scapulocoracoid</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93" w:author="Mike Taylor" w:date="2024-08-27T22:54:41Z"/>
              </w:rPr>
            </w:pPr>
            <w:ins w:id="1992"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1995" w:author="Mike Taylor" w:date="2024-08-27T22:54:41Z"/>
              </w:rPr>
            </w:pPr>
            <w:ins w:id="1994"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1997" w:author="Mike Taylor" w:date="2024-08-27T22:54:41Z"/>
              </w:rPr>
            </w:pPr>
            <w:ins w:id="1996" w:author="Mike Taylor" w:date="2024-08-27T22:54:41Z">
              <w:r>
                <w:rPr>
                  <w:rFonts w:ascii="Liberation Serif" w:hAnsi="Liberation Serif"/>
                  <w:color w:val="000000"/>
                  <w:lang w:val="en-US"/>
                </w:rPr>
              </w:r>
            </w:ins>
          </w:p>
        </w:tc>
      </w:tr>
      <w:tr>
        <w:trPr>
          <w:ins w:id="1998"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00" w:author="Mike Taylor" w:date="2024-08-27T22:54:41Z"/>
              </w:rPr>
            </w:pPr>
            <w:ins w:id="1999" w:author="Mike Taylor" w:date="2024-08-27T22:54:41Z">
              <w:r>
                <w:rPr>
                  <w:rFonts w:ascii="Liberation Serif" w:hAnsi="Liberation Serif"/>
                  <w:color w:val="000000"/>
                  <w:lang w:val="en-US"/>
                </w:rPr>
                <w:t>Right scapulocoracoid</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02" w:author="Mike Taylor" w:date="2024-08-27T22:54:41Z"/>
              </w:rPr>
            </w:pPr>
            <w:ins w:id="2001" w:author="Mike Taylor" w:date="2024-08-27T22:54:41Z">
              <w:r>
                <w:rPr>
                  <w:rFonts w:ascii="Liberation Serif" w:hAnsi="Liberation Serif"/>
                  <w:color w:val="000000"/>
                  <w:lang w:val="en-US"/>
                </w:rPr>
                <w:t>CM 94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04" w:author="Mike Taylor" w:date="2024-08-27T22:54:41Z"/>
              </w:rPr>
            </w:pPr>
            <w:ins w:id="2003"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06" w:author="Mike Taylor" w:date="2024-08-27T22:54:41Z"/>
              </w:rPr>
            </w:pPr>
            <w:ins w:id="2005" w:author="Mike Taylor" w:date="2024-08-27T22:54:41Z">
              <w:r>
                <w:rPr>
                  <w:rFonts w:ascii="Liberation Serif" w:hAnsi="Liberation Serif"/>
                  <w:color w:val="000000"/>
                  <w:lang w:val="en-US"/>
                </w:rPr>
              </w:r>
            </w:ins>
          </w:p>
        </w:tc>
      </w:tr>
      <w:tr>
        <w:trPr>
          <w:ins w:id="2007"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09" w:author="Mike Taylor" w:date="2024-08-27T22:54:41Z"/>
              </w:rPr>
            </w:pPr>
            <w:ins w:id="2008" w:author="Mike Taylor" w:date="2024-08-27T22:54:41Z">
              <w:r>
                <w:rPr>
                  <w:rFonts w:ascii="Liberation Serif" w:hAnsi="Liberation Serif"/>
                  <w:color w:val="000000"/>
                  <w:lang w:val="en-US"/>
                </w:rPr>
                <w:t>Clavicles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11" w:author="Mike Taylor" w:date="2024-08-27T22:54:41Z"/>
              </w:rPr>
            </w:pPr>
            <w:ins w:id="2010" w:author="Mike Taylor" w:date="2024-08-27T22:54:41Z">
              <w:r>
                <w:rPr>
                  <w:rFonts w:ascii="Liberation Serif" w:hAnsi="Liberation Serif"/>
                  <w:color w:val="000000"/>
                  <w:lang w:val="en-US"/>
                </w:rPr>
                <w:t>(omitted)</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13" w:author="Mike Taylor" w:date="2024-08-27T22:54:41Z"/>
              </w:rPr>
            </w:pPr>
            <w:ins w:id="2012"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15" w:author="Mike Taylor" w:date="2024-08-27T22:54:41Z"/>
              </w:rPr>
            </w:pPr>
            <w:ins w:id="2014" w:author="Mike Taylor" w:date="2024-08-27T22:54:41Z">
              <w:r>
                <w:rPr>
                  <w:rFonts w:ascii="Liberation Serif" w:hAnsi="Liberation Serif"/>
                  <w:color w:val="000000"/>
                  <w:lang w:val="en-US"/>
                </w:rPr>
              </w:r>
            </w:ins>
          </w:p>
        </w:tc>
      </w:tr>
      <w:tr>
        <w:trPr>
          <w:ins w:id="2016"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18" w:author="Mike Taylor" w:date="2024-08-27T22:54:41Z"/>
              </w:rPr>
            </w:pPr>
            <w:ins w:id="2017" w:author="Mike Taylor" w:date="2024-08-27T22:54:41Z">
              <w:r>
                <w:rPr>
                  <w:rFonts w:ascii="Liberation Serif" w:hAnsi="Liberation Serif"/>
                  <w:color w:val="000000"/>
                  <w:lang w:val="en-US"/>
                </w:rPr>
                <w:t>Interclavicle</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20" w:author="Mike Taylor" w:date="2024-08-27T22:54:41Z"/>
              </w:rPr>
            </w:pPr>
            <w:ins w:id="2019" w:author="Mike Taylor" w:date="2024-08-27T22:54:41Z">
              <w:r>
                <w:rPr>
                  <w:rFonts w:ascii="Liberation Serif" w:hAnsi="Liberation Serif"/>
                  <w:color w:val="000000"/>
                  <w:lang w:val="en-US"/>
                </w:rPr>
                <w:t>(omitted)</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22" w:author="Mike Taylor" w:date="2024-08-27T22:54:41Z"/>
              </w:rPr>
            </w:pPr>
            <w:ins w:id="2021"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24" w:author="Mike Taylor" w:date="2024-08-27T22:54:41Z"/>
              </w:rPr>
            </w:pPr>
            <w:ins w:id="2023" w:author="Mike Taylor" w:date="2024-08-27T22:54:41Z">
              <w:r>
                <w:rPr>
                  <w:rFonts w:ascii="Liberation Serif" w:hAnsi="Liberation Serif"/>
                  <w:color w:val="000000"/>
                  <w:lang w:val="en-US"/>
                </w:rPr>
              </w:r>
            </w:ins>
          </w:p>
        </w:tc>
      </w:tr>
      <w:tr>
        <w:trPr>
          <w:ins w:id="2025" w:author="Mike Taylor" w:date="2024-08-27T22:54:41Z"/>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27" w:author="Mike Taylor" w:date="2024-08-27T22:54:41Z"/>
              </w:rPr>
            </w:pPr>
            <w:ins w:id="2026" w:author="Mike Taylor" w:date="2024-08-27T22:54:41Z">
              <w:r>
                <w:rPr>
                  <w:rFonts w:ascii="Liberation Serif" w:hAnsi="Liberation Serif"/>
                  <w:color w:val="000000"/>
                  <w:lang w:val="en-US"/>
                </w:rPr>
                <w:t>Sternal ribs</w:t>
              </w:r>
            </w:ins>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29" w:author="Mike Taylor" w:date="2024-08-27T22:54:41Z"/>
              </w:rPr>
            </w:pPr>
            <w:ins w:id="2028" w:author="Mike Taylor" w:date="2024-08-27T22:54:41Z">
              <w:r>
                <w:rPr>
                  <w:rFonts w:ascii="Liberation Serif" w:hAnsi="Liberation Serif"/>
                  <w:color w:val="000000"/>
                  <w:lang w:val="en-US"/>
                </w:rPr>
                <w:t>(omitted)</w:t>
              </w:r>
            </w:ins>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31" w:author="Mike Taylor" w:date="2024-08-27T22:54:41Z"/>
              </w:rPr>
            </w:pPr>
            <w:ins w:id="2030" w:author="Mike Taylor" w:date="2024-08-27T22:54:41Z">
              <w:r>
                <w:rPr>
                  <w:rFonts w:ascii="Liberation Serif" w:hAnsi="Liberation Serif"/>
                  <w:color w:val="000000"/>
                  <w:lang w:val="en-US"/>
                </w:rPr>
              </w:r>
            </w:ins>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33" w:author="Mike Taylor" w:date="2024-08-27T22:54:41Z"/>
              </w:rPr>
            </w:pPr>
            <w:ins w:id="2032" w:author="Mike Taylor" w:date="2024-08-27T22:54:41Z">
              <w:r>
                <w:rPr>
                  <w:rFonts w:ascii="Liberation Serif" w:hAnsi="Liberation Serif"/>
                  <w:color w:val="000000"/>
                  <w:lang w:val="en-US"/>
                </w:rPr>
              </w:r>
            </w:ins>
          </w:p>
        </w:tc>
      </w:tr>
      <w:tr>
        <w:trPr>
          <w:ins w:id="2034" w:author="Mike Taylor" w:date="2024-08-27T22:54:41Z"/>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36" w:author="Mike Taylor" w:date="2024-08-27T22:54:41Z"/>
              </w:rPr>
            </w:pPr>
            <w:ins w:id="2035" w:author="Mike Taylor" w:date="2024-08-27T22:54:41Z">
              <w:r>
                <w:rPr>
                  <w:rFonts w:ascii="Liberation Serif" w:hAnsi="Liberation Serif"/>
                  <w:color w:val="000000"/>
                  <w:lang w:val="en-US"/>
                </w:rPr>
                <w:t>Gastralia</w:t>
              </w:r>
            </w:ins>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38" w:author="Mike Taylor" w:date="2024-08-27T22:54:41Z"/>
              </w:rPr>
            </w:pPr>
            <w:ins w:id="2037" w:author="Mike Taylor" w:date="2024-08-27T22:54:41Z">
              <w:r>
                <w:rPr>
                  <w:rFonts w:ascii="Liberation Serif" w:hAnsi="Liberation Serif"/>
                  <w:color w:val="000000"/>
                  <w:lang w:val="en-US"/>
                </w:rPr>
                <w:t>(omitted)</w:t>
              </w:r>
            </w:ins>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40" w:author="Mike Taylor" w:date="2024-08-27T22:54:41Z"/>
              </w:rPr>
            </w:pPr>
            <w:ins w:id="2039" w:author="Mike Taylor" w:date="2024-08-27T22:54:41Z">
              <w:r>
                <w:rPr>
                  <w:rFonts w:ascii="Liberation Serif" w:hAnsi="Liberation Serif"/>
                  <w:color w:val="000000"/>
                  <w:lang w:val="en-US"/>
                </w:rPr>
              </w:r>
            </w:ins>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42" w:author="Mike Taylor" w:date="2024-08-27T22:54:41Z"/>
              </w:rPr>
            </w:pPr>
            <w:ins w:id="2041" w:author="Mike Taylor" w:date="2024-08-27T22:54:41Z">
              <w:r>
                <w:rPr>
                  <w:rFonts w:ascii="Liberation Serif" w:hAnsi="Liberation Serif"/>
                  <w:color w:val="000000"/>
                  <w:lang w:val="en-US"/>
                </w:rPr>
              </w:r>
            </w:ins>
          </w:p>
        </w:tc>
      </w:tr>
      <w:tr>
        <w:trPr>
          <w:ins w:id="2043"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45" w:author="Mike Taylor" w:date="2024-08-27T22:54:41Z"/>
              </w:rPr>
            </w:pPr>
            <w:ins w:id="2044" w:author="Mike Taylor" w:date="2024-08-27T22:54:41Z">
              <w:r>
                <w:rPr>
                  <w:rFonts w:ascii="Liberation Serif" w:hAnsi="Liberation Serif"/>
                  <w:color w:val="000000"/>
                  <w:lang w:val="en-US"/>
                </w:rPr>
                <w:t>Left 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47" w:author="Mike Taylor" w:date="2024-08-27T22:54:41Z"/>
              </w:rPr>
            </w:pPr>
            <w:ins w:id="2046" w:author="Mike Taylor" w:date="2024-08-27T22:54:41Z">
              <w:r>
                <w:rPr>
                  <w:rFonts w:ascii="Liberation Serif" w:hAnsi="Liberation Serif"/>
                  <w:color w:val="000000"/>
                  <w:lang w:val="en-US"/>
                </w:rPr>
                <w:t>CM 21775</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49" w:author="Mike Taylor" w:date="2024-08-27T22:54:41Z"/>
              </w:rPr>
            </w:pPr>
            <w:ins w:id="2048" w:author="Mike Taylor" w:date="2024-08-27T22:54:41Z">
              <w:r>
                <w:rPr>
                  <w:rFonts w:ascii="Liberation Serif" w:hAnsi="Liberation Serif"/>
                  <w:color w:val="000000"/>
                  <w:lang w:val="en-US"/>
                </w:rPr>
                <w:t>BYU 681 (S)</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ins w:id="2051" w:author="Mike Taylor" w:date="2024-08-27T22:54:41Z"/>
              </w:rPr>
            </w:pPr>
            <w:ins w:id="2050" w:author="Mike Taylor" w:date="2024-08-27T22:54:41Z">
              <w:r>
                <w:rPr>
                  <w:rFonts w:ascii="Liberation Serif" w:hAnsi="Liberation Serif"/>
                  <w:color w:val="000000"/>
                  <w:lang w:val="en-US"/>
                </w:rPr>
                <w:t>CM 662 (S)</w:t>
              </w:r>
            </w:ins>
          </w:p>
        </w:tc>
      </w:tr>
      <w:tr>
        <w:trPr>
          <w:ins w:id="2052"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54" w:author="Mike Taylor" w:date="2024-08-27T22:54:41Z"/>
              </w:rPr>
            </w:pPr>
            <w:ins w:id="2053" w:author="Mike Taylor" w:date="2024-08-27T22:54:41Z">
              <w:r>
                <w:rPr>
                  <w:rFonts w:ascii="Liberation Serif" w:hAnsi="Liberation Serif"/>
                  <w:color w:val="000000"/>
                  <w:lang w:val="en-US"/>
                </w:rPr>
                <w:t>Right 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56" w:author="Mike Taylor" w:date="2024-08-27T22:54:41Z"/>
              </w:rPr>
            </w:pPr>
            <w:ins w:id="2055" w:author="Mike Taylor" w:date="2024-08-27T22:54:41Z">
              <w:r>
                <w:rPr>
                  <w:rFonts w:ascii="Liberation Serif" w:hAnsi="Liberation Serif"/>
                  <w:color w:val="000000"/>
                  <w:lang w:val="en-US"/>
                </w:rPr>
                <w:t>CM 662 (S)</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58" w:author="Mike Taylor" w:date="2024-08-27T22:54:41Z"/>
              </w:rPr>
            </w:pPr>
            <w:ins w:id="2057" w:author="Mike Taylor" w:date="2024-08-27T22:54:41Z">
              <w:r>
                <w:rPr>
                  <w:rFonts w:ascii="Liberation Serif" w:hAnsi="Liberation Serif"/>
                  <w:color w:val="000000"/>
                  <w:lang w:val="en-US"/>
                </w:rPr>
                <w:t>BYU 681 (S)</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60" w:author="Mike Taylor" w:date="2024-08-27T22:54:41Z"/>
              </w:rPr>
            </w:pPr>
            <w:ins w:id="2059" w:author="Mike Taylor" w:date="2024-08-27T22:54:41Z">
              <w:r>
                <w:rPr>
                  <w:rFonts w:ascii="Liberation Serif" w:hAnsi="Liberation Serif"/>
                  <w:color w:val="000000"/>
                  <w:lang w:val="en-US"/>
                </w:rPr>
              </w:r>
            </w:ins>
          </w:p>
        </w:tc>
      </w:tr>
      <w:tr>
        <w:trPr>
          <w:ins w:id="2061"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63" w:author="Mike Taylor" w:date="2024-08-27T22:54:41Z"/>
              </w:rPr>
            </w:pPr>
            <w:ins w:id="2062" w:author="Mike Taylor" w:date="2024-08-27T22:54:41Z">
              <w:r>
                <w:rPr>
                  <w:rFonts w:ascii="Liberation Serif" w:hAnsi="Liberation Serif"/>
                  <w:color w:val="000000"/>
                  <w:lang w:val="en-US"/>
                </w:rPr>
                <w:t>Forefeet</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65" w:author="Mike Taylor" w:date="2024-08-27T22:54:41Z"/>
              </w:rPr>
            </w:pPr>
            <w:ins w:id="2064" w:author="Mike Taylor" w:date="2024-08-27T22:54:41Z">
              <w:r>
                <w:rPr>
                  <w:rFonts w:ascii="Liberation Serif" w:hAnsi="Liberation Serif"/>
                  <w:color w:val="000000"/>
                  <w:lang w:val="en-US"/>
                </w:rPr>
                <w:t>AMNH 965 (S)</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ins w:id="2067" w:author="Mike Taylor" w:date="2024-08-27T22:54:41Z"/>
              </w:rPr>
            </w:pPr>
            <w:ins w:id="2066" w:author="Mike Taylor" w:date="2024-08-27T22:54:41Z">
              <w:r>
                <w:rPr>
                  <w:rFonts w:ascii="Liberation Serif" w:hAnsi="Liberation Serif"/>
                  <w:color w:val="000000"/>
                  <w:lang w:val="en-US"/>
                </w:rPr>
                <w:t>CM 662 (S);</w:t>
                <w:br/>
                <w:t>replaced again by</w:t>
              </w:r>
            </w:ins>
          </w:p>
          <w:p>
            <w:pPr>
              <w:pStyle w:val="TableContents"/>
              <w:widowControl w:val="false"/>
              <w:rPr>
                <w:rFonts w:ascii="Liberation Serif" w:hAnsi="Liberation Serif"/>
                <w:color w:val="000000"/>
                <w:lang w:val="en-US"/>
                <w:ins w:id="2069" w:author="Mike Taylor" w:date="2024-08-27T22:54:41Z"/>
              </w:rPr>
            </w:pPr>
            <w:ins w:id="2068" w:author="Mike Taylor" w:date="2024-08-27T22:54:41Z">
              <w:r>
                <w:rPr>
                  <w:rFonts w:ascii="Liberation Serif" w:hAnsi="Liberation Serif"/>
                  <w:color w:val="000000"/>
                  <w:lang w:val="en-US"/>
                </w:rPr>
                <w:t>WDC-FS001A (S)</w:t>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71" w:author="Mike Taylor" w:date="2024-08-27T22:54:41Z"/>
              </w:rPr>
            </w:pPr>
            <w:ins w:id="2070" w:author="Mike Taylor" w:date="2024-08-27T22:54:41Z">
              <w:r>
                <w:rPr>
                  <w:rFonts w:ascii="Liberation Serif" w:hAnsi="Liberation Serif"/>
                  <w:color w:val="000000"/>
                  <w:lang w:val="en-US"/>
                </w:rPr>
              </w:r>
            </w:ins>
          </w:p>
        </w:tc>
      </w:tr>
      <w:tr>
        <w:trPr>
          <w:ins w:id="2072"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74" w:author="Mike Taylor" w:date="2024-08-27T22:54:41Z"/>
              </w:rPr>
            </w:pPr>
            <w:ins w:id="2073" w:author="Mike Taylor" w:date="2024-08-27T22:54:41Z">
              <w:r>
                <w:rPr>
                  <w:rFonts w:ascii="Liberation Serif" w:hAnsi="Liberation Serif"/>
                  <w:color w:val="000000"/>
                  <w:lang w:val="en-US"/>
                </w:rPr>
                <w:t>Left ilium</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76" w:author="Mike Taylor" w:date="2024-08-27T22:54:41Z"/>
              </w:rPr>
            </w:pPr>
            <w:ins w:id="2075" w:author="Mike Taylor" w:date="2024-08-27T22:54:41Z">
              <w:r>
                <w:rPr>
                  <w:rFonts w:ascii="Liberation Serif" w:hAnsi="Liberation Serif"/>
                  <w:color w:val="000000"/>
                  <w:lang w:val="en-US"/>
                </w:rPr>
                <w:t>Sculpture</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78" w:author="Mike Taylor" w:date="2024-08-27T22:54:41Z"/>
              </w:rPr>
            </w:pPr>
            <w:ins w:id="2077"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80" w:author="Mike Taylor" w:date="2024-08-27T22:54:41Z"/>
              </w:rPr>
            </w:pPr>
            <w:ins w:id="2079" w:author="Mike Taylor" w:date="2024-08-27T22:54:41Z">
              <w:r>
                <w:rPr>
                  <w:rFonts w:ascii="Liberation Serif" w:hAnsi="Liberation Serif"/>
                  <w:color w:val="000000"/>
                  <w:lang w:val="en-US"/>
                </w:rPr>
              </w:r>
            </w:ins>
          </w:p>
        </w:tc>
      </w:tr>
      <w:tr>
        <w:trPr>
          <w:ins w:id="2081"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83" w:author="Mike Taylor" w:date="2024-08-27T22:54:41Z"/>
              </w:rPr>
            </w:pPr>
            <w:ins w:id="2082" w:author="Mike Taylor" w:date="2024-08-27T22:54:41Z">
              <w:r>
                <w:rPr>
                  <w:rFonts w:ascii="Liberation Serif" w:hAnsi="Liberation Serif"/>
                  <w:color w:val="000000"/>
                  <w:lang w:val="en-US"/>
                </w:rPr>
                <w:t>Right ilium</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85" w:author="Mike Taylor" w:date="2024-08-27T22:54:41Z"/>
              </w:rPr>
            </w:pPr>
            <w:ins w:id="2084"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87" w:author="Mike Taylor" w:date="2024-08-27T22:54:41Z"/>
              </w:rPr>
            </w:pPr>
            <w:ins w:id="2086"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89" w:author="Mike Taylor" w:date="2024-08-27T22:54:41Z"/>
              </w:rPr>
            </w:pPr>
            <w:ins w:id="2088" w:author="Mike Taylor" w:date="2024-08-27T22:54:41Z">
              <w:r>
                <w:rPr>
                  <w:rFonts w:ascii="Liberation Serif" w:hAnsi="Liberation Serif"/>
                  <w:color w:val="000000"/>
                  <w:lang w:val="en-US"/>
                </w:rPr>
              </w:r>
            </w:ins>
          </w:p>
        </w:tc>
      </w:tr>
      <w:tr>
        <w:trPr>
          <w:ins w:id="2090"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92" w:author="Mike Taylor" w:date="2024-08-27T22:54:41Z"/>
              </w:rPr>
            </w:pPr>
            <w:ins w:id="2091" w:author="Mike Taylor" w:date="2024-08-27T22:54:41Z">
              <w:r>
                <w:rPr>
                  <w:rFonts w:ascii="Liberation Serif" w:hAnsi="Liberation Serif"/>
                  <w:color w:val="000000"/>
                  <w:lang w:val="en-US"/>
                </w:rPr>
                <w:t>Pubes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94" w:author="Mike Taylor" w:date="2024-08-27T22:54:41Z"/>
              </w:rPr>
            </w:pPr>
            <w:ins w:id="2093"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096" w:author="Mike Taylor" w:date="2024-08-27T22:54:41Z"/>
              </w:rPr>
            </w:pPr>
            <w:ins w:id="2095"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098" w:author="Mike Taylor" w:date="2024-08-27T22:54:41Z"/>
              </w:rPr>
            </w:pPr>
            <w:ins w:id="2097" w:author="Mike Taylor" w:date="2024-08-27T22:54:41Z">
              <w:r>
                <w:rPr>
                  <w:rFonts w:ascii="Liberation Serif" w:hAnsi="Liberation Serif"/>
                  <w:color w:val="000000"/>
                  <w:lang w:val="en-US"/>
                </w:rPr>
              </w:r>
            </w:ins>
          </w:p>
        </w:tc>
      </w:tr>
      <w:tr>
        <w:trPr>
          <w:ins w:id="2099"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01" w:author="Mike Taylor" w:date="2024-08-27T22:54:41Z"/>
              </w:rPr>
            </w:pPr>
            <w:ins w:id="2100" w:author="Mike Taylor" w:date="2024-08-27T22:54:41Z">
              <w:r>
                <w:rPr>
                  <w:rFonts w:ascii="Liberation Serif" w:hAnsi="Liberation Serif"/>
                  <w:color w:val="000000"/>
                  <w:lang w:val="en-US"/>
                </w:rPr>
                <w:t>Ischia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03" w:author="Mike Taylor" w:date="2024-08-27T22:54:41Z"/>
              </w:rPr>
            </w:pPr>
            <w:ins w:id="2102"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05" w:author="Mike Taylor" w:date="2024-08-27T22:54:41Z"/>
              </w:rPr>
            </w:pPr>
            <w:ins w:id="2104"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07" w:author="Mike Taylor" w:date="2024-08-27T22:54:41Z"/>
              </w:rPr>
            </w:pPr>
            <w:ins w:id="2106" w:author="Mike Taylor" w:date="2024-08-27T22:54:41Z">
              <w:r>
                <w:rPr>
                  <w:rFonts w:ascii="Liberation Serif" w:hAnsi="Liberation Serif"/>
                  <w:color w:val="000000"/>
                  <w:lang w:val="en-US"/>
                </w:rPr>
              </w:r>
            </w:ins>
          </w:p>
        </w:tc>
      </w:tr>
      <w:tr>
        <w:trPr>
          <w:ins w:id="2108"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10" w:author="Mike Taylor" w:date="2024-08-27T22:54:41Z"/>
              </w:rPr>
            </w:pPr>
            <w:ins w:id="2109" w:author="Mike Taylor" w:date="2024-08-27T22:54:41Z">
              <w:r>
                <w:rPr>
                  <w:rFonts w:ascii="Liberation Serif" w:hAnsi="Liberation Serif"/>
                  <w:color w:val="000000"/>
                  <w:lang w:val="en-US"/>
                </w:rPr>
                <w:t>Left femur</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12" w:author="Mike Taylor" w:date="2024-08-27T22:54:41Z"/>
              </w:rPr>
            </w:pPr>
            <w:ins w:id="2111" w:author="Mike Taylor" w:date="2024-08-27T22:54:41Z">
              <w:r>
                <w:rPr>
                  <w:rFonts w:ascii="Liberation Serif" w:hAnsi="Liberation Serif"/>
                  <w:color w:val="000000"/>
                  <w:lang w:val="en-US"/>
                </w:rPr>
                <w:t>Sculpture</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14" w:author="Mike Taylor" w:date="2024-08-27T22:54:41Z"/>
              </w:rPr>
            </w:pPr>
            <w:ins w:id="2113"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16" w:author="Mike Taylor" w:date="2024-08-27T22:54:41Z"/>
              </w:rPr>
            </w:pPr>
            <w:ins w:id="2115" w:author="Mike Taylor" w:date="2024-08-27T22:54:41Z">
              <w:r>
                <w:rPr>
                  <w:rFonts w:ascii="Liberation Serif" w:hAnsi="Liberation Serif"/>
                  <w:color w:val="000000"/>
                  <w:lang w:val="en-US"/>
                </w:rPr>
              </w:r>
            </w:ins>
          </w:p>
        </w:tc>
      </w:tr>
      <w:tr>
        <w:trPr>
          <w:ins w:id="2117"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19" w:author="Mike Taylor" w:date="2024-08-27T22:54:41Z"/>
              </w:rPr>
            </w:pPr>
            <w:ins w:id="2118" w:author="Mike Taylor" w:date="2024-08-27T22:54:41Z">
              <w:r>
                <w:rPr>
                  <w:rFonts w:ascii="Liberation Serif" w:hAnsi="Liberation Serif"/>
                  <w:color w:val="000000"/>
                  <w:lang w:val="en-US"/>
                </w:rPr>
                <w:t>Right femur</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21" w:author="Mike Taylor" w:date="2024-08-27T22:54:41Z"/>
              </w:rPr>
            </w:pPr>
            <w:ins w:id="2120" w:author="Mike Taylor" w:date="2024-08-27T22:54:41Z">
              <w:r>
                <w:rPr>
                  <w:rFonts w:ascii="Liberation Serif" w:hAnsi="Liberation Serif"/>
                  <w:color w:val="000000"/>
                  <w:lang w:val="en-US"/>
                </w:rPr>
                <w:t>CM 84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23" w:author="Mike Taylor" w:date="2024-08-27T22:54:41Z"/>
              </w:rPr>
            </w:pPr>
            <w:ins w:id="2122"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25" w:author="Mike Taylor" w:date="2024-08-27T22:54:41Z"/>
              </w:rPr>
            </w:pPr>
            <w:ins w:id="2124" w:author="Mike Taylor" w:date="2024-08-27T22:54:41Z">
              <w:r>
                <w:rPr>
                  <w:rFonts w:ascii="Liberation Serif" w:hAnsi="Liberation Serif"/>
                  <w:color w:val="000000"/>
                  <w:lang w:val="en-US"/>
                </w:rPr>
              </w:r>
            </w:ins>
          </w:p>
        </w:tc>
      </w:tr>
      <w:tr>
        <w:trPr>
          <w:ins w:id="2126"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28" w:author="Mike Taylor" w:date="2024-08-27T22:54:41Z"/>
              </w:rPr>
            </w:pPr>
            <w:ins w:id="2127" w:author="Mike Taylor" w:date="2024-08-27T22:54:41Z">
              <w:r>
                <w:rPr>
                  <w:rFonts w:ascii="Liberation Serif" w:hAnsi="Liberation Serif"/>
                  <w:color w:val="000000"/>
                  <w:lang w:val="en-US"/>
                </w:rPr>
                <w:t>Left tibia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30" w:author="Mike Taylor" w:date="2024-08-27T22:54:41Z"/>
              </w:rPr>
            </w:pPr>
            <w:ins w:id="2129" w:author="Mike Taylor" w:date="2024-08-27T22:54:41Z">
              <w:r>
                <w:rPr>
                  <w:rFonts w:ascii="Liberation Serif" w:hAnsi="Liberation Serif"/>
                  <w:color w:val="000000"/>
                  <w:lang w:val="en-US"/>
                </w:rPr>
                <w:t>Sculpture</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32" w:author="Mike Taylor" w:date="2024-08-27T22:54:41Z"/>
              </w:rPr>
            </w:pPr>
            <w:ins w:id="2131"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34" w:author="Mike Taylor" w:date="2024-08-27T22:54:41Z"/>
              </w:rPr>
            </w:pPr>
            <w:ins w:id="2133" w:author="Mike Taylor" w:date="2024-08-27T22:54:41Z">
              <w:r>
                <w:rPr>
                  <w:rFonts w:ascii="Liberation Serif" w:hAnsi="Liberation Serif"/>
                  <w:color w:val="000000"/>
                  <w:lang w:val="en-US"/>
                </w:rPr>
              </w:r>
            </w:ins>
          </w:p>
        </w:tc>
      </w:tr>
      <w:tr>
        <w:trPr>
          <w:ins w:id="2135"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37" w:author="Mike Taylor" w:date="2024-08-27T22:54:41Z"/>
              </w:rPr>
            </w:pPr>
            <w:ins w:id="2136" w:author="Mike Taylor" w:date="2024-08-27T22:54:41Z">
              <w:r>
                <w:rPr>
                  <w:rFonts w:ascii="Liberation Serif" w:hAnsi="Liberation Serif"/>
                  <w:color w:val="000000"/>
                  <w:lang w:val="en-US"/>
                </w:rPr>
                <w:t>Right tibia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39" w:author="Mike Taylor" w:date="2024-08-27T22:54:41Z"/>
              </w:rPr>
            </w:pPr>
            <w:ins w:id="2138" w:author="Mike Taylor" w:date="2024-08-27T22:54:41Z">
              <w:r>
                <w:rPr>
                  <w:rFonts w:ascii="Liberation Serif" w:hAnsi="Liberation Serif"/>
                  <w:color w:val="000000"/>
                  <w:lang w:val="en-US"/>
                </w:rPr>
                <w:t>CM 94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41" w:author="Mike Taylor" w:date="2024-08-27T22:54:41Z"/>
              </w:rPr>
            </w:pPr>
            <w:ins w:id="2140"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43" w:author="Mike Taylor" w:date="2024-08-27T22:54:41Z"/>
              </w:rPr>
            </w:pPr>
            <w:ins w:id="2142" w:author="Mike Taylor" w:date="2024-08-27T22:54:41Z">
              <w:r>
                <w:rPr>
                  <w:rFonts w:ascii="Liberation Serif" w:hAnsi="Liberation Serif"/>
                  <w:color w:val="000000"/>
                  <w:lang w:val="en-US"/>
                </w:rPr>
              </w:r>
            </w:ins>
          </w:p>
        </w:tc>
      </w:tr>
      <w:tr>
        <w:trPr>
          <w:ins w:id="2144"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46" w:author="Mike Taylor" w:date="2024-08-27T22:54:41Z"/>
              </w:rPr>
            </w:pPr>
            <w:ins w:id="2145" w:author="Mike Taylor" w:date="2024-08-27T22:54:41Z">
              <w:r>
                <w:rPr>
                  <w:rFonts w:ascii="Liberation Serif" w:hAnsi="Liberation Serif"/>
                  <w:color w:val="000000"/>
                  <w:lang w:val="en-US"/>
                </w:rPr>
                <w:t>Left fibula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48" w:author="Mike Taylor" w:date="2024-08-27T22:54:41Z"/>
              </w:rPr>
            </w:pPr>
            <w:ins w:id="2147" w:author="Mike Taylor" w:date="2024-08-27T22:54:41Z">
              <w:r>
                <w:rPr>
                  <w:rFonts w:ascii="Liberation Serif" w:hAnsi="Liberation Serif"/>
                  <w:color w:val="000000"/>
                  <w:lang w:val="en-US"/>
                </w:rPr>
                <w:t>CM 33985</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50" w:author="Mike Taylor" w:date="2024-08-27T22:54:41Z"/>
              </w:rPr>
            </w:pPr>
            <w:ins w:id="2149"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52" w:author="Mike Taylor" w:date="2024-08-27T22:54:41Z"/>
              </w:rPr>
            </w:pPr>
            <w:ins w:id="2151" w:author="Mike Taylor" w:date="2024-08-27T22:54:41Z">
              <w:r>
                <w:rPr>
                  <w:rFonts w:ascii="Liberation Serif" w:hAnsi="Liberation Serif"/>
                  <w:color w:val="000000"/>
                  <w:lang w:val="en-US"/>
                </w:rPr>
                <w:t>?</w:t>
              </w:r>
            </w:ins>
          </w:p>
        </w:tc>
      </w:tr>
      <w:tr>
        <w:trPr>
          <w:ins w:id="2153"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55" w:author="Mike Taylor" w:date="2024-08-27T22:54:41Z"/>
              </w:rPr>
            </w:pPr>
            <w:ins w:id="2154" w:author="Mike Taylor" w:date="2024-08-27T22:54:41Z">
              <w:r>
                <w:rPr>
                  <w:rFonts w:ascii="Liberation Serif" w:hAnsi="Liberation Serif"/>
                  <w:color w:val="000000"/>
                  <w:lang w:val="en-US"/>
                </w:rPr>
                <w:t>Right fibula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57" w:author="Mike Taylor" w:date="2024-08-27T22:54:41Z"/>
              </w:rPr>
            </w:pPr>
            <w:ins w:id="2156" w:author="Mike Taylor" w:date="2024-08-27T22:54:41Z">
              <w:r>
                <w:rPr>
                  <w:rFonts w:ascii="Liberation Serif" w:hAnsi="Liberation Serif"/>
                  <w:color w:val="000000"/>
                  <w:lang w:val="en-US"/>
                </w:rPr>
                <w:t>CM 94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59" w:author="Mike Taylor" w:date="2024-08-27T22:54:41Z"/>
              </w:rPr>
            </w:pPr>
            <w:ins w:id="2158"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61" w:author="Mike Taylor" w:date="2024-08-27T22:54:41Z"/>
              </w:rPr>
            </w:pPr>
            <w:ins w:id="2160" w:author="Mike Taylor" w:date="2024-08-27T22:54:41Z">
              <w:r>
                <w:rPr>
                  <w:rFonts w:ascii="Liberation Serif" w:hAnsi="Liberation Serif"/>
                  <w:color w:val="000000"/>
                  <w:lang w:val="en-US"/>
                </w:rPr>
              </w:r>
            </w:ins>
          </w:p>
        </w:tc>
      </w:tr>
      <w:tr>
        <w:trPr>
          <w:ins w:id="2162"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64" w:author="Mike Taylor" w:date="2024-08-27T22:54:41Z"/>
              </w:rPr>
            </w:pPr>
            <w:ins w:id="2163" w:author="Mike Taylor" w:date="2024-08-27T22:54:41Z">
              <w:r>
                <w:rPr>
                  <w:rFonts w:ascii="Liberation Serif" w:hAnsi="Liberation Serif"/>
                  <w:color w:val="000000"/>
                  <w:lang w:val="en-US"/>
                </w:rPr>
                <w:t>Left pes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66" w:author="Mike Taylor" w:date="2024-08-27T22:54:41Z"/>
              </w:rPr>
            </w:pPr>
            <w:ins w:id="2165" w:author="Mike Taylor" w:date="2024-08-27T22:54:41Z">
              <w:r>
                <w:rPr>
                  <w:rFonts w:ascii="Liberation Serif" w:hAnsi="Liberation Serif"/>
                  <w:color w:val="000000"/>
                  <w:lang w:val="en-US"/>
                </w:rPr>
                <w:t>CM 33985 (in part)</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68" w:author="Mike Taylor" w:date="2024-08-27T22:54:41Z"/>
              </w:rPr>
            </w:pPr>
            <w:ins w:id="2167"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70" w:author="Mike Taylor" w:date="2024-08-27T22:54:41Z"/>
              </w:rPr>
            </w:pPr>
            <w:ins w:id="2169" w:author="Mike Taylor" w:date="2024-08-27T22:54:41Z">
              <w:r>
                <w:rPr>
                  <w:rFonts w:ascii="Liberation Serif" w:hAnsi="Liberation Serif"/>
                  <w:color w:val="000000"/>
                  <w:lang w:val="en-US"/>
                </w:rPr>
                <w:t>?</w:t>
              </w:r>
            </w:ins>
          </w:p>
        </w:tc>
      </w:tr>
      <w:tr>
        <w:trPr>
          <w:ins w:id="2171" w:author="Mike Taylor" w:date="2024-08-27T22:54:41Z"/>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73" w:author="Mike Taylor" w:date="2024-08-27T22:54:41Z"/>
              </w:rPr>
            </w:pPr>
            <w:ins w:id="2172" w:author="Mike Taylor" w:date="2024-08-27T22:54:41Z">
              <w:r>
                <w:rPr>
                  <w:rFonts w:ascii="Liberation Serif" w:hAnsi="Liberation Serif"/>
                  <w:color w:val="000000"/>
                  <w:lang w:val="en-US"/>
                </w:rPr>
                <w:t>Right pes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75" w:author="Mike Taylor" w:date="2024-08-27T22:54:41Z"/>
              </w:rPr>
            </w:pPr>
            <w:ins w:id="2174" w:author="Mike Taylor" w:date="2024-08-27T22:54:41Z">
              <w:r>
                <w:rPr>
                  <w:rFonts w:ascii="Liberation Serif" w:hAnsi="Liberation Serif"/>
                  <w:color w:val="000000"/>
                  <w:lang w:val="en-US"/>
                </w:rPr>
                <w:t>CM 94</w:t>
              </w:r>
            </w:ins>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ins w:id="2177" w:author="Mike Taylor" w:date="2024-08-27T22:54:41Z"/>
              </w:rPr>
            </w:pPr>
            <w:ins w:id="2176" w:author="Mike Taylor" w:date="2024-08-27T22:54:41Z">
              <w:r>
                <w:rPr>
                  <w:rFonts w:ascii="Liberation Serif" w:hAnsi="Liberation Serif"/>
                  <w:color w:val="000000"/>
                  <w:lang w:val="en-US"/>
                </w:rPr>
              </w:r>
            </w:ins>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ins w:id="2179" w:author="Mike Taylor" w:date="2024-08-27T22:54:41Z"/>
              </w:rPr>
            </w:pPr>
            <w:ins w:id="2178" w:author="Mike Taylor" w:date="2024-08-27T22:54:41Z">
              <w:r>
                <w:rPr>
                  <w:rFonts w:ascii="Liberation Serif" w:hAnsi="Liberation Serif"/>
                  <w:color w:val="000000"/>
                  <w:lang w:val="en-US"/>
                </w:rPr>
              </w:r>
            </w:ins>
          </w:p>
        </w:tc>
      </w:tr>
    </w:tbl>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del w:id="2180" w:author="Mike Taylor" w:date="2024-08-27T22:54:41Z"/>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2182" w:author="Mike Taylor" w:date="2024-08-27T22:54:41Z"/>
              </w:rPr>
            </w:pPr>
            <w:del w:id="2181"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Element</w:delText>
              </w:r>
            </w:del>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2184" w:author="Mike Taylor" w:date="2024-08-27T22:54:41Z"/>
              </w:rPr>
            </w:pPr>
            <w:del w:id="2183"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Original mount</w:delText>
              </w:r>
            </w:del>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2186" w:author="Mike Taylor" w:date="2024-08-27T22:54:41Z"/>
              </w:rPr>
            </w:pPr>
            <w:del w:id="2185"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Changes to mount</w:delText>
              </w:r>
            </w:del>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del w:id="2188" w:author="Mike Taylor" w:date="2024-08-27T22:54:41Z"/>
              </w:rPr>
            </w:pPr>
            <w:del w:id="2187" w:author="Mike Taylor" w:date="2024-08-27T22:54:41Z">
              <w:r>
                <w:rPr>
                  <w:rFonts w:ascii="Liberation Serif" w:hAnsi="Liberation Serif"/>
                  <w:b/>
                  <w:bCs/>
                  <w:i w:val="false"/>
                  <w:iCs w:val="false"/>
                  <w:strike w:val="false"/>
                  <w:dstrike w:val="false"/>
                  <w:outline w:val="false"/>
                  <w:shadow w:val="false"/>
                  <w:color w:val="000000"/>
                  <w:sz w:val="24"/>
                  <w:szCs w:val="24"/>
                  <w:u w:val="none"/>
                </w:rPr>
                <w:delText>Casts</w:delText>
              </w:r>
            </w:del>
          </w:p>
        </w:tc>
      </w:tr>
      <w:tr>
        <w:trPr>
          <w:del w:id="2189"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191" w:author="Mike Taylor" w:date="2024-08-27T22:54:41Z"/>
              </w:rPr>
            </w:pPr>
            <w:del w:id="219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Skull</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del w:id="2193" w:author="Mike Taylor" w:date="2024-08-27T22:54:41Z"/>
              </w:rPr>
            </w:pPr>
            <w:del w:id="219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662 (S) +</w:delText>
              </w:r>
            </w:del>
          </w:p>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195" w:author="Mike Taylor" w:date="2024-08-27T22:54:41Z"/>
              </w:rPr>
            </w:pPr>
            <w:del w:id="219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USNM 2673 (S)</w:delText>
              </w:r>
            </w:del>
          </w:p>
        </w:tc>
        <w:tc>
          <w:tcPr>
            <w:tcW w:w="2276" w:type="dxa"/>
            <w:tcBorders>
              <w:top w:val="single" w:sz="4" w:space="0" w:color="DDDDDD"/>
              <w:left w:val="single" w:sz="4" w:space="0" w:color="DDDDDD"/>
              <w:bottom w:val="single" w:sz="4" w:space="0" w:color="DDDDDD"/>
            </w:tcBorders>
            <w:shd w:fill="auto" w:val="clear"/>
          </w:tcPr>
          <w:p>
            <w:pPr>
              <w:pStyle w:val="BodyText"/>
              <w:widowControl w:val="false"/>
              <w:spacing w:before="0" w:after="140"/>
              <w:jc w:val="left"/>
              <w:rPr>
                <w:del w:id="2197" w:author="Mike Taylor" w:date="2024-08-27T22:54:41Z"/>
              </w:rPr>
            </w:pPr>
            <w:del w:id="219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11161 (C), maybe 1962.</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199" w:author="Mike Taylor" w:date="2024-08-27T22:54:41Z"/>
              </w:rPr>
            </w:pPr>
            <w:del w:id="219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00"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02" w:author="Mike Taylor" w:date="2024-08-27T22:54:41Z"/>
              </w:rPr>
            </w:pPr>
            <w:del w:id="220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Atlas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04" w:author="Mike Taylor" w:date="2024-08-27T22:54:41Z"/>
              </w:rPr>
            </w:pPr>
            <w:del w:id="220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Sculpture</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06" w:author="Mike Taylor" w:date="2024-08-27T22:54:41Z"/>
              </w:rPr>
            </w:pPr>
            <w:del w:id="220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New sculpture.</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08" w:author="Mike Taylor" w:date="2024-08-27T22:54:41Z"/>
              </w:rPr>
            </w:pPr>
            <w:del w:id="220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w:delText>
              </w:r>
            </w:del>
          </w:p>
        </w:tc>
      </w:tr>
      <w:tr>
        <w:trPr>
          <w:del w:id="2209"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11" w:author="Mike Taylor" w:date="2024-08-27T22:54:41Z"/>
              </w:rPr>
            </w:pPr>
            <w:del w:id="221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C2–15</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13" w:author="Mike Taylor" w:date="2024-08-27T22:54:41Z"/>
              </w:rPr>
            </w:pPr>
            <w:del w:id="221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15" w:author="Mike Taylor" w:date="2024-08-27T22:54:41Z"/>
              </w:rPr>
            </w:pPr>
            <w:del w:id="221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17" w:author="Mike Taylor" w:date="2024-08-27T22:54:41Z"/>
              </w:rPr>
            </w:pPr>
            <w:del w:id="221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Some of them cast from sculptures rather than from the original elements.</w:delText>
              </w:r>
            </w:del>
          </w:p>
        </w:tc>
      </w:tr>
      <w:tr>
        <w:trPr>
          <w:del w:id="2218"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20" w:author="Mike Taylor" w:date="2024-08-27T22:54:41Z"/>
              </w:rPr>
            </w:pPr>
            <w:del w:id="221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D1–10</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22" w:author="Mike Taylor" w:date="2024-08-27T22:54:41Z"/>
              </w:rPr>
            </w:pPr>
            <w:del w:id="222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24" w:author="Mike Taylor" w:date="2024-08-27T22:54:41Z"/>
              </w:rPr>
            </w:pPr>
            <w:del w:id="222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26" w:author="Mike Taylor" w:date="2024-08-27T22:54:41Z"/>
              </w:rPr>
            </w:pPr>
            <w:del w:id="222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27"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29" w:author="Mike Taylor" w:date="2024-08-27T22:54:41Z"/>
              </w:rPr>
            </w:pPr>
            <w:del w:id="222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Sacrum (S1–5)</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31" w:author="Mike Taylor" w:date="2024-08-27T22:54:41Z"/>
              </w:rPr>
            </w:pPr>
            <w:del w:id="223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33" w:author="Mike Taylor" w:date="2024-08-27T22:54:41Z"/>
              </w:rPr>
            </w:pPr>
            <w:del w:id="223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35" w:author="Mike Taylor" w:date="2024-08-27T22:54:41Z"/>
              </w:rPr>
            </w:pPr>
            <w:del w:id="223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36"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38" w:author="Mike Taylor" w:date="2024-08-27T22:54:41Z"/>
              </w:rPr>
            </w:pPr>
            <w:del w:id="223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Caudals 1–12</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40" w:author="Mike Taylor" w:date="2024-08-27T22:54:41Z"/>
              </w:rPr>
            </w:pPr>
            <w:del w:id="223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42" w:author="Mike Taylor" w:date="2024-08-27T22:54:41Z"/>
              </w:rPr>
            </w:pPr>
            <w:del w:id="224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44" w:author="Mike Taylor" w:date="2024-08-27T22:54:41Z"/>
              </w:rPr>
            </w:pPr>
            <w:del w:id="224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45"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47" w:author="Mike Taylor" w:date="2024-08-27T22:54:41Z"/>
              </w:rPr>
            </w:pPr>
            <w:del w:id="224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Caudals 13–31, 33–36</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49" w:author="Mike Taylor" w:date="2024-08-27T22:54:41Z"/>
              </w:rPr>
            </w:pPr>
            <w:del w:id="224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94, mix of real fossils and casts</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51" w:author="Mike Taylor" w:date="2024-08-27T22:54:41Z"/>
              </w:rPr>
            </w:pPr>
            <w:del w:id="225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One real CM 94 caudal replaced a cast.</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53" w:author="Mike Taylor" w:date="2024-08-27T22:54:41Z"/>
              </w:rPr>
            </w:pPr>
            <w:del w:id="225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54"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56" w:author="Mike Taylor" w:date="2024-08-27T22:54:41Z"/>
              </w:rPr>
            </w:pPr>
            <w:del w:id="225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Caudals 32, 37–73</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58" w:author="Mike Taylor" w:date="2024-08-27T22:54:41Z"/>
              </w:rPr>
            </w:pPr>
            <w:del w:id="225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307, mix of real fossils and casts</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60" w:author="Mike Taylor" w:date="2024-08-27T22:54:41Z"/>
              </w:rPr>
            </w:pPr>
            <w:del w:id="225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Some CM 307 caudals replaced casts.</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62" w:author="Mike Taylor" w:date="2024-08-27T22:54:41Z"/>
              </w:rPr>
            </w:pPr>
            <w:del w:id="226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63"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65" w:author="Mike Taylor" w:date="2024-08-27T22:54:41Z"/>
              </w:rPr>
            </w:pPr>
            <w:del w:id="226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Caudals 74–83</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67" w:author="Mike Taylor" w:date="2024-08-27T22:54:41Z"/>
              </w:rPr>
            </w:pPr>
            <w:del w:id="226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(omitted)</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69" w:author="Mike Taylor" w:date="2024-08-27T22:54:41Z"/>
              </w:rPr>
            </w:pPr>
            <w:del w:id="226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Ten sculptures added to the end of the tail.</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71" w:author="Mike Taylor" w:date="2024-08-27T22:54:41Z"/>
              </w:rPr>
            </w:pPr>
            <w:del w:id="227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72"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74" w:author="Mike Taylor" w:date="2024-08-27T22:54:41Z"/>
              </w:rPr>
            </w:pPr>
            <w:del w:id="227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Cervical ribs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76" w:author="Mike Taylor" w:date="2024-08-27T22:54:41Z"/>
              </w:rPr>
            </w:pPr>
            <w:del w:id="227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 some sculptures</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78" w:author="Mike Taylor" w:date="2024-08-27T22:54:41Z"/>
              </w:rPr>
            </w:pPr>
            <w:del w:id="227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80" w:author="Mike Taylor" w:date="2024-08-27T22:54:41Z"/>
              </w:rPr>
            </w:pPr>
            <w:del w:id="227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81"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83" w:author="Mike Taylor" w:date="2024-08-27T22:54:41Z"/>
              </w:rPr>
            </w:pPr>
            <w:del w:id="228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Dorsal ribs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85" w:author="Mike Taylor" w:date="2024-08-27T22:54:41Z"/>
              </w:rPr>
            </w:pPr>
            <w:del w:id="228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 some sculptures</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87" w:author="Mike Taylor" w:date="2024-08-27T22:54:41Z"/>
              </w:rPr>
            </w:pPr>
            <w:del w:id="228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89" w:author="Mike Taylor" w:date="2024-08-27T22:54:41Z"/>
              </w:rPr>
            </w:pPr>
            <w:del w:id="228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90"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del w:id="2292" w:author="Mike Taylor" w:date="2024-08-27T22:54:41Z"/>
              </w:rPr>
            </w:pPr>
            <w:del w:id="229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Chevrons 1–6</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del w:id="2294" w:author="Mike Taylor" w:date="2024-08-27T22:54:41Z"/>
              </w:rPr>
            </w:pPr>
            <w:del w:id="229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94 or possibly 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96" w:author="Mike Taylor" w:date="2024-08-27T22:54:41Z"/>
              </w:rPr>
            </w:pPr>
            <w:del w:id="229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298" w:author="Mike Taylor" w:date="2024-08-27T22:54:41Z"/>
              </w:rPr>
            </w:pPr>
            <w:del w:id="229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299" w:author="Mike Taylor" w:date="2024-08-27T22:54:41Z"/>
        </w:trPr>
        <w:tc>
          <w:tcPr>
            <w:tcW w:w="2409" w:type="dxa"/>
            <w:tcBorders>
              <w:left w:val="single" w:sz="4" w:space="0" w:color="DDDDDD"/>
              <w:bottom w:val="single" w:sz="4" w:space="0" w:color="DDDDDD"/>
            </w:tcBorders>
            <w:shd w:fill="auto" w:val="clear"/>
          </w:tcPr>
          <w:p>
            <w:pPr>
              <w:pStyle w:val="TableContents"/>
              <w:widowControl w:val="false"/>
              <w:jc w:val="left"/>
              <w:rPr>
                <w:del w:id="2301" w:author="Mike Taylor" w:date="2024-08-27T22:54:41Z"/>
              </w:rPr>
            </w:pPr>
            <w:del w:id="2300" w:author="Mike Taylor" w:date="2024-08-27T22:54:41Z">
              <w:r>
                <w:rPr/>
                <w:delText>Chevrons 7–</w:delText>
              </w:r>
            </w:del>
          </w:p>
        </w:tc>
        <w:tc>
          <w:tcPr>
            <w:tcW w:w="2695" w:type="dxa"/>
            <w:tcBorders>
              <w:left w:val="single" w:sz="4" w:space="0" w:color="DDDDDD"/>
              <w:bottom w:val="single" w:sz="4" w:space="0" w:color="DDDDDD"/>
            </w:tcBorders>
            <w:shd w:fill="auto" w:val="clear"/>
          </w:tcPr>
          <w:p>
            <w:pPr>
              <w:pStyle w:val="TableContents"/>
              <w:widowControl w:val="false"/>
              <w:jc w:val="left"/>
              <w:rPr>
                <w:del w:id="2303" w:author="Mike Taylor" w:date="2024-08-27T22:54:41Z"/>
              </w:rPr>
            </w:pPr>
            <w:del w:id="2302" w:author="Mike Taylor" w:date="2024-08-27T22:54:41Z">
              <w:r>
                <w:rPr/>
                <w:delText>AMNH 223 (S)</w:delText>
              </w:r>
            </w:del>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05" w:author="Mike Taylor" w:date="2024-08-27T22:54:41Z"/>
              </w:rPr>
            </w:pPr>
            <w:del w:id="230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07" w:author="Mike Taylor" w:date="2024-08-27T22:54:41Z"/>
              </w:rPr>
            </w:pPr>
            <w:del w:id="230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08"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10" w:author="Mike Taylor" w:date="2024-08-27T22:54:41Z"/>
              </w:rPr>
            </w:pPr>
            <w:del w:id="230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Sternal plates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12" w:author="Mike Taylor" w:date="2024-08-27T22:54:41Z"/>
              </w:rPr>
            </w:pPr>
            <w:del w:id="231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14" w:author="Mike Taylor" w:date="2024-08-27T22:54:41Z"/>
              </w:rPr>
            </w:pPr>
            <w:del w:id="231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16" w:author="Mike Taylor" w:date="2024-08-27T22:54:41Z"/>
              </w:rPr>
            </w:pPr>
            <w:del w:id="231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17"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19" w:author="Mike Taylor" w:date="2024-08-27T22:54:41Z"/>
              </w:rPr>
            </w:pPr>
            <w:del w:id="231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Left scapulocoracoid</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21" w:author="Mike Taylor" w:date="2024-08-27T22:54:41Z"/>
              </w:rPr>
            </w:pPr>
            <w:del w:id="232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23" w:author="Mike Taylor" w:date="2024-08-27T22:54:41Z"/>
              </w:rPr>
            </w:pPr>
            <w:del w:id="232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25" w:author="Mike Taylor" w:date="2024-08-27T22:54:41Z"/>
              </w:rPr>
            </w:pPr>
            <w:del w:id="232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26"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28" w:author="Mike Taylor" w:date="2024-08-27T22:54:41Z"/>
              </w:rPr>
            </w:pPr>
            <w:del w:id="232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Right scapulocoracoid</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30" w:author="Mike Taylor" w:date="2024-08-27T22:54:41Z"/>
              </w:rPr>
            </w:pPr>
            <w:del w:id="232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94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32" w:author="Mike Taylor" w:date="2024-08-27T22:54:41Z"/>
              </w:rPr>
            </w:pPr>
            <w:del w:id="233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34" w:author="Mike Taylor" w:date="2024-08-27T22:54:41Z"/>
              </w:rPr>
            </w:pPr>
            <w:del w:id="233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35"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37" w:author="Mike Taylor" w:date="2024-08-27T22:54:41Z"/>
              </w:rPr>
            </w:pPr>
            <w:del w:id="233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Clavicles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39" w:author="Mike Taylor" w:date="2024-08-27T22:54:41Z"/>
              </w:rPr>
            </w:pPr>
            <w:del w:id="233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(omitted)</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41" w:author="Mike Taylor" w:date="2024-08-27T22:54:41Z"/>
              </w:rPr>
            </w:pPr>
            <w:del w:id="234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43" w:author="Mike Taylor" w:date="2024-08-27T22:54:41Z"/>
              </w:rPr>
            </w:pPr>
            <w:del w:id="234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44"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46" w:author="Mike Taylor" w:date="2024-08-27T22:54:41Z"/>
              </w:rPr>
            </w:pPr>
            <w:del w:id="234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Interclavicle</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48" w:author="Mike Taylor" w:date="2024-08-27T22:54:41Z"/>
              </w:rPr>
            </w:pPr>
            <w:del w:id="234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(omitted)</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50" w:author="Mike Taylor" w:date="2024-08-27T22:54:41Z"/>
              </w:rPr>
            </w:pPr>
            <w:del w:id="234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52" w:author="Mike Taylor" w:date="2024-08-27T22:54:41Z"/>
              </w:rPr>
            </w:pPr>
            <w:del w:id="235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53" w:author="Mike Taylor" w:date="2024-08-27T22:54:41Z"/>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55" w:author="Mike Taylor" w:date="2024-08-27T22:54:41Z"/>
              </w:rPr>
            </w:pPr>
            <w:del w:id="235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Sternal ribs</w:delText>
              </w:r>
            </w:del>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57" w:author="Mike Taylor" w:date="2024-08-27T22:54:41Z"/>
              </w:rPr>
            </w:pPr>
            <w:del w:id="235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(omitted)</w:delText>
              </w:r>
            </w:del>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59" w:author="Mike Taylor" w:date="2024-08-27T22:54:41Z"/>
              </w:rPr>
            </w:pPr>
            <w:del w:id="235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61" w:author="Mike Taylor" w:date="2024-08-27T22:54:41Z"/>
              </w:rPr>
            </w:pPr>
            <w:del w:id="236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62" w:author="Mike Taylor" w:date="2024-08-27T22:54:41Z"/>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64" w:author="Mike Taylor" w:date="2024-08-27T22:54:41Z"/>
              </w:rPr>
            </w:pPr>
            <w:del w:id="236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Gastralia</w:delText>
              </w:r>
            </w:del>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66" w:author="Mike Taylor" w:date="2024-08-27T22:54:41Z"/>
              </w:rPr>
            </w:pPr>
            <w:del w:id="236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(omitted)</w:delText>
              </w:r>
            </w:del>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68" w:author="Mike Taylor" w:date="2024-08-27T22:54:41Z"/>
              </w:rPr>
            </w:pPr>
            <w:del w:id="236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70" w:author="Mike Taylor" w:date="2024-08-27T22:54:41Z"/>
              </w:rPr>
            </w:pPr>
            <w:del w:id="236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71"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73" w:author="Mike Taylor" w:date="2024-08-27T22:54:41Z"/>
              </w:rPr>
            </w:pPr>
            <w:del w:id="237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Left forelimb</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75" w:author="Mike Taylor" w:date="2024-08-27T22:54:41Z"/>
              </w:rPr>
            </w:pPr>
            <w:del w:id="237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21775</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77" w:author="Mike Taylor" w:date="2024-08-27T22:54:41Z"/>
              </w:rPr>
            </w:pPr>
            <w:del w:id="237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BYU 681 (S)</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del w:id="2379" w:author="Mike Taylor" w:date="2024-08-27T22:54:41Z"/>
              </w:rPr>
            </w:pPr>
            <w:del w:id="237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662 (S)</w:delText>
              </w:r>
            </w:del>
          </w:p>
        </w:tc>
      </w:tr>
      <w:tr>
        <w:trPr>
          <w:del w:id="2380"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82" w:author="Mike Taylor" w:date="2024-08-27T22:54:41Z"/>
              </w:rPr>
            </w:pPr>
            <w:del w:id="238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Right forelimb</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84" w:author="Mike Taylor" w:date="2024-08-27T22:54:41Z"/>
              </w:rPr>
            </w:pPr>
            <w:del w:id="238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662 (S)</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86" w:author="Mike Taylor" w:date="2024-08-27T22:54:41Z"/>
              </w:rPr>
            </w:pPr>
            <w:del w:id="238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BYU 681 (S)</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88" w:author="Mike Taylor" w:date="2024-08-27T22:54:41Z"/>
              </w:rPr>
            </w:pPr>
            <w:del w:id="238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389"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91" w:author="Mike Taylor" w:date="2024-08-27T22:54:41Z"/>
              </w:rPr>
            </w:pPr>
            <w:del w:id="239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Forefeet</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93" w:author="Mike Taylor" w:date="2024-08-27T22:54:41Z"/>
              </w:rPr>
            </w:pPr>
            <w:del w:id="239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AMNH 965 (S)</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del w:id="2395" w:author="Mike Taylor" w:date="2024-08-27T22:54:41Z"/>
              </w:rPr>
            </w:pPr>
            <w:del w:id="239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662 (C);</w:delText>
                <w:br/>
                <w:delText>replaced again by</w:delText>
              </w:r>
            </w:del>
          </w:p>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97" w:author="Mike Taylor" w:date="2024-08-27T22:54:41Z"/>
              </w:rPr>
            </w:pPr>
            <w:del w:id="239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WDC-FS001A (S)</w:delText>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399" w:author="Mike Taylor" w:date="2024-08-27T22:54:41Z"/>
              </w:rPr>
            </w:pPr>
            <w:del w:id="239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00"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02" w:author="Mike Taylor" w:date="2024-08-27T22:54:41Z"/>
              </w:rPr>
            </w:pPr>
            <w:del w:id="240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Left ilium</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04" w:author="Mike Taylor" w:date="2024-08-27T22:54:41Z"/>
              </w:rPr>
            </w:pPr>
            <w:del w:id="240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Sculpture</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06" w:author="Mike Taylor" w:date="2024-08-27T22:54:41Z"/>
              </w:rPr>
            </w:pPr>
            <w:del w:id="240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08" w:author="Mike Taylor" w:date="2024-08-27T22:54:41Z"/>
              </w:rPr>
            </w:pPr>
            <w:del w:id="240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09"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11" w:author="Mike Taylor" w:date="2024-08-27T22:54:41Z"/>
              </w:rPr>
            </w:pPr>
            <w:del w:id="241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Right ilium</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13" w:author="Mike Taylor" w:date="2024-08-27T22:54:41Z"/>
              </w:rPr>
            </w:pPr>
            <w:del w:id="241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15" w:author="Mike Taylor" w:date="2024-08-27T22:54:41Z"/>
              </w:rPr>
            </w:pPr>
            <w:del w:id="241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17" w:author="Mike Taylor" w:date="2024-08-27T22:54:41Z"/>
              </w:rPr>
            </w:pPr>
            <w:del w:id="241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18"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20" w:author="Mike Taylor" w:date="2024-08-27T22:54:41Z"/>
              </w:rPr>
            </w:pPr>
            <w:del w:id="241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Pubes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22" w:author="Mike Taylor" w:date="2024-08-27T22:54:41Z"/>
              </w:rPr>
            </w:pPr>
            <w:del w:id="242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24" w:author="Mike Taylor" w:date="2024-08-27T22:54:41Z"/>
              </w:rPr>
            </w:pPr>
            <w:del w:id="242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26" w:author="Mike Taylor" w:date="2024-08-27T22:54:41Z"/>
              </w:rPr>
            </w:pPr>
            <w:del w:id="242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27"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29" w:author="Mike Taylor" w:date="2024-08-27T22:54:41Z"/>
              </w:rPr>
            </w:pPr>
            <w:del w:id="242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Ischia</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31" w:author="Mike Taylor" w:date="2024-08-27T22:54:41Z"/>
              </w:rPr>
            </w:pPr>
            <w:del w:id="243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33" w:author="Mike Taylor" w:date="2024-08-27T22:54:41Z"/>
              </w:rPr>
            </w:pPr>
            <w:del w:id="243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35" w:author="Mike Taylor" w:date="2024-08-27T22:54:41Z"/>
              </w:rPr>
            </w:pPr>
            <w:del w:id="243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36"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38" w:author="Mike Taylor" w:date="2024-08-27T22:54:41Z"/>
              </w:rPr>
            </w:pPr>
            <w:del w:id="243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Left femur</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40" w:author="Mike Taylor" w:date="2024-08-27T22:54:41Z"/>
              </w:rPr>
            </w:pPr>
            <w:del w:id="243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Sculpture</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42" w:author="Mike Taylor" w:date="2024-08-27T22:54:41Z"/>
              </w:rPr>
            </w:pPr>
            <w:del w:id="244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44" w:author="Mike Taylor" w:date="2024-08-27T22:54:41Z"/>
              </w:rPr>
            </w:pPr>
            <w:del w:id="244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45"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47" w:author="Mike Taylor" w:date="2024-08-27T22:54:41Z"/>
              </w:rPr>
            </w:pPr>
            <w:del w:id="244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Right femur</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49" w:author="Mike Taylor" w:date="2024-08-27T22:54:41Z"/>
              </w:rPr>
            </w:pPr>
            <w:del w:id="244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84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51" w:author="Mike Taylor" w:date="2024-08-27T22:54:41Z"/>
              </w:rPr>
            </w:pPr>
            <w:del w:id="245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53" w:author="Mike Taylor" w:date="2024-08-27T22:54:41Z"/>
              </w:rPr>
            </w:pPr>
            <w:del w:id="245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54"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56" w:author="Mike Taylor" w:date="2024-08-27T22:54:41Z"/>
              </w:rPr>
            </w:pPr>
            <w:del w:id="245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Left tibia</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58" w:author="Mike Taylor" w:date="2024-08-27T22:54:41Z"/>
              </w:rPr>
            </w:pPr>
            <w:del w:id="245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Sculpture</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60" w:author="Mike Taylor" w:date="2024-08-27T22:54:41Z"/>
              </w:rPr>
            </w:pPr>
            <w:del w:id="245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62" w:author="Mike Taylor" w:date="2024-08-27T22:54:41Z"/>
              </w:rPr>
            </w:pPr>
            <w:del w:id="246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63"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65" w:author="Mike Taylor" w:date="2024-08-27T22:54:41Z"/>
              </w:rPr>
            </w:pPr>
            <w:del w:id="246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Right tibia</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67" w:author="Mike Taylor" w:date="2024-08-27T22:54:41Z"/>
              </w:rPr>
            </w:pPr>
            <w:del w:id="246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94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69" w:author="Mike Taylor" w:date="2024-08-27T22:54:41Z"/>
              </w:rPr>
            </w:pPr>
            <w:del w:id="246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71" w:author="Mike Taylor" w:date="2024-08-27T22:54:41Z"/>
              </w:rPr>
            </w:pPr>
            <w:del w:id="247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72"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74" w:author="Mike Taylor" w:date="2024-08-27T22:54:41Z"/>
              </w:rPr>
            </w:pPr>
            <w:del w:id="247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Left fibula</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76" w:author="Mike Taylor" w:date="2024-08-27T22:54:41Z"/>
              </w:rPr>
            </w:pPr>
            <w:del w:id="247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33985</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78" w:author="Mike Taylor" w:date="2024-08-27T22:54:41Z"/>
              </w:rPr>
            </w:pPr>
            <w:del w:id="247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80" w:author="Mike Taylor" w:date="2024-08-27T22:54:41Z"/>
              </w:rPr>
            </w:pPr>
            <w:del w:id="2479"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w:delText>
              </w:r>
            </w:del>
          </w:p>
        </w:tc>
      </w:tr>
      <w:tr>
        <w:trPr>
          <w:del w:id="2481"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83" w:author="Mike Taylor" w:date="2024-08-27T22:54:41Z"/>
              </w:rPr>
            </w:pPr>
            <w:del w:id="248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Right fibula</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85" w:author="Mike Taylor" w:date="2024-08-27T22:54:41Z"/>
              </w:rPr>
            </w:pPr>
            <w:del w:id="248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94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87" w:author="Mike Taylor" w:date="2024-08-27T22:54:41Z"/>
              </w:rPr>
            </w:pPr>
            <w:del w:id="248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89" w:author="Mike Taylor" w:date="2024-08-27T22:54:41Z"/>
              </w:rPr>
            </w:pPr>
            <w:del w:id="2488"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r>
        <w:trPr>
          <w:del w:id="2490"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92" w:author="Mike Taylor" w:date="2024-08-27T22:54:41Z"/>
              </w:rPr>
            </w:pPr>
            <w:del w:id="2491"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Left pes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94" w:author="Mike Taylor" w:date="2024-08-27T22:54:41Z"/>
              </w:rPr>
            </w:pPr>
            <w:del w:id="2493"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33985 (in part)</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96" w:author="Mike Taylor" w:date="2024-08-27T22:54:41Z"/>
              </w:rPr>
            </w:pPr>
            <w:del w:id="2495"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498" w:author="Mike Taylor" w:date="2024-08-27T22:54:41Z"/>
              </w:rPr>
            </w:pPr>
            <w:del w:id="2497"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w:delText>
              </w:r>
            </w:del>
          </w:p>
        </w:tc>
      </w:tr>
      <w:tr>
        <w:trPr>
          <w:del w:id="2499" w:author="Mike Taylor" w:date="2024-08-27T22:54:41Z"/>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501" w:author="Mike Taylor" w:date="2024-08-27T22:54:41Z"/>
              </w:rPr>
            </w:pPr>
            <w:del w:id="2500"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Right pes</w:delText>
              </w:r>
            </w:del>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503" w:author="Mike Taylor" w:date="2024-08-27T22:54:41Z"/>
              </w:rPr>
            </w:pPr>
            <w:del w:id="2502"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delText>CM 94</w:delText>
              </w:r>
            </w:del>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505" w:author="Mike Taylor" w:date="2024-08-27T22:54:41Z"/>
              </w:rPr>
            </w:pPr>
            <w:del w:id="2504"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del w:id="2507" w:author="Mike Taylor" w:date="2024-08-27T22:54:41Z"/>
              </w:rPr>
            </w:pPr>
            <w:del w:id="2506" w:author="Mike Taylor" w:date="2024-08-27T22:54:41Z">
              <w:r>
                <w:rPr>
                  <w:rFonts w:ascii="Liberation Serif" w:hAnsi="Liberation Serif"/>
                  <w:b w:val="false"/>
                  <w:bCs w:val="false"/>
                  <w:i w:val="false"/>
                  <w:iCs w:val="false"/>
                  <w:strike w:val="false"/>
                  <w:dstrike w:val="false"/>
                  <w:outline w:val="false"/>
                  <w:shadow w:val="false"/>
                  <w:color w:val="000000"/>
                  <w:sz w:val="24"/>
                  <w:szCs w:val="24"/>
                  <w:u w:val="none"/>
                </w:rPr>
              </w:r>
            </w:del>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2508" w:author="Mike Taylor" w:date="2024-08-27T22:54:41Z">
        <w:r>
          <w:rPr>
            <w:lang w:val="en-US"/>
          </w:rPr>
          <w:t xml:space="preserve">originally </w:t>
        </w:r>
      </w:ins>
      <w:r>
        <w:rPr>
          <w:lang w:val="en-US"/>
        </w:rPr>
        <w:t xml:space="preserve">reported in feet, </w:t>
      </w:r>
      <w:ins w:id="2509" w:author="Mike Taylor" w:date="2024-08-27T22:54:41Z">
        <w:r>
          <w:rPr>
            <w:lang w:val="en-US"/>
          </w:rPr>
          <w:t xml:space="preserve">others </w:t>
        </w:r>
      </w:ins>
      <w:del w:id="2510" w:author="Mike Taylor" w:date="2024-08-27T22:54:41Z">
        <w:r>
          <w:rPr>
            <w:lang w:val="en-US"/>
          </w:rPr>
          <w:delText xml:space="preserve">and some </w:delText>
        </w:r>
      </w:del>
      <w:r>
        <w:rPr>
          <w:lang w:val="en-US"/>
        </w:rPr>
        <w:t>in meters. In each case, both measurements are given: the original is marked with *</w:t>
      </w:r>
      <w:ins w:id="2511" w:author="Mike Taylor" w:date="2024-08-27T22:54:41Z">
        <w:r>
          <w:rPr>
            <w:lang w:val="en-US"/>
          </w:rPr>
          <w:t>;</w:t>
        </w:r>
      </w:ins>
      <w:del w:id="2512" w:author="Mike Taylor" w:date="2024-08-27T22:54:41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ins w:id="2513" w:author="Mike Taylor" w:date="2024-08-27T22:54:41Z"/>
        </w:trPr>
        <w:tc>
          <w:tcPr>
            <w:tcW w:w="3352" w:type="dxa"/>
            <w:tcBorders/>
          </w:tcPr>
          <w:p>
            <w:pPr>
              <w:pStyle w:val="TableContents"/>
              <w:widowControl w:val="false"/>
              <w:rPr>
                <w:b/>
                <w:bCs/>
                <w:lang w:val="en-US"/>
                <w:ins w:id="2515" w:author="Mike Taylor" w:date="2024-08-27T22:54:41Z"/>
              </w:rPr>
            </w:pPr>
            <w:ins w:id="2514" w:author="Mike Taylor" w:date="2024-08-27T22:54:41Z">
              <w:r>
                <w:rPr>
                  <w:b/>
                  <w:bCs/>
                  <w:lang w:val="en-US"/>
                </w:rPr>
                <w:t>Reference</w:t>
              </w:r>
            </w:ins>
          </w:p>
        </w:tc>
        <w:tc>
          <w:tcPr>
            <w:tcW w:w="1466" w:type="dxa"/>
            <w:tcBorders/>
          </w:tcPr>
          <w:p>
            <w:pPr>
              <w:pStyle w:val="TableContents"/>
              <w:widowControl w:val="false"/>
              <w:rPr>
                <w:b/>
                <w:bCs/>
                <w:lang w:val="en-US"/>
                <w:ins w:id="2517" w:author="Mike Taylor" w:date="2024-08-27T22:54:41Z"/>
              </w:rPr>
            </w:pPr>
            <w:ins w:id="2516" w:author="Mike Taylor" w:date="2024-08-27T22:54:41Z">
              <w:r>
                <w:rPr>
                  <w:b/>
                  <w:bCs/>
                  <w:lang w:val="en-US"/>
                </w:rPr>
                <w:t>Length</w:t>
                <w:br/>
                <w:t>(feet)</w:t>
              </w:r>
            </w:ins>
          </w:p>
        </w:tc>
        <w:tc>
          <w:tcPr>
            <w:tcW w:w="1530" w:type="dxa"/>
            <w:tcBorders/>
          </w:tcPr>
          <w:p>
            <w:pPr>
              <w:pStyle w:val="TableContents"/>
              <w:widowControl w:val="false"/>
              <w:rPr>
                <w:b/>
                <w:bCs/>
                <w:lang w:val="en-US"/>
                <w:ins w:id="2519" w:author="Mike Taylor" w:date="2024-08-27T22:54:41Z"/>
              </w:rPr>
            </w:pPr>
            <w:ins w:id="2518" w:author="Mike Taylor" w:date="2024-08-27T22:54:41Z">
              <w:r>
                <w:rPr>
                  <w:b/>
                  <w:bCs/>
                  <w:lang w:val="en-US"/>
                </w:rPr>
                <w:t>Length</w:t>
                <w:br/>
                <w:t>(m)</w:t>
              </w:r>
            </w:ins>
          </w:p>
        </w:tc>
        <w:tc>
          <w:tcPr>
            <w:tcW w:w="3289" w:type="dxa"/>
            <w:tcBorders/>
          </w:tcPr>
          <w:p>
            <w:pPr>
              <w:pStyle w:val="TableContents"/>
              <w:widowControl w:val="false"/>
              <w:rPr>
                <w:b/>
                <w:bCs/>
                <w:lang w:val="en-US"/>
                <w:ins w:id="2521" w:author="Mike Taylor" w:date="2024-08-27T22:54:41Z"/>
              </w:rPr>
            </w:pPr>
            <w:ins w:id="2520" w:author="Mike Taylor" w:date="2024-08-27T22:54:41Z">
              <w:r>
                <w:rPr>
                  <w:b/>
                  <w:bCs/>
                  <w:lang w:val="en-US"/>
                </w:rPr>
                <w:t>Notes</w:t>
              </w:r>
            </w:ins>
          </w:p>
        </w:tc>
      </w:tr>
      <w:tr>
        <w:trPr>
          <w:ins w:id="2522" w:author="Mike Taylor" w:date="2024-08-27T22:54:41Z"/>
        </w:trPr>
        <w:tc>
          <w:tcPr>
            <w:tcW w:w="3352" w:type="dxa"/>
            <w:tcBorders/>
          </w:tcPr>
          <w:p>
            <w:pPr>
              <w:pStyle w:val="TableContents"/>
              <w:widowControl w:val="false"/>
              <w:rPr>
                <w:lang w:val="en-US"/>
                <w:ins w:id="2524" w:author="Mike Taylor" w:date="2024-08-27T22:54:41Z"/>
              </w:rPr>
            </w:pPr>
            <w:ins w:id="2523" w:author="Mike Taylor" w:date="2024-08-27T22:54:41Z">
              <w:r>
                <w:rPr>
                  <w:lang w:val="en-US"/>
                </w:rPr>
                <w:t>Hatcher (1901:39)</w:t>
              </w:r>
            </w:ins>
          </w:p>
        </w:tc>
        <w:tc>
          <w:tcPr>
            <w:tcW w:w="1466" w:type="dxa"/>
            <w:tcBorders/>
          </w:tcPr>
          <w:p>
            <w:pPr>
              <w:pStyle w:val="TableContents"/>
              <w:widowControl w:val="false"/>
              <w:rPr>
                <w:lang w:val="en-US"/>
                <w:ins w:id="2526" w:author="Mike Taylor" w:date="2024-08-27T22:54:41Z"/>
              </w:rPr>
            </w:pPr>
            <w:ins w:id="2525" w:author="Mike Taylor" w:date="2024-08-27T22:54:41Z">
              <w:r>
                <w:rPr>
                  <w:lang w:val="en-US"/>
                </w:rPr>
                <w:t>68 feet *</w:t>
              </w:r>
            </w:ins>
          </w:p>
        </w:tc>
        <w:tc>
          <w:tcPr>
            <w:tcW w:w="1530" w:type="dxa"/>
            <w:tcBorders/>
          </w:tcPr>
          <w:p>
            <w:pPr>
              <w:pStyle w:val="TableContents"/>
              <w:widowControl w:val="false"/>
              <w:rPr>
                <w:lang w:val="en-US"/>
                <w:ins w:id="2528" w:author="Mike Taylor" w:date="2024-08-27T22:54:41Z"/>
              </w:rPr>
            </w:pPr>
            <w:ins w:id="2527" w:author="Mike Taylor" w:date="2024-08-27T22:54:41Z">
              <w:r>
                <w:rPr>
                  <w:lang w:val="en-US"/>
                </w:rPr>
                <w:t>20.7 m</w:t>
              </w:r>
            </w:ins>
          </w:p>
        </w:tc>
        <w:tc>
          <w:tcPr>
            <w:tcW w:w="3289" w:type="dxa"/>
            <w:tcBorders/>
          </w:tcPr>
          <w:p>
            <w:pPr>
              <w:pStyle w:val="TableContents"/>
              <w:widowControl w:val="false"/>
              <w:rPr>
                <w:lang w:val="en-US"/>
                <w:ins w:id="2530" w:author="Mike Taylor" w:date="2024-08-27T22:54:41Z"/>
              </w:rPr>
            </w:pPr>
            <w:ins w:id="2529" w:author="Mike Taylor" w:date="2024-08-27T22:54:41Z">
              <w:r>
                <w:rPr>
                  <w:lang w:val="en-US"/>
                </w:rPr>
                <w:t>Along axial column from tip of snout to end of caudal 37</w:t>
              </w:r>
            </w:ins>
          </w:p>
        </w:tc>
      </w:tr>
      <w:tr>
        <w:trPr>
          <w:ins w:id="2531" w:author="Mike Taylor" w:date="2024-08-27T22:54:41Z"/>
        </w:trPr>
        <w:tc>
          <w:tcPr>
            <w:tcW w:w="3352" w:type="dxa"/>
            <w:tcBorders/>
          </w:tcPr>
          <w:p>
            <w:pPr>
              <w:pStyle w:val="TableContents"/>
              <w:widowControl w:val="false"/>
              <w:rPr>
                <w:lang w:val="en-US"/>
                <w:ins w:id="2533" w:author="Mike Taylor" w:date="2024-08-27T22:54:41Z"/>
              </w:rPr>
            </w:pPr>
            <w:ins w:id="2532" w:author="Mike Taylor" w:date="2024-08-27T22:54:41Z">
              <w:r>
                <w:rPr>
                  <w:lang w:val="en-US"/>
                </w:rPr>
                <w:t>Holland (1904a)</w:t>
              </w:r>
            </w:ins>
          </w:p>
        </w:tc>
        <w:tc>
          <w:tcPr>
            <w:tcW w:w="1466" w:type="dxa"/>
            <w:tcBorders/>
          </w:tcPr>
          <w:p>
            <w:pPr>
              <w:pStyle w:val="TableContents"/>
              <w:widowControl w:val="false"/>
              <w:rPr>
                <w:lang w:val="en-US"/>
                <w:ins w:id="2535" w:author="Mike Taylor" w:date="2024-08-27T22:54:41Z"/>
              </w:rPr>
            </w:pPr>
            <w:ins w:id="2534" w:author="Mike Taylor" w:date="2024-08-27T22:54:41Z">
              <w:r>
                <w:rPr>
                  <w:lang w:val="en-US"/>
                </w:rPr>
                <w:t>78–80 feet *</w:t>
              </w:r>
            </w:ins>
          </w:p>
        </w:tc>
        <w:tc>
          <w:tcPr>
            <w:tcW w:w="1530" w:type="dxa"/>
            <w:tcBorders/>
          </w:tcPr>
          <w:p>
            <w:pPr>
              <w:pStyle w:val="TableContents"/>
              <w:widowControl w:val="false"/>
              <w:rPr>
                <w:lang w:val="en-US"/>
                <w:ins w:id="2537" w:author="Mike Taylor" w:date="2024-08-27T22:54:41Z"/>
              </w:rPr>
            </w:pPr>
            <w:ins w:id="2536" w:author="Mike Taylor" w:date="2024-08-27T22:54:41Z">
              <w:r>
                <w:rPr>
                  <w:lang w:val="en-US"/>
                </w:rPr>
                <w:t>21.3–24.4 m</w:t>
              </w:r>
            </w:ins>
          </w:p>
        </w:tc>
        <w:tc>
          <w:tcPr>
            <w:tcW w:w="3289" w:type="dxa"/>
            <w:tcBorders/>
          </w:tcPr>
          <w:p>
            <w:pPr>
              <w:pStyle w:val="TableContents"/>
              <w:widowControl w:val="false"/>
              <w:rPr>
                <w:lang w:val="en-US"/>
                <w:ins w:id="2539" w:author="Mike Taylor" w:date="2024-08-27T22:54:41Z"/>
              </w:rPr>
            </w:pPr>
            <w:ins w:id="2538" w:author="Mike Taylor" w:date="2024-08-27T22:54:41Z">
              <w:r>
                <w:rPr>
                  <w:lang w:val="en-US"/>
                </w:rPr>
                <w:t>London mount, predicted</w:t>
              </w:r>
            </w:ins>
          </w:p>
        </w:tc>
      </w:tr>
      <w:tr>
        <w:trPr>
          <w:ins w:id="2540" w:author="Mike Taylor" w:date="2024-08-27T22:54:41Z"/>
        </w:trPr>
        <w:tc>
          <w:tcPr>
            <w:tcW w:w="3352" w:type="dxa"/>
            <w:tcBorders/>
          </w:tcPr>
          <w:p>
            <w:pPr>
              <w:pStyle w:val="TableContents"/>
              <w:widowControl w:val="false"/>
              <w:rPr>
                <w:lang w:val="en-US"/>
                <w:ins w:id="2542" w:author="Mike Taylor" w:date="2024-08-27T22:54:41Z"/>
              </w:rPr>
            </w:pPr>
            <w:ins w:id="2541" w:author="Mike Taylor" w:date="2024-08-27T22:54:41Z">
              <w:r>
                <w:rPr>
                  <w:lang w:val="en-US"/>
                </w:rPr>
                <w:t>Holland (1904b)</w:t>
              </w:r>
            </w:ins>
          </w:p>
        </w:tc>
        <w:tc>
          <w:tcPr>
            <w:tcW w:w="1466" w:type="dxa"/>
            <w:tcBorders/>
          </w:tcPr>
          <w:p>
            <w:pPr>
              <w:pStyle w:val="TableContents"/>
              <w:widowControl w:val="false"/>
              <w:rPr>
                <w:lang w:val="en-US"/>
                <w:ins w:id="2544" w:author="Mike Taylor" w:date="2024-08-27T22:54:41Z"/>
              </w:rPr>
            </w:pPr>
            <w:ins w:id="2543" w:author="Mike Taylor" w:date="2024-08-27T22:54:41Z">
              <w:r>
                <w:rPr>
                  <w:lang w:val="en-US"/>
                </w:rPr>
                <w:t>84–85 feet *</w:t>
              </w:r>
            </w:ins>
          </w:p>
        </w:tc>
        <w:tc>
          <w:tcPr>
            <w:tcW w:w="1530" w:type="dxa"/>
            <w:tcBorders/>
          </w:tcPr>
          <w:p>
            <w:pPr>
              <w:pStyle w:val="TableContents"/>
              <w:widowControl w:val="false"/>
              <w:rPr>
                <w:lang w:val="en-US"/>
                <w:ins w:id="2546" w:author="Mike Taylor" w:date="2024-08-27T22:54:41Z"/>
              </w:rPr>
            </w:pPr>
            <w:ins w:id="2545" w:author="Mike Taylor" w:date="2024-08-27T22:54:41Z">
              <w:r>
                <w:rPr>
                  <w:lang w:val="en-US"/>
                </w:rPr>
                <w:t>25.6–25.9 m</w:t>
              </w:r>
            </w:ins>
          </w:p>
        </w:tc>
        <w:tc>
          <w:tcPr>
            <w:tcW w:w="3289" w:type="dxa"/>
            <w:tcBorders/>
          </w:tcPr>
          <w:p>
            <w:pPr>
              <w:pStyle w:val="TableContents"/>
              <w:widowControl w:val="false"/>
              <w:rPr>
                <w:lang w:val="en-US"/>
                <w:ins w:id="2548" w:author="Mike Taylor" w:date="2024-08-27T22:54:41Z"/>
              </w:rPr>
            </w:pPr>
            <w:ins w:id="2547" w:author="Mike Taylor" w:date="2024-08-27T22:54:41Z">
              <w:r>
                <w:rPr>
                  <w:lang w:val="en-US"/>
                </w:rPr>
                <w:t>London mount, from tip of snout to tip of tail when vertebral column is laid down horizontally</w:t>
              </w:r>
            </w:ins>
          </w:p>
        </w:tc>
      </w:tr>
      <w:tr>
        <w:trPr>
          <w:ins w:id="2549" w:author="Mike Taylor" w:date="2024-08-27T22:54:41Z"/>
        </w:trPr>
        <w:tc>
          <w:tcPr>
            <w:tcW w:w="3352" w:type="dxa"/>
            <w:tcBorders/>
          </w:tcPr>
          <w:p>
            <w:pPr>
              <w:pStyle w:val="TableContents"/>
              <w:widowControl w:val="false"/>
              <w:rPr>
                <w:lang w:val="en-US"/>
                <w:ins w:id="2551" w:author="Mike Taylor" w:date="2024-08-27T22:54:41Z"/>
              </w:rPr>
            </w:pPr>
            <w:ins w:id="2550" w:author="Mike Taylor" w:date="2024-08-27T22:54:41Z">
              <w:r>
                <w:rPr>
                  <w:lang w:val="en-US"/>
                </w:rPr>
                <w:t>Holland (1904b)</w:t>
              </w:r>
            </w:ins>
          </w:p>
        </w:tc>
        <w:tc>
          <w:tcPr>
            <w:tcW w:w="1466" w:type="dxa"/>
            <w:tcBorders/>
          </w:tcPr>
          <w:p>
            <w:pPr>
              <w:pStyle w:val="TableContents"/>
              <w:widowControl w:val="false"/>
              <w:rPr>
                <w:lang w:val="en-US"/>
                <w:ins w:id="2553" w:author="Mike Taylor" w:date="2024-08-27T22:54:41Z"/>
              </w:rPr>
            </w:pPr>
            <w:ins w:id="2552" w:author="Mike Taylor" w:date="2024-08-27T22:54:41Z">
              <w:r>
                <w:rPr>
                  <w:lang w:val="en-US"/>
                </w:rPr>
                <w:t>78–80 feet *</w:t>
              </w:r>
            </w:ins>
          </w:p>
        </w:tc>
        <w:tc>
          <w:tcPr>
            <w:tcW w:w="1530" w:type="dxa"/>
            <w:tcBorders/>
          </w:tcPr>
          <w:p>
            <w:pPr>
              <w:pStyle w:val="TableContents"/>
              <w:widowControl w:val="false"/>
              <w:rPr>
                <w:lang w:val="en-US"/>
                <w:ins w:id="2555" w:author="Mike Taylor" w:date="2024-08-27T22:54:41Z"/>
              </w:rPr>
            </w:pPr>
            <w:ins w:id="2554" w:author="Mike Taylor" w:date="2024-08-27T22:54:41Z">
              <w:r>
                <w:rPr>
                  <w:lang w:val="en-US"/>
                </w:rPr>
                <w:t>21.3–24.4 m</w:t>
              </w:r>
            </w:ins>
          </w:p>
        </w:tc>
        <w:tc>
          <w:tcPr>
            <w:tcW w:w="3289" w:type="dxa"/>
            <w:tcBorders/>
          </w:tcPr>
          <w:p>
            <w:pPr>
              <w:pStyle w:val="TableContents"/>
              <w:widowControl w:val="false"/>
              <w:rPr>
                <w:lang w:val="en-US"/>
                <w:ins w:id="2557" w:author="Mike Taylor" w:date="2024-08-27T22:54:41Z"/>
              </w:rPr>
            </w:pPr>
            <w:ins w:id="2556" w:author="Mike Taylor" w:date="2024-08-27T22:54:41Z">
              <w:r>
                <w:rPr>
                  <w:lang w:val="en-US"/>
                </w:rPr>
                <w:t>London mount, when mounted [...] with necessary curvature</w:t>
              </w:r>
            </w:ins>
          </w:p>
        </w:tc>
      </w:tr>
      <w:tr>
        <w:trPr>
          <w:ins w:id="2558" w:author="Mike Taylor" w:date="2024-08-27T22:54:41Z"/>
        </w:trPr>
        <w:tc>
          <w:tcPr>
            <w:tcW w:w="3352" w:type="dxa"/>
            <w:tcBorders/>
          </w:tcPr>
          <w:p>
            <w:pPr>
              <w:pStyle w:val="TableContents"/>
              <w:widowControl w:val="false"/>
              <w:rPr>
                <w:lang w:val="en-US"/>
                <w:ins w:id="2560" w:author="Mike Taylor" w:date="2024-08-27T22:54:41Z"/>
              </w:rPr>
            </w:pPr>
            <w:ins w:id="2559" w:author="Mike Taylor" w:date="2024-08-27T22:54:41Z">
              <w:r>
                <w:rPr>
                  <w:lang w:val="en-US"/>
                </w:rPr>
                <w:t>Holland (1905:448)</w:t>
              </w:r>
            </w:ins>
          </w:p>
        </w:tc>
        <w:tc>
          <w:tcPr>
            <w:tcW w:w="1466" w:type="dxa"/>
            <w:tcBorders/>
          </w:tcPr>
          <w:p>
            <w:pPr>
              <w:pStyle w:val="TableContents"/>
              <w:widowControl w:val="false"/>
              <w:rPr>
                <w:lang w:val="en-US"/>
                <w:ins w:id="2562" w:author="Mike Taylor" w:date="2024-08-27T22:54:41Z"/>
              </w:rPr>
            </w:pPr>
            <w:ins w:id="2561" w:author="Mike Taylor" w:date="2024-08-27T22:54:41Z">
              <w:r>
                <w:rPr>
                  <w:lang w:val="en-US"/>
                </w:rPr>
                <w:t>84 feet *</w:t>
              </w:r>
            </w:ins>
          </w:p>
        </w:tc>
        <w:tc>
          <w:tcPr>
            <w:tcW w:w="1530" w:type="dxa"/>
            <w:tcBorders/>
          </w:tcPr>
          <w:p>
            <w:pPr>
              <w:pStyle w:val="TableContents"/>
              <w:widowControl w:val="false"/>
              <w:rPr>
                <w:lang w:val="en-US"/>
                <w:ins w:id="2564" w:author="Mike Taylor" w:date="2024-08-27T22:54:41Z"/>
              </w:rPr>
            </w:pPr>
            <w:ins w:id="2563" w:author="Mike Taylor" w:date="2024-08-27T22:54:41Z">
              <w:r>
                <w:rPr>
                  <w:lang w:val="en-US"/>
                </w:rPr>
                <w:t>25.6 m</w:t>
              </w:r>
            </w:ins>
          </w:p>
        </w:tc>
        <w:tc>
          <w:tcPr>
            <w:tcW w:w="3289" w:type="dxa"/>
            <w:tcBorders/>
          </w:tcPr>
          <w:p>
            <w:pPr>
              <w:pStyle w:val="TableContents"/>
              <w:widowControl w:val="false"/>
              <w:rPr>
                <w:lang w:val="en-US"/>
                <w:ins w:id="2566" w:author="Mike Taylor" w:date="2024-08-27T22:54:41Z"/>
              </w:rPr>
            </w:pPr>
            <w:ins w:id="2565" w:author="Mike Taylor" w:date="2024-08-27T22:54:41Z">
              <w:r>
                <w:rPr>
                  <w:lang w:val="en-US"/>
                </w:rPr>
                <w:t>London mount</w:t>
              </w:r>
            </w:ins>
          </w:p>
        </w:tc>
      </w:tr>
      <w:tr>
        <w:trPr>
          <w:ins w:id="2567" w:author="Mike Taylor" w:date="2024-08-27T22:54:41Z"/>
        </w:trPr>
        <w:tc>
          <w:tcPr>
            <w:tcW w:w="3352" w:type="dxa"/>
            <w:tcBorders/>
          </w:tcPr>
          <w:p>
            <w:pPr>
              <w:pStyle w:val="TableContents"/>
              <w:widowControl w:val="false"/>
              <w:rPr>
                <w:lang w:val="en-US"/>
                <w:ins w:id="2569" w:author="Mike Taylor" w:date="2024-08-27T22:54:41Z"/>
              </w:rPr>
            </w:pPr>
            <w:ins w:id="2568" w:author="Mike Taylor" w:date="2024-08-27T22:54:41Z">
              <w:r>
                <w:rPr>
                  <w:lang w:val="en-US"/>
                </w:rPr>
                <w:t>Holland (1907)</w:t>
              </w:r>
            </w:ins>
          </w:p>
        </w:tc>
        <w:tc>
          <w:tcPr>
            <w:tcW w:w="1466" w:type="dxa"/>
            <w:tcBorders/>
          </w:tcPr>
          <w:p>
            <w:pPr>
              <w:pStyle w:val="TableContents"/>
              <w:widowControl w:val="false"/>
              <w:rPr>
                <w:lang w:val="en-US"/>
                <w:ins w:id="2571" w:author="Mike Taylor" w:date="2024-08-27T22:54:41Z"/>
              </w:rPr>
            </w:pPr>
            <w:ins w:id="2570" w:author="Mike Taylor" w:date="2024-08-27T22:54:41Z">
              <w:r>
                <w:rPr>
                  <w:lang w:val="en-US"/>
                </w:rPr>
                <w:t>78.5 feet</w:t>
              </w:r>
            </w:ins>
          </w:p>
        </w:tc>
        <w:tc>
          <w:tcPr>
            <w:tcW w:w="1530" w:type="dxa"/>
            <w:tcBorders/>
          </w:tcPr>
          <w:p>
            <w:pPr>
              <w:pStyle w:val="TableContents"/>
              <w:widowControl w:val="false"/>
              <w:rPr>
                <w:lang w:val="en-US"/>
                <w:ins w:id="2573" w:author="Mike Taylor" w:date="2024-08-27T22:54:41Z"/>
              </w:rPr>
            </w:pPr>
            <w:ins w:id="2572" w:author="Mike Taylor" w:date="2024-08-27T22:54:41Z">
              <w:r>
                <w:rPr>
                  <w:lang w:val="en-US"/>
                </w:rPr>
                <w:t>23.94 m *</w:t>
              </w:r>
            </w:ins>
          </w:p>
        </w:tc>
        <w:tc>
          <w:tcPr>
            <w:tcW w:w="3289" w:type="dxa"/>
            <w:tcBorders/>
          </w:tcPr>
          <w:p>
            <w:pPr>
              <w:pStyle w:val="TableContents"/>
              <w:widowControl w:val="false"/>
              <w:rPr>
                <w:lang w:val="en-US"/>
                <w:ins w:id="2575" w:author="Mike Taylor" w:date="2024-08-27T22:54:41Z"/>
              </w:rPr>
            </w:pPr>
            <w:ins w:id="2574" w:author="Mike Taylor" w:date="2024-08-27T22:54:41Z">
              <w:r>
                <w:rPr>
                  <w:lang w:val="en-US"/>
                </w:rPr>
                <w:t>Berlin mount</w:t>
              </w:r>
            </w:ins>
          </w:p>
        </w:tc>
      </w:tr>
      <w:tr>
        <w:trPr>
          <w:ins w:id="2576" w:author="Mike Taylor" w:date="2024-08-27T22:54:41Z"/>
        </w:trPr>
        <w:tc>
          <w:tcPr>
            <w:tcW w:w="3352" w:type="dxa"/>
            <w:tcBorders/>
          </w:tcPr>
          <w:p>
            <w:pPr>
              <w:pStyle w:val="TableContents"/>
              <w:widowControl w:val="false"/>
              <w:rPr>
                <w:lang w:val="en-US"/>
                <w:ins w:id="2578" w:author="Mike Taylor" w:date="2024-08-27T22:54:41Z"/>
              </w:rPr>
            </w:pPr>
            <w:ins w:id="2577" w:author="Mike Taylor" w:date="2024-08-27T22:54:41Z">
              <w:r>
                <w:rPr>
                  <w:lang w:val="en-US"/>
                </w:rPr>
                <w:t>Seneff (1947)</w:t>
              </w:r>
            </w:ins>
          </w:p>
        </w:tc>
        <w:tc>
          <w:tcPr>
            <w:tcW w:w="1466" w:type="dxa"/>
            <w:tcBorders/>
          </w:tcPr>
          <w:p>
            <w:pPr>
              <w:pStyle w:val="TableContents"/>
              <w:widowControl w:val="false"/>
              <w:rPr>
                <w:lang w:val="en-US"/>
                <w:ins w:id="2580" w:author="Mike Taylor" w:date="2024-08-27T22:54:41Z"/>
              </w:rPr>
            </w:pPr>
            <w:ins w:id="2579" w:author="Mike Taylor" w:date="2024-08-27T22:54:41Z">
              <w:r>
                <w:rPr>
                  <w:lang w:val="en-US"/>
                </w:rPr>
                <w:t>78 feet *</w:t>
              </w:r>
            </w:ins>
          </w:p>
        </w:tc>
        <w:tc>
          <w:tcPr>
            <w:tcW w:w="1530" w:type="dxa"/>
            <w:tcBorders/>
          </w:tcPr>
          <w:p>
            <w:pPr>
              <w:pStyle w:val="TableContents"/>
              <w:widowControl w:val="false"/>
              <w:rPr>
                <w:lang w:val="en-US"/>
                <w:ins w:id="2582" w:author="Mike Taylor" w:date="2024-08-27T22:54:41Z"/>
              </w:rPr>
            </w:pPr>
            <w:ins w:id="2581" w:author="Mike Taylor" w:date="2024-08-27T22:54:41Z">
              <w:r>
                <w:rPr>
                  <w:lang w:val="en-US"/>
                </w:rPr>
                <w:t>23.77</w:t>
              </w:r>
            </w:ins>
          </w:p>
        </w:tc>
        <w:tc>
          <w:tcPr>
            <w:tcW w:w="3289" w:type="dxa"/>
            <w:tcBorders/>
          </w:tcPr>
          <w:p>
            <w:pPr>
              <w:pStyle w:val="TableContents"/>
              <w:widowControl w:val="false"/>
              <w:rPr>
                <w:lang w:val="en-US"/>
                <w:ins w:id="2584" w:author="Mike Taylor" w:date="2024-08-27T22:54:41Z"/>
              </w:rPr>
            </w:pPr>
            <w:ins w:id="2583" w:author="Mike Taylor" w:date="2024-08-27T22:54:41Z">
              <w:r>
                <w:rPr>
                  <w:lang w:val="en-US"/>
                </w:rPr>
                <w:t>Original fossil mount</w:t>
              </w:r>
            </w:ins>
          </w:p>
        </w:tc>
      </w:tr>
      <w:tr>
        <w:trPr>
          <w:ins w:id="2585" w:author="Mike Taylor" w:date="2024-08-27T22:54:41Z"/>
        </w:trPr>
        <w:tc>
          <w:tcPr>
            <w:tcW w:w="3352" w:type="dxa"/>
            <w:tcBorders/>
          </w:tcPr>
          <w:p>
            <w:pPr>
              <w:pStyle w:val="TableContents"/>
              <w:widowControl w:val="false"/>
              <w:rPr>
                <w:lang w:val="en-US"/>
                <w:ins w:id="2587" w:author="Mike Taylor" w:date="2024-08-27T22:54:41Z"/>
              </w:rPr>
            </w:pPr>
            <w:ins w:id="2586" w:author="Mike Taylor" w:date="2024-08-27T22:54:41Z">
              <w:r>
                <w:rPr>
                  <w:lang w:val="en-US"/>
                </w:rPr>
                <w:t>Coggeshall (1951a)</w:t>
              </w:r>
            </w:ins>
          </w:p>
        </w:tc>
        <w:tc>
          <w:tcPr>
            <w:tcW w:w="1466" w:type="dxa"/>
            <w:tcBorders/>
          </w:tcPr>
          <w:p>
            <w:pPr>
              <w:pStyle w:val="TableContents"/>
              <w:widowControl w:val="false"/>
              <w:rPr>
                <w:lang w:val="en-US"/>
                <w:ins w:id="2589" w:author="Mike Taylor" w:date="2024-08-27T22:54:41Z"/>
              </w:rPr>
            </w:pPr>
            <w:ins w:id="2588" w:author="Mike Taylor" w:date="2024-08-27T22:54:41Z">
              <w:r>
                <w:rPr>
                  <w:lang w:val="en-US"/>
                </w:rPr>
                <w:t>84 feet *</w:t>
              </w:r>
            </w:ins>
          </w:p>
        </w:tc>
        <w:tc>
          <w:tcPr>
            <w:tcW w:w="1530" w:type="dxa"/>
            <w:tcBorders/>
          </w:tcPr>
          <w:p>
            <w:pPr>
              <w:pStyle w:val="TableContents"/>
              <w:widowControl w:val="false"/>
              <w:rPr>
                <w:lang w:val="en-US"/>
                <w:ins w:id="2591" w:author="Mike Taylor" w:date="2024-08-27T22:54:41Z"/>
              </w:rPr>
            </w:pPr>
            <w:ins w:id="2590" w:author="Mike Taylor" w:date="2024-08-27T22:54:41Z">
              <w:r>
                <w:rPr>
                  <w:lang w:val="en-US"/>
                </w:rPr>
                <w:t>25.6 m</w:t>
              </w:r>
            </w:ins>
          </w:p>
        </w:tc>
        <w:tc>
          <w:tcPr>
            <w:tcW w:w="3289" w:type="dxa"/>
            <w:tcBorders/>
          </w:tcPr>
          <w:p>
            <w:pPr>
              <w:pStyle w:val="TableContents"/>
              <w:widowControl w:val="false"/>
              <w:rPr>
                <w:lang w:val="en-US"/>
                <w:ins w:id="2594" w:author="Mike Taylor" w:date="2024-08-27T22:54:41Z"/>
              </w:rPr>
            </w:pPr>
            <w:ins w:id="2592" w:author="Mike Taylor" w:date="2024-08-27T22:54:41Z">
              <w:r>
                <w:rPr>
                  <w:lang w:val="en-US"/>
                </w:rPr>
                <w:t>“</w:t>
              </w:r>
            </w:ins>
            <w:ins w:id="2593" w:author="Mike Taylor" w:date="2024-08-27T22:54:41Z">
              <w:r>
                <w:rPr>
                  <w:lang w:val="en-US"/>
                </w:rPr>
                <w:t>over the curves”</w:t>
              </w:r>
            </w:ins>
          </w:p>
        </w:tc>
      </w:tr>
      <w:tr>
        <w:trPr>
          <w:ins w:id="2595" w:author="Mike Taylor" w:date="2024-08-27T22:54:41Z"/>
        </w:trPr>
        <w:tc>
          <w:tcPr>
            <w:tcW w:w="3352" w:type="dxa"/>
            <w:tcBorders/>
          </w:tcPr>
          <w:p>
            <w:pPr>
              <w:pStyle w:val="TableContents"/>
              <w:widowControl w:val="false"/>
              <w:rPr>
                <w:lang w:val="en-US"/>
                <w:ins w:id="2597" w:author="Mike Taylor" w:date="2024-08-27T22:54:41Z"/>
              </w:rPr>
            </w:pPr>
            <w:ins w:id="2596" w:author="Mike Taylor" w:date="2024-08-27T22:54:41Z">
              <w:r>
                <w:rPr>
                  <w:lang w:val="en-US"/>
                </w:rPr>
                <w:t>Untermann (1959:365)</w:t>
              </w:r>
            </w:ins>
          </w:p>
        </w:tc>
        <w:tc>
          <w:tcPr>
            <w:tcW w:w="1466" w:type="dxa"/>
            <w:tcBorders/>
          </w:tcPr>
          <w:p>
            <w:pPr>
              <w:pStyle w:val="TableContents"/>
              <w:widowControl w:val="false"/>
              <w:rPr>
                <w:lang w:val="en-US"/>
                <w:ins w:id="2599" w:author="Mike Taylor" w:date="2024-08-27T22:54:41Z"/>
              </w:rPr>
            </w:pPr>
            <w:ins w:id="2598" w:author="Mike Taylor" w:date="2024-08-27T22:54:41Z">
              <w:r>
                <w:rPr>
                  <w:lang w:val="en-US"/>
                </w:rPr>
                <w:t>76 feet *</w:t>
              </w:r>
            </w:ins>
          </w:p>
        </w:tc>
        <w:tc>
          <w:tcPr>
            <w:tcW w:w="1530" w:type="dxa"/>
            <w:tcBorders/>
          </w:tcPr>
          <w:p>
            <w:pPr>
              <w:pStyle w:val="TableContents"/>
              <w:widowControl w:val="false"/>
              <w:rPr>
                <w:lang w:val="en-US"/>
                <w:ins w:id="2601" w:author="Mike Taylor" w:date="2024-08-27T22:54:41Z"/>
              </w:rPr>
            </w:pPr>
            <w:ins w:id="2600" w:author="Mike Taylor" w:date="2024-08-27T22:54:41Z">
              <w:r>
                <w:rPr>
                  <w:lang w:val="en-US"/>
                </w:rPr>
                <w:t>23.2 m</w:t>
              </w:r>
            </w:ins>
          </w:p>
        </w:tc>
        <w:tc>
          <w:tcPr>
            <w:tcW w:w="3289" w:type="dxa"/>
            <w:tcBorders/>
          </w:tcPr>
          <w:p>
            <w:pPr>
              <w:pStyle w:val="TableContents"/>
              <w:widowControl w:val="false"/>
              <w:rPr>
                <w:lang w:val="en-US"/>
                <w:ins w:id="2603" w:author="Mike Taylor" w:date="2024-08-27T22:54:41Z"/>
              </w:rPr>
            </w:pPr>
            <w:ins w:id="2602" w:author="Mike Taylor" w:date="2024-08-27T22:54:41Z">
              <w:r>
                <w:rPr>
                  <w:lang w:val="en-US"/>
                </w:rPr>
                <w:t>Vernal mount</w:t>
              </w:r>
            </w:ins>
          </w:p>
        </w:tc>
      </w:tr>
      <w:tr>
        <w:trPr>
          <w:ins w:id="2604" w:author="Mike Taylor" w:date="2024-08-27T22:54:41Z"/>
        </w:trPr>
        <w:tc>
          <w:tcPr>
            <w:tcW w:w="3352" w:type="dxa"/>
            <w:tcBorders/>
          </w:tcPr>
          <w:p>
            <w:pPr>
              <w:pStyle w:val="TableContents"/>
              <w:widowControl w:val="false"/>
              <w:rPr>
                <w:lang w:val="en-US"/>
                <w:ins w:id="2606" w:author="Mike Taylor" w:date="2024-08-27T22:54:41Z"/>
              </w:rPr>
            </w:pPr>
            <w:ins w:id="2605" w:author="Mike Taylor" w:date="2024-08-27T22:54:41Z">
              <w:r>
                <w:rPr>
                  <w:lang w:val="en-US"/>
                </w:rPr>
                <w:t>Sarti (2012:14)</w:t>
              </w:r>
            </w:ins>
          </w:p>
        </w:tc>
        <w:tc>
          <w:tcPr>
            <w:tcW w:w="1466" w:type="dxa"/>
            <w:tcBorders/>
          </w:tcPr>
          <w:p>
            <w:pPr>
              <w:pStyle w:val="TableContents"/>
              <w:widowControl w:val="false"/>
              <w:rPr>
                <w:lang w:val="en-US"/>
                <w:ins w:id="2608" w:author="Mike Taylor" w:date="2024-08-27T22:54:41Z"/>
              </w:rPr>
            </w:pPr>
            <w:ins w:id="2607" w:author="Mike Taylor" w:date="2024-08-27T22:54:41Z">
              <w:r>
                <w:rPr>
                  <w:lang w:val="en-US"/>
                </w:rPr>
                <w:t>88.6 feet</w:t>
              </w:r>
            </w:ins>
          </w:p>
        </w:tc>
        <w:tc>
          <w:tcPr>
            <w:tcW w:w="1530" w:type="dxa"/>
            <w:tcBorders/>
          </w:tcPr>
          <w:p>
            <w:pPr>
              <w:pStyle w:val="TableContents"/>
              <w:widowControl w:val="false"/>
              <w:rPr>
                <w:lang w:val="en-US"/>
                <w:ins w:id="2610" w:author="Mike Taylor" w:date="2024-08-27T22:54:41Z"/>
              </w:rPr>
            </w:pPr>
            <w:ins w:id="2609" w:author="Mike Taylor" w:date="2024-08-27T22:54:41Z">
              <w:r>
                <w:rPr>
                  <w:lang w:val="en-US"/>
                </w:rPr>
                <w:t>27 m *</w:t>
              </w:r>
            </w:ins>
          </w:p>
        </w:tc>
        <w:tc>
          <w:tcPr>
            <w:tcW w:w="3289" w:type="dxa"/>
            <w:tcBorders/>
          </w:tcPr>
          <w:p>
            <w:pPr>
              <w:pStyle w:val="TableContents"/>
              <w:widowControl w:val="false"/>
              <w:rPr>
                <w:lang w:val="en-US"/>
                <w:ins w:id="2612" w:author="Mike Taylor" w:date="2024-08-27T22:54:41Z"/>
              </w:rPr>
            </w:pPr>
            <w:ins w:id="2611" w:author="Mike Taylor" w:date="2024-08-27T22:54:41Z">
              <w:r>
                <w:rPr>
                  <w:lang w:val="en-US"/>
                </w:rPr>
                <w:t>Bologna mount</w:t>
              </w:r>
            </w:ins>
          </w:p>
        </w:tc>
      </w:tr>
      <w:tr>
        <w:trPr>
          <w:ins w:id="2613" w:author="Mike Taylor" w:date="2024-08-27T22:54:41Z"/>
        </w:trPr>
        <w:tc>
          <w:tcPr>
            <w:tcW w:w="3352" w:type="dxa"/>
            <w:tcBorders/>
          </w:tcPr>
          <w:p>
            <w:pPr>
              <w:pStyle w:val="TableContents"/>
              <w:widowControl w:val="false"/>
              <w:rPr>
                <w:lang w:val="en-US"/>
                <w:ins w:id="2615" w:author="Mike Taylor" w:date="2024-08-27T22:54:41Z"/>
              </w:rPr>
            </w:pPr>
            <w:ins w:id="2614" w:author="Mike Taylor" w:date="2024-08-27T22:54:41Z">
              <w:r>
                <w:rPr>
                  <w:lang w:val="en-US"/>
                </w:rPr>
                <w:t>Otero and Gasparini (2014:299)</w:t>
              </w:r>
            </w:ins>
          </w:p>
        </w:tc>
        <w:tc>
          <w:tcPr>
            <w:tcW w:w="1466" w:type="dxa"/>
            <w:tcBorders/>
          </w:tcPr>
          <w:p>
            <w:pPr>
              <w:pStyle w:val="TableContents"/>
              <w:widowControl w:val="false"/>
              <w:rPr>
                <w:lang w:val="en-US"/>
                <w:ins w:id="2617" w:author="Mike Taylor" w:date="2024-08-27T22:54:41Z"/>
              </w:rPr>
            </w:pPr>
            <w:ins w:id="2616" w:author="Mike Taylor" w:date="2024-08-27T22:54:41Z">
              <w:r>
                <w:rPr>
                  <w:lang w:val="en-US"/>
                </w:rPr>
                <w:t>88.6 feet</w:t>
              </w:r>
            </w:ins>
          </w:p>
        </w:tc>
        <w:tc>
          <w:tcPr>
            <w:tcW w:w="1530" w:type="dxa"/>
            <w:tcBorders/>
          </w:tcPr>
          <w:p>
            <w:pPr>
              <w:pStyle w:val="TableContents"/>
              <w:widowControl w:val="false"/>
              <w:rPr>
                <w:lang w:val="en-US"/>
                <w:ins w:id="2619" w:author="Mike Taylor" w:date="2024-08-27T22:54:41Z"/>
              </w:rPr>
            </w:pPr>
            <w:ins w:id="2618" w:author="Mike Taylor" w:date="2024-08-27T22:54:41Z">
              <w:r>
                <w:rPr>
                  <w:lang w:val="en-US"/>
                </w:rPr>
                <w:t>27 m *</w:t>
              </w:r>
            </w:ins>
          </w:p>
        </w:tc>
        <w:tc>
          <w:tcPr>
            <w:tcW w:w="3289" w:type="dxa"/>
            <w:tcBorders/>
          </w:tcPr>
          <w:p>
            <w:pPr>
              <w:pStyle w:val="TableContents"/>
              <w:widowControl w:val="false"/>
              <w:rPr>
                <w:lang w:val="en-US"/>
                <w:ins w:id="2621" w:author="Mike Taylor" w:date="2024-08-27T22:54:41Z"/>
              </w:rPr>
            </w:pPr>
            <w:ins w:id="2620" w:author="Mike Taylor" w:date="2024-08-27T22:54:41Z">
              <w:r>
                <w:rPr>
                  <w:lang w:val="en-US"/>
                </w:rPr>
                <w:t>La Plata mount</w:t>
              </w:r>
            </w:ins>
          </w:p>
        </w:tc>
      </w:tr>
      <w:tr>
        <w:trPr>
          <w:ins w:id="2622" w:author="Mike Taylor" w:date="2024-08-27T22:54:41Z"/>
        </w:trPr>
        <w:tc>
          <w:tcPr>
            <w:tcW w:w="3352" w:type="dxa"/>
            <w:tcBorders/>
          </w:tcPr>
          <w:p>
            <w:pPr>
              <w:pStyle w:val="TableContents"/>
              <w:widowControl w:val="false"/>
              <w:rPr>
                <w:lang w:val="en-US"/>
                <w:ins w:id="2624" w:author="Mike Taylor" w:date="2024-08-27T22:54:41Z"/>
              </w:rPr>
            </w:pPr>
            <w:ins w:id="2623" w:author="Mike Taylor" w:date="2024-08-27T22:54:41Z">
              <w:r>
                <w:rPr>
                  <w:lang w:val="en-US"/>
                </w:rPr>
                <w:t>David Letasi (pers. comm., 2022)</w:t>
              </w:r>
            </w:ins>
          </w:p>
        </w:tc>
        <w:tc>
          <w:tcPr>
            <w:tcW w:w="1466" w:type="dxa"/>
            <w:tcBorders/>
          </w:tcPr>
          <w:p>
            <w:pPr>
              <w:pStyle w:val="TableContents"/>
              <w:widowControl w:val="false"/>
              <w:rPr>
                <w:lang w:val="en-US"/>
                <w:ins w:id="2626" w:author="Mike Taylor" w:date="2024-08-27T22:54:41Z"/>
              </w:rPr>
            </w:pPr>
            <w:ins w:id="2625" w:author="Mike Taylor" w:date="2024-08-27T22:54:41Z">
              <w:r>
                <w:rPr>
                  <w:lang w:val="en-US"/>
                </w:rPr>
                <w:t>75 feet *</w:t>
              </w:r>
            </w:ins>
          </w:p>
        </w:tc>
        <w:tc>
          <w:tcPr>
            <w:tcW w:w="1530" w:type="dxa"/>
            <w:tcBorders/>
          </w:tcPr>
          <w:p>
            <w:pPr>
              <w:pStyle w:val="TableContents"/>
              <w:widowControl w:val="false"/>
              <w:rPr>
                <w:lang w:val="en-US"/>
                <w:ins w:id="2628" w:author="Mike Taylor" w:date="2024-08-27T22:54:41Z"/>
              </w:rPr>
            </w:pPr>
            <w:ins w:id="2627" w:author="Mike Taylor" w:date="2024-08-27T22:54:41Z">
              <w:r>
                <w:rPr>
                  <w:lang w:val="en-US"/>
                </w:rPr>
                <w:t>22.9 m</w:t>
              </w:r>
            </w:ins>
          </w:p>
        </w:tc>
        <w:tc>
          <w:tcPr>
            <w:tcW w:w="3289" w:type="dxa"/>
            <w:tcBorders/>
          </w:tcPr>
          <w:p>
            <w:pPr>
              <w:pStyle w:val="TableContents"/>
              <w:widowControl w:val="false"/>
              <w:rPr>
                <w:lang w:val="en-US"/>
                <w:ins w:id="2630" w:author="Mike Taylor" w:date="2024-08-27T22:54:41Z"/>
              </w:rPr>
            </w:pPr>
            <w:ins w:id="2629" w:author="Mike Taylor" w:date="2024-08-27T22:54:41Z">
              <w:r>
                <w:rPr>
                  <w:lang w:val="en-US"/>
                </w:rPr>
                <w:t>Elements used in Lehi mount, laid out in sequence</w:t>
              </w:r>
            </w:ins>
          </w:p>
        </w:tc>
      </w:tr>
      <w:tr>
        <w:trPr>
          <w:ins w:id="2631" w:author="Mike Taylor" w:date="2024-08-27T22:54:41Z"/>
        </w:trPr>
        <w:tc>
          <w:tcPr>
            <w:tcW w:w="3352" w:type="dxa"/>
            <w:tcBorders/>
          </w:tcPr>
          <w:p>
            <w:pPr>
              <w:pStyle w:val="TableContents"/>
              <w:widowControl w:val="false"/>
              <w:rPr>
                <w:lang w:val="en-US"/>
                <w:ins w:id="2633" w:author="Mike Taylor" w:date="2024-08-27T22:54:41Z"/>
              </w:rPr>
            </w:pPr>
            <w:ins w:id="2632" w:author="Mike Taylor" w:date="2024-08-27T22:54:41Z">
              <w:r>
                <w:rPr>
                  <w:lang w:val="en-US"/>
                </w:rPr>
                <w:t>Vincent Reneleau (pers. comm, 2022)</w:t>
              </w:r>
            </w:ins>
          </w:p>
        </w:tc>
        <w:tc>
          <w:tcPr>
            <w:tcW w:w="1466" w:type="dxa"/>
            <w:tcBorders/>
          </w:tcPr>
          <w:p>
            <w:pPr>
              <w:pStyle w:val="TableContents"/>
              <w:widowControl w:val="false"/>
              <w:rPr>
                <w:lang w:val="en-US"/>
                <w:ins w:id="2635" w:author="Mike Taylor" w:date="2024-08-27T22:54:41Z"/>
              </w:rPr>
            </w:pPr>
            <w:ins w:id="2634" w:author="Mike Taylor" w:date="2024-08-27T22:54:41Z">
              <w:r>
                <w:rPr>
                  <w:lang w:val="en-US"/>
                </w:rPr>
                <w:t>77 feet</w:t>
              </w:r>
            </w:ins>
          </w:p>
        </w:tc>
        <w:tc>
          <w:tcPr>
            <w:tcW w:w="1530" w:type="dxa"/>
            <w:tcBorders/>
          </w:tcPr>
          <w:p>
            <w:pPr>
              <w:pStyle w:val="TableContents"/>
              <w:widowControl w:val="false"/>
              <w:rPr>
                <w:lang w:val="en-US"/>
                <w:ins w:id="2637" w:author="Mike Taylor" w:date="2024-08-27T22:54:41Z"/>
              </w:rPr>
            </w:pPr>
            <w:ins w:id="2636" w:author="Mike Taylor" w:date="2024-08-27T22:54:41Z">
              <w:r>
                <w:rPr>
                  <w:lang w:val="en-US"/>
                </w:rPr>
                <w:t>23.5 m *</w:t>
              </w:r>
            </w:ins>
          </w:p>
        </w:tc>
        <w:tc>
          <w:tcPr>
            <w:tcW w:w="3289" w:type="dxa"/>
            <w:tcBorders/>
          </w:tcPr>
          <w:p>
            <w:pPr>
              <w:pStyle w:val="TableContents"/>
              <w:widowControl w:val="false"/>
              <w:rPr>
                <w:lang w:val="en-US"/>
                <w:ins w:id="2639" w:author="Mike Taylor" w:date="2024-08-27T22:54:41Z"/>
              </w:rPr>
            </w:pPr>
            <w:ins w:id="2638" w:author="Mike Taylor" w:date="2024-08-27T22:54:41Z">
              <w:r>
                <w:rPr>
                  <w:lang w:val="en-US"/>
                </w:rPr>
                <w:t>Distance along floor between plumb-lines dropped from tip of snout and tip of tail</w:t>
              </w:r>
            </w:ins>
          </w:p>
        </w:tc>
      </w:tr>
      <w:tr>
        <w:trPr>
          <w:ins w:id="2640" w:author="Mike Taylor" w:date="2024-08-27T22:54:41Z"/>
        </w:trPr>
        <w:tc>
          <w:tcPr>
            <w:tcW w:w="3352" w:type="dxa"/>
            <w:tcBorders/>
          </w:tcPr>
          <w:p>
            <w:pPr>
              <w:pStyle w:val="TableContents"/>
              <w:widowControl w:val="false"/>
              <w:rPr>
                <w:lang w:val="en-US"/>
                <w:ins w:id="2642" w:author="Mike Taylor" w:date="2024-08-27T22:54:41Z"/>
              </w:rPr>
            </w:pPr>
            <w:ins w:id="2641" w:author="Mike Taylor" w:date="2024-08-27T22:54:41Z">
              <w:r>
                <w:rPr>
                  <w:lang w:val="en-US"/>
                </w:rPr>
                <w:t>Current Carnegie mount</w:t>
              </w:r>
            </w:ins>
          </w:p>
        </w:tc>
        <w:tc>
          <w:tcPr>
            <w:tcW w:w="1466" w:type="dxa"/>
            <w:tcBorders/>
          </w:tcPr>
          <w:p>
            <w:pPr>
              <w:pStyle w:val="TableContents"/>
              <w:widowControl w:val="false"/>
              <w:rPr>
                <w:lang w:val="en-US"/>
                <w:ins w:id="2644" w:author="Mike Taylor" w:date="2024-08-27T22:54:41Z"/>
              </w:rPr>
            </w:pPr>
            <w:ins w:id="2643" w:author="Mike Taylor" w:date="2024-08-27T22:54:41Z">
              <w:r>
                <w:rPr>
                  <w:lang w:val="en-US"/>
                </w:rPr>
                <w:t>85.5 feet</w:t>
              </w:r>
            </w:ins>
          </w:p>
        </w:tc>
        <w:tc>
          <w:tcPr>
            <w:tcW w:w="1530" w:type="dxa"/>
            <w:tcBorders/>
          </w:tcPr>
          <w:p>
            <w:pPr>
              <w:pStyle w:val="TableContents"/>
              <w:widowControl w:val="false"/>
              <w:rPr>
                <w:lang w:val="en-US"/>
                <w:ins w:id="2646" w:author="Mike Taylor" w:date="2024-08-27T22:54:41Z"/>
              </w:rPr>
            </w:pPr>
            <w:ins w:id="2645" w:author="Mike Taylor" w:date="2024-08-27T22:54:41Z">
              <w:r>
                <w:rPr>
                  <w:lang w:val="en-US"/>
                </w:rPr>
                <w:t>26.05 m *</w:t>
              </w:r>
            </w:ins>
          </w:p>
        </w:tc>
        <w:tc>
          <w:tcPr>
            <w:tcW w:w="3289" w:type="dxa"/>
            <w:tcBorders/>
          </w:tcPr>
          <w:p>
            <w:pPr>
              <w:pStyle w:val="TableContents"/>
              <w:widowControl w:val="false"/>
              <w:rPr>
                <w:lang w:val="en-US"/>
                <w:ins w:id="2648" w:author="Mike Taylor" w:date="2024-08-27T22:54:41Z"/>
              </w:rPr>
            </w:pPr>
            <w:ins w:id="2647" w:author="Mike Taylor" w:date="2024-08-27T22:54:41Z">
              <w:r>
                <w:rPr>
                  <w:lang w:val="en-US"/>
                </w:rPr>
                <w:t>Photogrammetry: see text</w:t>
              </w:r>
            </w:ins>
          </w:p>
        </w:tc>
      </w:tr>
      <w:tr>
        <w:trPr>
          <w:ins w:id="2649" w:author="Mike Taylor" w:date="2024-08-27T22:54:41Z"/>
        </w:trPr>
        <w:tc>
          <w:tcPr>
            <w:tcW w:w="3352" w:type="dxa"/>
            <w:tcBorders/>
          </w:tcPr>
          <w:p>
            <w:pPr>
              <w:pStyle w:val="TableContents"/>
              <w:widowControl w:val="false"/>
              <w:rPr>
                <w:lang w:val="en-US"/>
                <w:ins w:id="2651" w:author="Mike Taylor" w:date="2024-08-27T22:54:41Z"/>
              </w:rPr>
            </w:pPr>
            <w:ins w:id="2650" w:author="Mike Taylor" w:date="2024-08-27T22:54:41Z">
              <w:r>
                <w:rPr>
                  <w:lang w:val="en-US"/>
                </w:rPr>
                <w:t>Current Carnegie mount</w:t>
              </w:r>
            </w:ins>
          </w:p>
        </w:tc>
        <w:tc>
          <w:tcPr>
            <w:tcW w:w="1466" w:type="dxa"/>
            <w:tcBorders/>
          </w:tcPr>
          <w:p>
            <w:pPr>
              <w:pStyle w:val="TableContents"/>
              <w:widowControl w:val="false"/>
              <w:rPr>
                <w:lang w:val="en-US"/>
                <w:ins w:id="2653" w:author="Mike Taylor" w:date="2024-08-27T22:54:41Z"/>
              </w:rPr>
            </w:pPr>
            <w:ins w:id="2652" w:author="Mike Taylor" w:date="2024-08-27T22:54:41Z">
              <w:r>
                <w:rPr>
                  <w:lang w:val="en-US"/>
                </w:rPr>
                <w:t>85 feet, 8+11/16 inches *</w:t>
              </w:r>
            </w:ins>
          </w:p>
        </w:tc>
        <w:tc>
          <w:tcPr>
            <w:tcW w:w="1530" w:type="dxa"/>
            <w:tcBorders/>
          </w:tcPr>
          <w:p>
            <w:pPr>
              <w:pStyle w:val="TableContents"/>
              <w:widowControl w:val="false"/>
              <w:rPr>
                <w:lang w:val="en-US"/>
                <w:ins w:id="2655" w:author="Mike Taylor" w:date="2024-08-27T22:54:41Z"/>
              </w:rPr>
            </w:pPr>
            <w:ins w:id="2654" w:author="Mike Taylor" w:date="2024-08-27T22:54:41Z">
              <w:r>
                <w:rPr>
                  <w:lang w:val="en-US"/>
                </w:rPr>
                <w:t>26.13 m</w:t>
              </w:r>
            </w:ins>
          </w:p>
        </w:tc>
        <w:tc>
          <w:tcPr>
            <w:tcW w:w="3289" w:type="dxa"/>
            <w:tcBorders/>
          </w:tcPr>
          <w:p>
            <w:pPr>
              <w:pStyle w:val="TableContents"/>
              <w:widowControl w:val="false"/>
              <w:rPr>
                <w:lang w:val="en-US"/>
                <w:ins w:id="2657" w:author="Mike Taylor" w:date="2024-08-27T22:54:41Z"/>
              </w:rPr>
            </w:pPr>
            <w:ins w:id="2656" w:author="Mike Taylor" w:date="2024-08-27T22:54:41Z">
              <w:r>
                <w:rPr>
                  <w:lang w:val="en-US"/>
                </w:rPr>
                <w:t>LIDAR model: see text</w:t>
              </w:r>
            </w:ins>
          </w:p>
        </w:tc>
      </w:tr>
    </w:tbl>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del w:id="2658" w:author="Mike Taylor" w:date="2024-08-27T22:54:41Z"/>
        </w:trPr>
        <w:tc>
          <w:tcPr>
            <w:tcW w:w="3351" w:type="dxa"/>
            <w:tcBorders/>
          </w:tcPr>
          <w:p>
            <w:pPr>
              <w:pStyle w:val="TableContents"/>
              <w:widowControl w:val="false"/>
              <w:rPr>
                <w:b/>
                <w:bCs/>
                <w:del w:id="2660" w:author="Mike Taylor" w:date="2024-08-27T22:54:41Z"/>
              </w:rPr>
            </w:pPr>
            <w:del w:id="2659" w:author="Mike Taylor" w:date="2024-08-27T22:54:41Z">
              <w:r>
                <w:rPr>
                  <w:b/>
                  <w:bCs/>
                </w:rPr>
                <w:delText>Reference</w:delText>
              </w:r>
            </w:del>
          </w:p>
        </w:tc>
        <w:tc>
          <w:tcPr>
            <w:tcW w:w="1467" w:type="dxa"/>
            <w:tcBorders/>
          </w:tcPr>
          <w:p>
            <w:pPr>
              <w:pStyle w:val="TableContents"/>
              <w:widowControl w:val="false"/>
              <w:rPr>
                <w:b/>
                <w:bCs/>
                <w:del w:id="2662" w:author="Mike Taylor" w:date="2024-08-27T22:54:41Z"/>
              </w:rPr>
            </w:pPr>
            <w:del w:id="2661" w:author="Mike Taylor" w:date="2024-08-27T22:54:41Z">
              <w:r>
                <w:rPr>
                  <w:b/>
                  <w:bCs/>
                </w:rPr>
                <w:delText>Length</w:delText>
                <w:br/>
                <w:delText>(feet)</w:delText>
              </w:r>
            </w:del>
          </w:p>
        </w:tc>
        <w:tc>
          <w:tcPr>
            <w:tcW w:w="1530" w:type="dxa"/>
            <w:tcBorders/>
          </w:tcPr>
          <w:p>
            <w:pPr>
              <w:pStyle w:val="TableContents"/>
              <w:widowControl w:val="false"/>
              <w:rPr>
                <w:b/>
                <w:bCs/>
                <w:del w:id="2664" w:author="Mike Taylor" w:date="2024-08-27T22:54:41Z"/>
              </w:rPr>
            </w:pPr>
            <w:del w:id="2663" w:author="Mike Taylor" w:date="2024-08-27T22:54:41Z">
              <w:r>
                <w:rPr>
                  <w:b/>
                  <w:bCs/>
                </w:rPr>
                <w:delText>Length</w:delText>
                <w:br/>
                <w:delText>(m)</w:delText>
              </w:r>
            </w:del>
          </w:p>
        </w:tc>
        <w:tc>
          <w:tcPr>
            <w:tcW w:w="3289" w:type="dxa"/>
            <w:tcBorders/>
          </w:tcPr>
          <w:p>
            <w:pPr>
              <w:pStyle w:val="TableContents"/>
              <w:widowControl w:val="false"/>
              <w:rPr>
                <w:b/>
                <w:bCs/>
                <w:del w:id="2666" w:author="Mike Taylor" w:date="2024-08-27T22:54:41Z"/>
              </w:rPr>
            </w:pPr>
            <w:del w:id="2665" w:author="Mike Taylor" w:date="2024-08-27T22:54:41Z">
              <w:r>
                <w:rPr>
                  <w:b/>
                  <w:bCs/>
                </w:rPr>
                <w:delText>Notes</w:delText>
              </w:r>
            </w:del>
          </w:p>
        </w:tc>
      </w:tr>
      <w:tr>
        <w:trPr>
          <w:del w:id="2667" w:author="Mike Taylor" w:date="2024-08-27T22:54:41Z"/>
        </w:trPr>
        <w:tc>
          <w:tcPr>
            <w:tcW w:w="3351" w:type="dxa"/>
            <w:tcBorders/>
          </w:tcPr>
          <w:p>
            <w:pPr>
              <w:pStyle w:val="TableContents"/>
              <w:widowControl w:val="false"/>
              <w:rPr>
                <w:del w:id="2669" w:author="Mike Taylor" w:date="2024-08-27T22:54:41Z"/>
              </w:rPr>
            </w:pPr>
            <w:del w:id="2668" w:author="Mike Taylor" w:date="2024-08-27T22:54:41Z">
              <w:r>
                <w:rPr/>
                <w:delText>Hatcher (1901:39)</w:delText>
              </w:r>
            </w:del>
          </w:p>
        </w:tc>
        <w:tc>
          <w:tcPr>
            <w:tcW w:w="1467" w:type="dxa"/>
            <w:tcBorders/>
          </w:tcPr>
          <w:p>
            <w:pPr>
              <w:pStyle w:val="TableContents"/>
              <w:widowControl w:val="false"/>
              <w:rPr>
                <w:del w:id="2671" w:author="Mike Taylor" w:date="2024-08-27T22:54:41Z"/>
              </w:rPr>
            </w:pPr>
            <w:del w:id="2670" w:author="Mike Taylor" w:date="2024-08-27T22:54:41Z">
              <w:r>
                <w:rPr/>
                <w:delText>68 feet *</w:delText>
              </w:r>
            </w:del>
          </w:p>
        </w:tc>
        <w:tc>
          <w:tcPr>
            <w:tcW w:w="1530" w:type="dxa"/>
            <w:tcBorders/>
          </w:tcPr>
          <w:p>
            <w:pPr>
              <w:pStyle w:val="TableContents"/>
              <w:widowControl w:val="false"/>
              <w:rPr>
                <w:del w:id="2673" w:author="Mike Taylor" w:date="2024-08-27T22:54:41Z"/>
              </w:rPr>
            </w:pPr>
            <w:del w:id="2672" w:author="Mike Taylor" w:date="2024-08-27T22:54:41Z">
              <w:r>
                <w:rPr/>
                <w:delText>20.7 m</w:delText>
              </w:r>
            </w:del>
          </w:p>
        </w:tc>
        <w:tc>
          <w:tcPr>
            <w:tcW w:w="3289" w:type="dxa"/>
            <w:tcBorders/>
          </w:tcPr>
          <w:p>
            <w:pPr>
              <w:pStyle w:val="TableContents"/>
              <w:widowControl w:val="false"/>
              <w:rPr>
                <w:del w:id="2675" w:author="Mike Taylor" w:date="2024-08-27T22:54:41Z"/>
              </w:rPr>
            </w:pPr>
            <w:del w:id="2674" w:author="Mike Taylor" w:date="2024-08-27T22:54:41Z">
              <w:r>
                <w:rPr/>
                <w:delText>Along the column from the tip of the snout to the end of caudal 37.</w:delText>
              </w:r>
            </w:del>
          </w:p>
        </w:tc>
      </w:tr>
      <w:tr>
        <w:trPr>
          <w:del w:id="2676" w:author="Mike Taylor" w:date="2024-08-27T22:54:41Z"/>
        </w:trPr>
        <w:tc>
          <w:tcPr>
            <w:tcW w:w="3351" w:type="dxa"/>
            <w:tcBorders/>
          </w:tcPr>
          <w:p>
            <w:pPr>
              <w:pStyle w:val="TableContents"/>
              <w:widowControl w:val="false"/>
              <w:rPr>
                <w:del w:id="2678" w:author="Mike Taylor" w:date="2024-08-27T22:54:41Z"/>
              </w:rPr>
            </w:pPr>
            <w:del w:id="2677" w:author="Mike Taylor" w:date="2024-08-27T22:54:41Z">
              <w:r>
                <w:rPr/>
                <w:delText>Holland (1904a)</w:delText>
              </w:r>
            </w:del>
          </w:p>
        </w:tc>
        <w:tc>
          <w:tcPr>
            <w:tcW w:w="1467" w:type="dxa"/>
            <w:tcBorders/>
          </w:tcPr>
          <w:p>
            <w:pPr>
              <w:pStyle w:val="TableContents"/>
              <w:widowControl w:val="false"/>
              <w:rPr>
                <w:del w:id="2680" w:author="Mike Taylor" w:date="2024-08-27T22:54:41Z"/>
              </w:rPr>
            </w:pPr>
            <w:del w:id="2679" w:author="Mike Taylor" w:date="2024-08-27T22:54:41Z">
              <w:r>
                <w:rPr/>
                <w:delText>78–80 feet *</w:delText>
              </w:r>
            </w:del>
          </w:p>
        </w:tc>
        <w:tc>
          <w:tcPr>
            <w:tcW w:w="1530" w:type="dxa"/>
            <w:tcBorders/>
          </w:tcPr>
          <w:p>
            <w:pPr>
              <w:pStyle w:val="TableContents"/>
              <w:widowControl w:val="false"/>
              <w:rPr>
                <w:del w:id="2682" w:author="Mike Taylor" w:date="2024-08-27T22:54:41Z"/>
              </w:rPr>
            </w:pPr>
            <w:del w:id="2681" w:author="Mike Taylor" w:date="2024-08-27T22:54:41Z">
              <w:r>
                <w:rPr/>
                <w:delText>21.3–24.4 m</w:delText>
              </w:r>
            </w:del>
          </w:p>
        </w:tc>
        <w:tc>
          <w:tcPr>
            <w:tcW w:w="3289" w:type="dxa"/>
            <w:tcBorders/>
          </w:tcPr>
          <w:p>
            <w:pPr>
              <w:pStyle w:val="TableContents"/>
              <w:widowControl w:val="false"/>
              <w:rPr>
                <w:del w:id="2684" w:author="Mike Taylor" w:date="2024-08-27T22:54:41Z"/>
              </w:rPr>
            </w:pPr>
            <w:del w:id="2683" w:author="Mike Taylor" w:date="2024-08-27T22:54:41Z">
              <w:r>
                <w:rPr/>
                <w:delText>London mount, predicted.</w:delText>
              </w:r>
            </w:del>
          </w:p>
        </w:tc>
      </w:tr>
      <w:tr>
        <w:trPr>
          <w:del w:id="2685" w:author="Mike Taylor" w:date="2024-08-27T22:54:41Z"/>
        </w:trPr>
        <w:tc>
          <w:tcPr>
            <w:tcW w:w="3351" w:type="dxa"/>
            <w:tcBorders/>
          </w:tcPr>
          <w:p>
            <w:pPr>
              <w:pStyle w:val="TableContents"/>
              <w:widowControl w:val="false"/>
              <w:rPr>
                <w:del w:id="2687" w:author="Mike Taylor" w:date="2024-08-27T22:54:41Z"/>
              </w:rPr>
            </w:pPr>
            <w:del w:id="2686" w:author="Mike Taylor" w:date="2024-08-27T22:54:41Z">
              <w:r>
                <w:rPr/>
                <w:delText>Holland (1904b)</w:delText>
              </w:r>
            </w:del>
          </w:p>
        </w:tc>
        <w:tc>
          <w:tcPr>
            <w:tcW w:w="1467" w:type="dxa"/>
            <w:tcBorders/>
          </w:tcPr>
          <w:p>
            <w:pPr>
              <w:pStyle w:val="TableContents"/>
              <w:widowControl w:val="false"/>
              <w:rPr>
                <w:del w:id="2689" w:author="Mike Taylor" w:date="2024-08-27T22:54:41Z"/>
              </w:rPr>
            </w:pPr>
            <w:del w:id="2688" w:author="Mike Taylor" w:date="2024-08-27T22:54:41Z">
              <w:r>
                <w:rPr/>
                <w:delText>84–85 feet *</w:delText>
              </w:r>
            </w:del>
          </w:p>
        </w:tc>
        <w:tc>
          <w:tcPr>
            <w:tcW w:w="1530" w:type="dxa"/>
            <w:tcBorders/>
          </w:tcPr>
          <w:p>
            <w:pPr>
              <w:pStyle w:val="TableContents"/>
              <w:widowControl w:val="false"/>
              <w:rPr>
                <w:del w:id="2691" w:author="Mike Taylor" w:date="2024-08-27T22:54:41Z"/>
              </w:rPr>
            </w:pPr>
            <w:del w:id="2690" w:author="Mike Taylor" w:date="2024-08-27T22:54:41Z">
              <w:r>
                <w:rPr/>
                <w:delText>25.6–25.9 m</w:delText>
              </w:r>
            </w:del>
          </w:p>
        </w:tc>
        <w:tc>
          <w:tcPr>
            <w:tcW w:w="3289" w:type="dxa"/>
            <w:tcBorders/>
          </w:tcPr>
          <w:p>
            <w:pPr>
              <w:pStyle w:val="TableContents"/>
              <w:widowControl w:val="false"/>
              <w:rPr>
                <w:del w:id="2693" w:author="Mike Taylor" w:date="2024-08-27T22:54:41Z"/>
              </w:rPr>
            </w:pPr>
            <w:del w:id="2692" w:author="Mike Taylor" w:date="2024-08-27T22:54:41Z">
              <w:r>
                <w:rPr/>
                <w:delText>London mount, from the tip of the nose to the tip of the tail when the vertebral column is laid down horizontally.</w:delText>
              </w:r>
            </w:del>
          </w:p>
        </w:tc>
      </w:tr>
      <w:tr>
        <w:trPr>
          <w:del w:id="2694" w:author="Mike Taylor" w:date="2024-08-27T22:54:41Z"/>
        </w:trPr>
        <w:tc>
          <w:tcPr>
            <w:tcW w:w="3351" w:type="dxa"/>
            <w:tcBorders/>
          </w:tcPr>
          <w:p>
            <w:pPr>
              <w:pStyle w:val="TableContents"/>
              <w:widowControl w:val="false"/>
              <w:rPr>
                <w:del w:id="2696" w:author="Mike Taylor" w:date="2024-08-27T22:54:41Z"/>
              </w:rPr>
            </w:pPr>
            <w:del w:id="2695" w:author="Mike Taylor" w:date="2024-08-27T22:54:41Z">
              <w:r>
                <w:rPr/>
                <w:delText>Holland (1904b)</w:delText>
              </w:r>
            </w:del>
          </w:p>
        </w:tc>
        <w:tc>
          <w:tcPr>
            <w:tcW w:w="1467" w:type="dxa"/>
            <w:tcBorders/>
          </w:tcPr>
          <w:p>
            <w:pPr>
              <w:pStyle w:val="TableContents"/>
              <w:widowControl w:val="false"/>
              <w:rPr>
                <w:del w:id="2698" w:author="Mike Taylor" w:date="2024-08-27T22:54:41Z"/>
              </w:rPr>
            </w:pPr>
            <w:del w:id="2697" w:author="Mike Taylor" w:date="2024-08-27T22:54:41Z">
              <w:r>
                <w:rPr/>
                <w:delText>78–80 feet *</w:delText>
              </w:r>
            </w:del>
          </w:p>
        </w:tc>
        <w:tc>
          <w:tcPr>
            <w:tcW w:w="1530" w:type="dxa"/>
            <w:tcBorders/>
          </w:tcPr>
          <w:p>
            <w:pPr>
              <w:pStyle w:val="TableContents"/>
              <w:widowControl w:val="false"/>
              <w:rPr>
                <w:del w:id="2700" w:author="Mike Taylor" w:date="2024-08-27T22:54:41Z"/>
              </w:rPr>
            </w:pPr>
            <w:del w:id="2699" w:author="Mike Taylor" w:date="2024-08-27T22:54:41Z">
              <w:r>
                <w:rPr/>
                <w:delText>21.3–24.4 m</w:delText>
              </w:r>
            </w:del>
          </w:p>
        </w:tc>
        <w:tc>
          <w:tcPr>
            <w:tcW w:w="3289" w:type="dxa"/>
            <w:tcBorders/>
          </w:tcPr>
          <w:p>
            <w:pPr>
              <w:pStyle w:val="TableContents"/>
              <w:widowControl w:val="false"/>
              <w:rPr>
                <w:del w:id="2702" w:author="Mike Taylor" w:date="2024-08-27T22:54:41Z"/>
              </w:rPr>
            </w:pPr>
            <w:del w:id="2701" w:author="Mike Taylor" w:date="2024-08-27T22:54:41Z">
              <w:r>
                <w:rPr/>
                <w:delText>London mount, when mounted [...] with the necessary graceful curvature.</w:delText>
              </w:r>
            </w:del>
          </w:p>
        </w:tc>
      </w:tr>
      <w:tr>
        <w:trPr>
          <w:del w:id="2703" w:author="Mike Taylor" w:date="2024-08-27T22:54:41Z"/>
        </w:trPr>
        <w:tc>
          <w:tcPr>
            <w:tcW w:w="3351" w:type="dxa"/>
            <w:tcBorders/>
          </w:tcPr>
          <w:p>
            <w:pPr>
              <w:pStyle w:val="TableContents"/>
              <w:widowControl w:val="false"/>
              <w:rPr>
                <w:del w:id="2705" w:author="Mike Taylor" w:date="2024-08-27T22:54:41Z"/>
              </w:rPr>
            </w:pPr>
            <w:del w:id="2704" w:author="Mike Taylor" w:date="2024-08-27T22:54:41Z">
              <w:r>
                <w:rPr/>
                <w:delText>Holland (1905:448)</w:delText>
              </w:r>
            </w:del>
          </w:p>
        </w:tc>
        <w:tc>
          <w:tcPr>
            <w:tcW w:w="1467" w:type="dxa"/>
            <w:tcBorders/>
          </w:tcPr>
          <w:p>
            <w:pPr>
              <w:pStyle w:val="TableContents"/>
              <w:widowControl w:val="false"/>
              <w:rPr>
                <w:del w:id="2707" w:author="Mike Taylor" w:date="2024-08-27T22:54:41Z"/>
              </w:rPr>
            </w:pPr>
            <w:del w:id="2706" w:author="Mike Taylor" w:date="2024-08-27T22:54:41Z">
              <w:r>
                <w:rPr/>
                <w:delText>84 feet *</w:delText>
              </w:r>
            </w:del>
          </w:p>
        </w:tc>
        <w:tc>
          <w:tcPr>
            <w:tcW w:w="1530" w:type="dxa"/>
            <w:tcBorders/>
          </w:tcPr>
          <w:p>
            <w:pPr>
              <w:pStyle w:val="TableContents"/>
              <w:widowControl w:val="false"/>
              <w:rPr>
                <w:del w:id="2709" w:author="Mike Taylor" w:date="2024-08-27T22:54:41Z"/>
              </w:rPr>
            </w:pPr>
            <w:del w:id="2708" w:author="Mike Taylor" w:date="2024-08-27T22:54:41Z">
              <w:r>
                <w:rPr/>
                <w:delText>25.6 m</w:delText>
              </w:r>
            </w:del>
          </w:p>
        </w:tc>
        <w:tc>
          <w:tcPr>
            <w:tcW w:w="3289" w:type="dxa"/>
            <w:tcBorders/>
          </w:tcPr>
          <w:p>
            <w:pPr>
              <w:pStyle w:val="TableContents"/>
              <w:widowControl w:val="false"/>
              <w:rPr>
                <w:del w:id="2711" w:author="Mike Taylor" w:date="2024-08-27T22:54:41Z"/>
              </w:rPr>
            </w:pPr>
            <w:del w:id="2710" w:author="Mike Taylor" w:date="2024-08-27T22:54:41Z">
              <w:r>
                <w:rPr/>
                <w:delText>London mount</w:delText>
              </w:r>
            </w:del>
          </w:p>
        </w:tc>
      </w:tr>
      <w:tr>
        <w:trPr>
          <w:del w:id="2712" w:author="Mike Taylor" w:date="2024-08-27T22:54:41Z"/>
        </w:trPr>
        <w:tc>
          <w:tcPr>
            <w:tcW w:w="3351" w:type="dxa"/>
            <w:tcBorders/>
          </w:tcPr>
          <w:p>
            <w:pPr>
              <w:pStyle w:val="TableContents"/>
              <w:widowControl w:val="false"/>
              <w:rPr>
                <w:del w:id="2714" w:author="Mike Taylor" w:date="2024-08-27T22:54:41Z"/>
              </w:rPr>
            </w:pPr>
            <w:del w:id="2713" w:author="Mike Taylor" w:date="2024-08-27T22:54:41Z">
              <w:r>
                <w:rPr/>
                <w:delText>Holland (1907)</w:delText>
              </w:r>
            </w:del>
          </w:p>
        </w:tc>
        <w:tc>
          <w:tcPr>
            <w:tcW w:w="1467" w:type="dxa"/>
            <w:tcBorders/>
          </w:tcPr>
          <w:p>
            <w:pPr>
              <w:pStyle w:val="TableContents"/>
              <w:widowControl w:val="false"/>
              <w:rPr>
                <w:del w:id="2716" w:author="Mike Taylor" w:date="2024-08-27T22:54:41Z"/>
              </w:rPr>
            </w:pPr>
            <w:del w:id="2715" w:author="Mike Taylor" w:date="2024-08-27T22:54:41Z">
              <w:r>
                <w:rPr/>
                <w:delText>78.5 feet</w:delText>
              </w:r>
            </w:del>
          </w:p>
        </w:tc>
        <w:tc>
          <w:tcPr>
            <w:tcW w:w="1530" w:type="dxa"/>
            <w:tcBorders/>
          </w:tcPr>
          <w:p>
            <w:pPr>
              <w:pStyle w:val="TableContents"/>
              <w:widowControl w:val="false"/>
              <w:rPr>
                <w:del w:id="2718" w:author="Mike Taylor" w:date="2024-08-27T22:54:41Z"/>
              </w:rPr>
            </w:pPr>
            <w:del w:id="2717" w:author="Mike Taylor" w:date="2024-08-27T22:54:41Z">
              <w:r>
                <w:rPr/>
                <w:delText>23.94 m *</w:delText>
              </w:r>
            </w:del>
          </w:p>
        </w:tc>
        <w:tc>
          <w:tcPr>
            <w:tcW w:w="3289" w:type="dxa"/>
            <w:tcBorders/>
          </w:tcPr>
          <w:p>
            <w:pPr>
              <w:pStyle w:val="TableContents"/>
              <w:widowControl w:val="false"/>
              <w:rPr>
                <w:del w:id="2720" w:author="Mike Taylor" w:date="2024-08-27T22:54:41Z"/>
              </w:rPr>
            </w:pPr>
            <w:del w:id="2719" w:author="Mike Taylor" w:date="2024-08-27T22:54:41Z">
              <w:r>
                <w:rPr/>
                <w:delText>Berlin mount.</w:delText>
              </w:r>
            </w:del>
          </w:p>
        </w:tc>
      </w:tr>
      <w:tr>
        <w:trPr>
          <w:del w:id="2721" w:author="Mike Taylor" w:date="2024-08-27T22:54:41Z"/>
        </w:trPr>
        <w:tc>
          <w:tcPr>
            <w:tcW w:w="3351" w:type="dxa"/>
            <w:tcBorders/>
          </w:tcPr>
          <w:p>
            <w:pPr>
              <w:pStyle w:val="TableContents"/>
              <w:widowControl w:val="false"/>
              <w:rPr>
                <w:del w:id="2723" w:author="Mike Taylor" w:date="2024-08-27T22:54:41Z"/>
              </w:rPr>
            </w:pPr>
            <w:del w:id="2722" w:author="Mike Taylor" w:date="2024-08-27T22:54:41Z">
              <w:r>
                <w:rPr/>
                <w:delText>Untermann (1959:365)</w:delText>
              </w:r>
            </w:del>
          </w:p>
        </w:tc>
        <w:tc>
          <w:tcPr>
            <w:tcW w:w="1467" w:type="dxa"/>
            <w:tcBorders/>
          </w:tcPr>
          <w:p>
            <w:pPr>
              <w:pStyle w:val="TableContents"/>
              <w:widowControl w:val="false"/>
              <w:rPr>
                <w:del w:id="2725" w:author="Mike Taylor" w:date="2024-08-27T22:54:41Z"/>
              </w:rPr>
            </w:pPr>
            <w:del w:id="2724" w:author="Mike Taylor" w:date="2024-08-27T22:54:41Z">
              <w:r>
                <w:rPr/>
                <w:delText>76 feet *</w:delText>
              </w:r>
            </w:del>
          </w:p>
        </w:tc>
        <w:tc>
          <w:tcPr>
            <w:tcW w:w="1530" w:type="dxa"/>
            <w:tcBorders/>
          </w:tcPr>
          <w:p>
            <w:pPr>
              <w:pStyle w:val="TableContents"/>
              <w:widowControl w:val="false"/>
              <w:rPr>
                <w:del w:id="2727" w:author="Mike Taylor" w:date="2024-08-27T22:54:41Z"/>
              </w:rPr>
            </w:pPr>
            <w:del w:id="2726" w:author="Mike Taylor" w:date="2024-08-27T22:54:41Z">
              <w:r>
                <w:rPr/>
                <w:delText>23.2 m</w:delText>
              </w:r>
            </w:del>
          </w:p>
        </w:tc>
        <w:tc>
          <w:tcPr>
            <w:tcW w:w="3289" w:type="dxa"/>
            <w:tcBorders/>
          </w:tcPr>
          <w:p>
            <w:pPr>
              <w:pStyle w:val="TableContents"/>
              <w:widowControl w:val="false"/>
              <w:rPr>
                <w:del w:id="2729" w:author="Mike Taylor" w:date="2024-08-27T22:54:41Z"/>
              </w:rPr>
            </w:pPr>
            <w:del w:id="2728" w:author="Mike Taylor" w:date="2024-08-27T22:54:41Z">
              <w:r>
                <w:rPr/>
                <w:delText>Vernal mount.</w:delText>
              </w:r>
            </w:del>
          </w:p>
        </w:tc>
      </w:tr>
      <w:tr>
        <w:trPr>
          <w:del w:id="2730" w:author="Mike Taylor" w:date="2024-08-27T22:54:41Z"/>
        </w:trPr>
        <w:tc>
          <w:tcPr>
            <w:tcW w:w="3351" w:type="dxa"/>
            <w:tcBorders/>
          </w:tcPr>
          <w:p>
            <w:pPr>
              <w:pStyle w:val="TableContents"/>
              <w:widowControl w:val="false"/>
              <w:rPr>
                <w:del w:id="2732" w:author="Mike Taylor" w:date="2024-08-27T22:54:41Z"/>
              </w:rPr>
            </w:pPr>
            <w:del w:id="2731" w:author="Mike Taylor" w:date="2024-08-27T22:54:41Z">
              <w:r>
                <w:rPr/>
                <w:delText>Sarti (2012:14)</w:delText>
              </w:r>
            </w:del>
          </w:p>
        </w:tc>
        <w:tc>
          <w:tcPr>
            <w:tcW w:w="1467" w:type="dxa"/>
            <w:tcBorders/>
          </w:tcPr>
          <w:p>
            <w:pPr>
              <w:pStyle w:val="TableContents"/>
              <w:widowControl w:val="false"/>
              <w:rPr>
                <w:del w:id="2734" w:author="Mike Taylor" w:date="2024-08-27T22:54:41Z"/>
              </w:rPr>
            </w:pPr>
            <w:del w:id="2733" w:author="Mike Taylor" w:date="2024-08-27T22:54:41Z">
              <w:r>
                <w:rPr/>
                <w:delText>88.6 feet</w:delText>
              </w:r>
            </w:del>
          </w:p>
        </w:tc>
        <w:tc>
          <w:tcPr>
            <w:tcW w:w="1530" w:type="dxa"/>
            <w:tcBorders/>
          </w:tcPr>
          <w:p>
            <w:pPr>
              <w:pStyle w:val="TableContents"/>
              <w:widowControl w:val="false"/>
              <w:rPr>
                <w:del w:id="2736" w:author="Mike Taylor" w:date="2024-08-27T22:54:41Z"/>
              </w:rPr>
            </w:pPr>
            <w:del w:id="2735" w:author="Mike Taylor" w:date="2024-08-27T22:54:41Z">
              <w:r>
                <w:rPr/>
                <w:delText>27 m *</w:delText>
              </w:r>
            </w:del>
          </w:p>
        </w:tc>
        <w:tc>
          <w:tcPr>
            <w:tcW w:w="3289" w:type="dxa"/>
            <w:tcBorders/>
          </w:tcPr>
          <w:p>
            <w:pPr>
              <w:pStyle w:val="TableContents"/>
              <w:widowControl w:val="false"/>
              <w:rPr>
                <w:del w:id="2738" w:author="Mike Taylor" w:date="2024-08-27T22:54:41Z"/>
              </w:rPr>
            </w:pPr>
            <w:del w:id="2737" w:author="Mike Taylor" w:date="2024-08-27T22:54:41Z">
              <w:r>
                <w:rPr/>
                <w:delText>Bologna mount.</w:delText>
              </w:r>
            </w:del>
          </w:p>
        </w:tc>
      </w:tr>
      <w:tr>
        <w:trPr>
          <w:del w:id="2739" w:author="Mike Taylor" w:date="2024-08-27T22:54:41Z"/>
        </w:trPr>
        <w:tc>
          <w:tcPr>
            <w:tcW w:w="3351" w:type="dxa"/>
            <w:tcBorders/>
          </w:tcPr>
          <w:p>
            <w:pPr>
              <w:pStyle w:val="TableContents"/>
              <w:widowControl w:val="false"/>
              <w:rPr>
                <w:del w:id="2741" w:author="Mike Taylor" w:date="2024-08-27T22:54:41Z"/>
              </w:rPr>
            </w:pPr>
            <w:del w:id="2740" w:author="Mike Taylor" w:date="2024-08-27T22:54:41Z">
              <w:r>
                <w:rPr/>
                <w:delText>Otero and Gasparini (2014:299)</w:delText>
              </w:r>
            </w:del>
          </w:p>
        </w:tc>
        <w:tc>
          <w:tcPr>
            <w:tcW w:w="1467" w:type="dxa"/>
            <w:tcBorders/>
          </w:tcPr>
          <w:p>
            <w:pPr>
              <w:pStyle w:val="TableContents"/>
              <w:widowControl w:val="false"/>
              <w:rPr>
                <w:del w:id="2743" w:author="Mike Taylor" w:date="2024-08-27T22:54:41Z"/>
              </w:rPr>
            </w:pPr>
            <w:del w:id="2742" w:author="Mike Taylor" w:date="2024-08-27T22:54:41Z">
              <w:r>
                <w:rPr/>
                <w:delText>88.6 feet</w:delText>
              </w:r>
            </w:del>
          </w:p>
        </w:tc>
        <w:tc>
          <w:tcPr>
            <w:tcW w:w="1530" w:type="dxa"/>
            <w:tcBorders/>
          </w:tcPr>
          <w:p>
            <w:pPr>
              <w:pStyle w:val="TableContents"/>
              <w:widowControl w:val="false"/>
              <w:rPr>
                <w:del w:id="2745" w:author="Mike Taylor" w:date="2024-08-27T22:54:41Z"/>
              </w:rPr>
            </w:pPr>
            <w:del w:id="2744" w:author="Mike Taylor" w:date="2024-08-27T22:54:41Z">
              <w:r>
                <w:rPr/>
                <w:delText>27 m *</w:delText>
              </w:r>
            </w:del>
          </w:p>
        </w:tc>
        <w:tc>
          <w:tcPr>
            <w:tcW w:w="3289" w:type="dxa"/>
            <w:tcBorders/>
          </w:tcPr>
          <w:p>
            <w:pPr>
              <w:pStyle w:val="TableContents"/>
              <w:widowControl w:val="false"/>
              <w:rPr>
                <w:del w:id="2747" w:author="Mike Taylor" w:date="2024-08-27T22:54:41Z"/>
              </w:rPr>
            </w:pPr>
            <w:del w:id="2746" w:author="Mike Taylor" w:date="2024-08-27T22:54:41Z">
              <w:r>
                <w:rPr/>
                <w:delText>La Plata mount.</w:delText>
              </w:r>
            </w:del>
          </w:p>
        </w:tc>
      </w:tr>
      <w:tr>
        <w:trPr>
          <w:del w:id="2748" w:author="Mike Taylor" w:date="2024-08-27T22:54:41Z"/>
        </w:trPr>
        <w:tc>
          <w:tcPr>
            <w:tcW w:w="3351" w:type="dxa"/>
            <w:tcBorders/>
          </w:tcPr>
          <w:p>
            <w:pPr>
              <w:pStyle w:val="TableContents"/>
              <w:widowControl w:val="false"/>
              <w:rPr>
                <w:del w:id="2750" w:author="Mike Taylor" w:date="2024-08-27T22:54:41Z"/>
              </w:rPr>
            </w:pPr>
            <w:del w:id="2749" w:author="Mike Taylor" w:date="2024-08-27T22:54:41Z">
              <w:r>
                <w:rPr/>
                <w:delText>David Letasi (pers. comm., 2022)</w:delText>
              </w:r>
            </w:del>
          </w:p>
        </w:tc>
        <w:tc>
          <w:tcPr>
            <w:tcW w:w="1467" w:type="dxa"/>
            <w:tcBorders/>
          </w:tcPr>
          <w:p>
            <w:pPr>
              <w:pStyle w:val="TableContents"/>
              <w:widowControl w:val="false"/>
              <w:rPr>
                <w:del w:id="2752" w:author="Mike Taylor" w:date="2024-08-27T22:54:41Z"/>
              </w:rPr>
            </w:pPr>
            <w:del w:id="2751" w:author="Mike Taylor" w:date="2024-08-27T22:54:41Z">
              <w:r>
                <w:rPr/>
                <w:delText>75 feet *</w:delText>
              </w:r>
            </w:del>
          </w:p>
        </w:tc>
        <w:tc>
          <w:tcPr>
            <w:tcW w:w="1530" w:type="dxa"/>
            <w:tcBorders/>
          </w:tcPr>
          <w:p>
            <w:pPr>
              <w:pStyle w:val="TableContents"/>
              <w:widowControl w:val="false"/>
              <w:rPr>
                <w:del w:id="2754" w:author="Mike Taylor" w:date="2024-08-27T22:54:41Z"/>
              </w:rPr>
            </w:pPr>
            <w:del w:id="2753" w:author="Mike Taylor" w:date="2024-08-27T22:54:41Z">
              <w:r>
                <w:rPr/>
                <w:delText>22.9 m</w:delText>
              </w:r>
            </w:del>
          </w:p>
        </w:tc>
        <w:tc>
          <w:tcPr>
            <w:tcW w:w="3289" w:type="dxa"/>
            <w:tcBorders/>
          </w:tcPr>
          <w:p>
            <w:pPr>
              <w:pStyle w:val="TableContents"/>
              <w:widowControl w:val="false"/>
              <w:rPr>
                <w:del w:id="2756" w:author="Mike Taylor" w:date="2024-08-27T22:54:41Z"/>
              </w:rPr>
            </w:pPr>
            <w:del w:id="2755" w:author="Mike Taylor" w:date="2024-08-27T22:54:41Z">
              <w:r>
                <w:rPr/>
                <w:delText>Elements used in Lehi mount, laid out in sequence.</w:delText>
              </w:r>
            </w:del>
          </w:p>
        </w:tc>
      </w:tr>
      <w:tr>
        <w:trPr>
          <w:del w:id="2757" w:author="Mike Taylor" w:date="2024-08-27T22:54:41Z"/>
        </w:trPr>
        <w:tc>
          <w:tcPr>
            <w:tcW w:w="3351" w:type="dxa"/>
            <w:tcBorders/>
          </w:tcPr>
          <w:p>
            <w:pPr>
              <w:pStyle w:val="TableContents"/>
              <w:widowControl w:val="false"/>
              <w:rPr>
                <w:del w:id="2759" w:author="Mike Taylor" w:date="2024-08-27T22:54:41Z"/>
              </w:rPr>
            </w:pPr>
            <w:del w:id="2758" w:author="Mike Taylor" w:date="2024-08-27T22:54:41Z">
              <w:r>
                <w:rPr/>
                <w:delText>Vincent Reneleau (pers. comm, 2022)</w:delText>
              </w:r>
            </w:del>
          </w:p>
        </w:tc>
        <w:tc>
          <w:tcPr>
            <w:tcW w:w="1467" w:type="dxa"/>
            <w:tcBorders/>
          </w:tcPr>
          <w:p>
            <w:pPr>
              <w:pStyle w:val="TableContents"/>
              <w:widowControl w:val="false"/>
              <w:rPr>
                <w:del w:id="2761" w:author="Mike Taylor" w:date="2024-08-27T22:54:41Z"/>
              </w:rPr>
            </w:pPr>
            <w:del w:id="2760" w:author="Mike Taylor" w:date="2024-08-27T22:54:41Z">
              <w:r>
                <w:rPr/>
                <w:delText>77 feet</w:delText>
              </w:r>
            </w:del>
          </w:p>
        </w:tc>
        <w:tc>
          <w:tcPr>
            <w:tcW w:w="1530" w:type="dxa"/>
            <w:tcBorders/>
          </w:tcPr>
          <w:p>
            <w:pPr>
              <w:pStyle w:val="TableContents"/>
              <w:widowControl w:val="false"/>
              <w:rPr>
                <w:del w:id="2763" w:author="Mike Taylor" w:date="2024-08-27T22:54:41Z"/>
              </w:rPr>
            </w:pPr>
            <w:del w:id="2762" w:author="Mike Taylor" w:date="2024-08-27T22:54:41Z">
              <w:r>
                <w:rPr/>
                <w:delText>23.5 m *</w:delText>
              </w:r>
            </w:del>
          </w:p>
        </w:tc>
        <w:tc>
          <w:tcPr>
            <w:tcW w:w="3289" w:type="dxa"/>
            <w:tcBorders/>
          </w:tcPr>
          <w:p>
            <w:pPr>
              <w:pStyle w:val="TableContents"/>
              <w:widowControl w:val="false"/>
              <w:rPr>
                <w:del w:id="2765" w:author="Mike Taylor" w:date="2024-08-27T22:54:41Z"/>
              </w:rPr>
            </w:pPr>
            <w:del w:id="2764" w:author="Mike Taylor" w:date="2024-08-27T22:54:41Z">
              <w:r>
                <w:rPr/>
                <w:delText>Distance along floor between a plumb-line dropped from the snout to the tip of the tail.</w:delText>
              </w:r>
            </w:del>
          </w:p>
        </w:tc>
      </w:tr>
      <w:tr>
        <w:trPr>
          <w:del w:id="2766" w:author="Mike Taylor" w:date="2024-08-27T22:54:41Z"/>
        </w:trPr>
        <w:tc>
          <w:tcPr>
            <w:tcW w:w="3351" w:type="dxa"/>
            <w:tcBorders/>
          </w:tcPr>
          <w:p>
            <w:pPr>
              <w:pStyle w:val="TableContents"/>
              <w:widowControl w:val="false"/>
              <w:rPr>
                <w:del w:id="2768" w:author="Mike Taylor" w:date="2024-08-27T22:54:41Z"/>
              </w:rPr>
            </w:pPr>
            <w:del w:id="2767" w:author="Mike Taylor" w:date="2024-08-27T22:54:41Z">
              <w:r>
                <w:rPr/>
                <w:delText>Current Carnegie mount</w:delText>
              </w:r>
            </w:del>
          </w:p>
        </w:tc>
        <w:tc>
          <w:tcPr>
            <w:tcW w:w="1467" w:type="dxa"/>
            <w:tcBorders/>
          </w:tcPr>
          <w:p>
            <w:pPr>
              <w:pStyle w:val="TableContents"/>
              <w:widowControl w:val="false"/>
              <w:rPr>
                <w:del w:id="2770" w:author="Mike Taylor" w:date="2024-08-27T22:54:41Z"/>
              </w:rPr>
            </w:pPr>
            <w:del w:id="2769" w:author="Mike Taylor" w:date="2024-08-27T22:54:41Z">
              <w:r>
                <w:rPr/>
                <w:delText>85.5 feet</w:delText>
              </w:r>
            </w:del>
          </w:p>
        </w:tc>
        <w:tc>
          <w:tcPr>
            <w:tcW w:w="1530" w:type="dxa"/>
            <w:tcBorders/>
          </w:tcPr>
          <w:p>
            <w:pPr>
              <w:pStyle w:val="TableContents"/>
              <w:widowControl w:val="false"/>
              <w:rPr>
                <w:del w:id="2772" w:author="Mike Taylor" w:date="2024-08-27T22:54:41Z"/>
              </w:rPr>
            </w:pPr>
            <w:del w:id="2771" w:author="Mike Taylor" w:date="2024-08-27T22:54:41Z">
              <w:r>
                <w:rPr/>
                <w:delText>26.05 m *</w:delText>
              </w:r>
            </w:del>
          </w:p>
        </w:tc>
        <w:tc>
          <w:tcPr>
            <w:tcW w:w="3289" w:type="dxa"/>
            <w:tcBorders/>
          </w:tcPr>
          <w:p>
            <w:pPr>
              <w:pStyle w:val="TableContents"/>
              <w:widowControl w:val="false"/>
              <w:rPr>
                <w:del w:id="2774" w:author="Mike Taylor" w:date="2024-08-27T22:54:41Z"/>
              </w:rPr>
            </w:pPr>
            <w:del w:id="2773" w:author="Mike Taylor" w:date="2024-08-27T22:54:41Z">
              <w:r>
                <w:rPr/>
                <w:delText>Photogrammetry: see text.</w:delText>
              </w:r>
            </w:del>
          </w:p>
        </w:tc>
      </w:tr>
      <w:tr>
        <w:trPr>
          <w:del w:id="2775" w:author="Mike Taylor" w:date="2024-08-27T22:54:41Z"/>
        </w:trPr>
        <w:tc>
          <w:tcPr>
            <w:tcW w:w="3351" w:type="dxa"/>
            <w:tcBorders/>
          </w:tcPr>
          <w:p>
            <w:pPr>
              <w:pStyle w:val="TableContents"/>
              <w:widowControl w:val="false"/>
              <w:rPr>
                <w:del w:id="2777" w:author="Mike Taylor" w:date="2024-08-27T22:54:41Z"/>
              </w:rPr>
            </w:pPr>
            <w:del w:id="2776" w:author="Mike Taylor" w:date="2024-08-27T22:54:41Z">
              <w:r>
                <w:rPr/>
                <w:delText>Current Carnegie mount</w:delText>
              </w:r>
            </w:del>
          </w:p>
        </w:tc>
        <w:tc>
          <w:tcPr>
            <w:tcW w:w="1467" w:type="dxa"/>
            <w:tcBorders/>
          </w:tcPr>
          <w:p>
            <w:pPr>
              <w:pStyle w:val="TableContents"/>
              <w:widowControl w:val="false"/>
              <w:rPr>
                <w:del w:id="2779" w:author="Mike Taylor" w:date="2024-08-27T22:54:41Z"/>
              </w:rPr>
            </w:pPr>
            <w:del w:id="2778" w:author="Mike Taylor" w:date="2024-08-27T22:54:41Z">
              <w:r>
                <w:rPr/>
                <w:delText>85 feet, 8+11/16 inches *</w:delText>
              </w:r>
            </w:del>
          </w:p>
        </w:tc>
        <w:tc>
          <w:tcPr>
            <w:tcW w:w="1530" w:type="dxa"/>
            <w:tcBorders/>
          </w:tcPr>
          <w:p>
            <w:pPr>
              <w:pStyle w:val="TableContents"/>
              <w:widowControl w:val="false"/>
              <w:rPr>
                <w:del w:id="2781" w:author="Mike Taylor" w:date="2024-08-27T22:54:41Z"/>
              </w:rPr>
            </w:pPr>
            <w:del w:id="2780" w:author="Mike Taylor" w:date="2024-08-27T22:54:41Z">
              <w:r>
                <w:rPr/>
                <w:delText>26.13 m</w:delText>
              </w:r>
            </w:del>
          </w:p>
        </w:tc>
        <w:tc>
          <w:tcPr>
            <w:tcW w:w="3289" w:type="dxa"/>
            <w:tcBorders/>
          </w:tcPr>
          <w:p>
            <w:pPr>
              <w:pStyle w:val="TableContents"/>
              <w:widowControl w:val="false"/>
              <w:rPr>
                <w:del w:id="2783" w:author="Mike Taylor" w:date="2024-08-27T22:54:41Z"/>
              </w:rPr>
            </w:pPr>
            <w:del w:id="2782" w:author="Mike Taylor" w:date="2024-08-27T22:54:41Z">
              <w:r>
                <w:rPr/>
                <w:delText>LIDAR model: see text.</w:delText>
              </w:r>
            </w:del>
          </w:p>
        </w:tc>
      </w:tr>
    </w:tbl>
    <w:p>
      <w:pPr>
        <w:pStyle w:val="Heading1"/>
        <w:numPr>
          <w:ilvl w:val="0"/>
          <w:numId w:val="3"/>
        </w:numPr>
        <w:spacing w:before="0" w:after="142"/>
        <w:rPr>
          <w:lang w:val="en-US"/>
        </w:rPr>
      </w:pPr>
      <w:r>
        <w:br w:type="page"/>
      </w:r>
      <w:bookmarkStart w:id="40" w:name="__RefHeading___Toc3407_68767826"/>
      <w:bookmarkEnd w:id="40"/>
      <w:r>
        <w:rPr>
          <w:lang w:val="en-US"/>
        </w:rPr>
        <w:t>Figure Captions</w:t>
      </w:r>
    </w:p>
    <w:p>
      <w:pPr>
        <w:pStyle w:val="FigureCaption"/>
        <w:rPr>
          <w:lang w:val="en-US"/>
        </w:rPr>
      </w:pPr>
      <w:r>
        <w:rPr>
          <w:b/>
          <w:bCs/>
          <w:lang w:val="en-US"/>
        </w:rPr>
        <w:t>Figure 1.</w:t>
      </w:r>
      <w:r>
        <w:rPr>
          <w:lang w:val="en-US"/>
        </w:rPr>
        <w:t xml:space="preserve"> The </w:t>
      </w:r>
      <w:ins w:id="2784" w:author="Mike Taylor" w:date="2024-08-27T22:54:41Z">
        <w:r>
          <w:rPr>
            <w:lang w:val="en-US"/>
          </w:rPr>
          <w:t xml:space="preserve">real </w:t>
        </w:r>
      </w:ins>
      <w:del w:id="2785" w:author="Mike Taylor" w:date="2024-08-27T22:54:41Z">
        <w:r>
          <w:rPr>
            <w:b w:val="false"/>
            <w:bCs w:val="false"/>
            <w:i/>
            <w:iCs/>
            <w:lang w:val="en-US"/>
          </w:rPr>
          <w:delText>Diplodocus carnegii</w:delText>
        </w:r>
      </w:del>
      <w:del w:id="2786" w:author="Mike Taylor" w:date="2024-08-27T22:54:41Z">
        <w:r>
          <w:rPr>
            <w:b w:val="false"/>
            <w:bCs w:val="false"/>
            <w:i w:val="false"/>
            <w:iCs w:val="false"/>
            <w:lang w:val="en-US"/>
          </w:rPr>
          <w:delText xml:space="preserve"> </w:delText>
        </w:r>
      </w:del>
      <w:r>
        <w:rPr>
          <w:lang w:val="en-US"/>
        </w:rPr>
        <w:t xml:space="preserve">mounted skeleton </w:t>
      </w:r>
      <w:ins w:id="2787" w:author="Mike Taylor" w:date="2024-08-27T22:54:41Z">
        <w:r>
          <w:rPr>
            <w:lang w:val="en-US"/>
          </w:rPr>
          <w:t xml:space="preserve">of </w:t>
        </w:r>
      </w:ins>
      <w:ins w:id="2788" w:author="Mike Taylor" w:date="2024-08-27T22:54:41Z">
        <w:r>
          <w:rPr>
            <w:i/>
            <w:iCs/>
            <w:lang w:val="en-US"/>
          </w:rPr>
          <w:t>Diplodocus carnegii</w:t>
        </w:r>
      </w:ins>
      <w:ins w:id="2789" w:author="Mike Taylor" w:date="2024-08-27T22:54:41Z">
        <w:r>
          <w:rPr>
            <w:lang w:val="en-US"/>
          </w:rPr>
          <w:t xml:space="preserve"> </w:t>
        </w:r>
      </w:ins>
      <w:r>
        <w:rPr>
          <w:lang w:val="en-US"/>
        </w:rPr>
        <w:t xml:space="preserve">as it is today: the original fossil material mounted in the </w:t>
      </w:r>
      <w:ins w:id="2790" w:author="Mike Taylor" w:date="2024-08-27T22:54:41Z">
        <w:r>
          <w:rPr>
            <w:i/>
            <w:iCs/>
            <w:lang w:val="en-US"/>
          </w:rPr>
          <w:t>Dinosaurs in Their Time</w:t>
        </w:r>
      </w:ins>
      <w:ins w:id="2791" w:author="Mike Taylor" w:date="2024-08-27T22:54:41Z">
        <w:r>
          <w:rPr>
            <w:lang w:val="en-US"/>
          </w:rPr>
          <w:t xml:space="preserve"> exhibition at Carnegie Museum of Natural History. Anterior half of skeleton</w:t>
        </w:r>
      </w:ins>
      <w:del w:id="2792" w:author="Mike Taylor" w:date="2024-08-27T22:54:41Z">
        <w:r>
          <w:rPr>
            <w:b w:val="false"/>
            <w:bCs w:val="false"/>
            <w:i w:val="false"/>
            <w:iCs w:val="false"/>
            <w:lang w:val="en-US"/>
          </w:rPr>
          <w:delText>public gallery of the Carnegie Museum. Head, neck, torso and forelimbs</w:delText>
        </w:r>
      </w:del>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2793" w:author="Mike Taylor" w:date="2024-08-27T22:54:41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2794" w:author="Mike Taylor" w:date="2024-08-27T22:54:41Z">
        <w:r>
          <w:rPr>
            <w:lang w:val="en-US"/>
          </w:rPr>
          <w:t xml:space="preserve">second </w:t>
        </w:r>
      </w:ins>
      <w:r>
        <w:rPr>
          <w:lang w:val="en-US"/>
        </w:rPr>
        <w:t>director of the Carnegie Museum, whom Carnegie tasked with sourcing a giant dinosaur to exhibit</w:t>
      </w:r>
      <w:ins w:id="2795" w:author="Mike Taylor" w:date="2024-08-27T22:54:41Z">
        <w:r>
          <w:rPr>
            <w:lang w:val="en-US"/>
          </w:rPr>
          <w:t xml:space="preserve"> and who later published extensively on </w:t>
        </w:r>
      </w:ins>
      <w:ins w:id="2796" w:author="Mike Taylor" w:date="2024-08-27T22:54:41Z">
        <w:r>
          <w:rPr>
            <w:i/>
            <w:iCs/>
            <w:lang w:val="en-US"/>
          </w:rPr>
          <w:t>Diplodocus</w:t>
        </w:r>
      </w:ins>
      <w:r>
        <w:rPr>
          <w:lang w:val="en-US"/>
        </w:rPr>
        <w:t xml:space="preserve">. </w:t>
      </w:r>
      <w:r>
        <w:rPr>
          <w:b/>
          <w:bCs/>
          <w:lang w:val="en-US"/>
        </w:rPr>
        <w:t>C.</w:t>
      </w:r>
      <w:r>
        <w:rPr>
          <w:lang w:val="en-US"/>
        </w:rPr>
        <w:t xml:space="preserve"> Olaf A. Peterson, who led the excavation of the paratype specimen CM 94. (See Figure </w:t>
      </w:r>
      <w:ins w:id="2797" w:author="Mike Taylor" w:date="2024-08-27T22:54:41Z">
        <w:r>
          <w:rPr>
            <w:lang w:val="en-US"/>
          </w:rPr>
          <w:t>5</w:t>
        </w:r>
      </w:ins>
      <w:del w:id="2798" w:author="Mike Taylor" w:date="2024-08-27T22:54:41Z">
        <w:r>
          <w:rPr>
            <w:lang w:val="en-US"/>
          </w:rPr>
          <w:delText>K</w:delText>
        </w:r>
      </w:del>
      <w:r>
        <w:rPr>
          <w:lang w:val="en-US"/>
        </w:rPr>
        <w:t xml:space="preserve"> for those who excavated the holotype specimen CM 84</w:t>
      </w:r>
      <w:ins w:id="2799" w:author="Mike Taylor" w:date="2024-08-27T22:54:41Z">
        <w:r>
          <w:rPr>
            <w:lang w:val="en-US"/>
          </w:rPr>
          <w:t>.)</w:t>
        </w:r>
      </w:ins>
      <w:del w:id="2800" w:author="Mike Taylor" w:date="2024-08-27T22:54:41Z">
        <w:r>
          <w:rPr>
            <w:lang w:val="en-US"/>
          </w:rPr>
          <w:delText>).</w:delText>
        </w:r>
      </w:del>
      <w:r>
        <w:rPr>
          <w:lang w:val="en-US"/>
        </w:rPr>
        <w:t xml:space="preserve">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ins w:id="2810" w:author="Mike Taylor" w:date="2024-08-27T22:54:41Z"/>
        </w:rPr>
      </w:pPr>
      <w:ins w:id="2801" w:author="Mike Taylor" w:date="2024-08-27T22:54:41Z">
        <w:r>
          <w:rPr>
            <w:b/>
            <w:bCs/>
            <w:lang w:val="en-US"/>
          </w:rPr>
          <w:t>Figure 3.</w:t>
        </w:r>
      </w:ins>
      <w:ins w:id="2802" w:author="Mike Taylor" w:date="2024-08-27T22:54:41Z">
        <w:r>
          <w:rPr>
            <w:lang w:val="en-US"/>
          </w:rPr>
          <w:t xml:space="preserve"> Newspaper article “The Dinosaur of Wyoming”, from the </w:t>
        </w:r>
      </w:ins>
      <w:ins w:id="2803" w:author="Mike Taylor" w:date="2024-08-27T22:54:41Z">
        <w:r>
          <w:rPr>
            <w:i/>
            <w:iCs/>
            <w:lang w:val="en-US"/>
          </w:rPr>
          <w:t>New York Post</w:t>
        </w:r>
      </w:ins>
      <w:ins w:id="2804" w:author="Mike Taylor" w:date="2024-08-27T22:54:41Z">
        <w:r>
          <w:rPr>
            <w:lang w:val="en-US"/>
          </w:rPr>
          <w:t xml:space="preserve"> of 1 December 1898 (Anonymous 1898a), with Andrew Carnegie’s handwritten note to William J. Holland: “My Lord — Cant you </w:t>
        </w:r>
      </w:ins>
      <w:ins w:id="2805" w:author="Mike Taylor" w:date="2024-08-27T22:54:41Z">
        <w:r>
          <w:rPr>
            <w:u w:val="single"/>
            <w:lang w:val="en-US"/>
          </w:rPr>
          <w:t>buy</w:t>
        </w:r>
      </w:ins>
      <w:ins w:id="2806" w:author="Mike Taylor" w:date="2024-08-27T22:54:41Z">
        <w:r>
          <w:rPr>
            <w:u w:val="none"/>
            <w:lang w:val="en-US"/>
          </w:rPr>
          <w:t xml:space="preserve"> this for Pittsburgh — try. Wyoming State University isnt rich — </w:t>
        </w:r>
      </w:ins>
      <w:ins w:id="2807" w:author="Mike Taylor" w:date="2024-08-27T22:54:41Z">
        <w:r>
          <w:rPr>
            <w:u w:val="double"/>
            <w:lang w:val="en-US"/>
          </w:rPr>
          <w:t>get an offer</w:t>
        </w:r>
      </w:ins>
      <w:ins w:id="2808" w:author="Mike Taylor" w:date="2024-08-27T22:54:41Z">
        <w:r>
          <w:rPr>
            <w:u w:val="none"/>
            <w:lang w:val="en-US"/>
          </w:rPr>
          <w:t xml:space="preserve"> — hurry AC</w:t>
        </w:r>
      </w:ins>
      <w:ins w:id="2809" w:author="Mike Taylor" w:date="2024-08-27T22:54:41Z">
        <w:r>
          <w:rPr>
            <w:lang w:val="en-US"/>
          </w:rPr>
          <w:t>”. (The “C” at the very end has a double loop characteristic Carnegie when signing his own name.)</w:t>
        </w:r>
      </w:ins>
    </w:p>
    <w:p>
      <w:pPr>
        <w:pStyle w:val="FigureCaption"/>
        <w:rPr>
          <w:lang w:val="en-US"/>
        </w:rPr>
      </w:pPr>
      <w:r>
        <w:rPr>
          <w:b/>
          <w:bCs/>
          <w:lang w:val="en-US"/>
        </w:rPr>
        <w:t xml:space="preserve">Figure </w:t>
      </w:r>
      <w:ins w:id="2811" w:author="Mike Taylor" w:date="2024-08-27T22:54:41Z">
        <w:r>
          <w:rPr>
            <w:b/>
            <w:bCs/>
            <w:lang w:val="en-US"/>
          </w:rPr>
          <w:t>4.</w:t>
        </w:r>
      </w:ins>
      <w:ins w:id="2812" w:author="Mike Taylor" w:date="2024-08-27T22:54:41Z">
        <w:r>
          <w:rPr>
            <w:lang w:val="en-US"/>
          </w:rPr>
          <w:t xml:space="preserve"> William Harlow Reed </w:t>
        </w:r>
      </w:ins>
      <w:del w:id="2813" w:author="Mike Taylor" w:date="2024-08-27T22:54:41Z">
        <w:r>
          <w:rPr>
            <w:b/>
            <w:bCs/>
            <w:lang w:val="en-US"/>
          </w:rPr>
          <w:delText>3.</w:delText>
        </w:r>
      </w:del>
      <w:del w:id="2814" w:author="Mike Taylor" w:date="2024-08-27T22:54:41Z">
        <w:r>
          <w:rPr>
            <w:lang w:val="en-US"/>
          </w:rPr>
          <w:delText xml:space="preserve"> Jacob L. Wortman, leader </w:delText>
        </w:r>
      </w:del>
      <w:r>
        <w:rPr>
          <w:lang w:val="en-US"/>
        </w:rPr>
        <w:t xml:space="preserve">of the </w:t>
      </w:r>
      <w:ins w:id="2815" w:author="Mike Taylor" w:date="2024-08-27T22:54:41Z">
        <w:r>
          <w:rPr>
            <w:lang w:val="en-US"/>
          </w:rPr>
          <w:t xml:space="preserve">1899 </w:t>
        </w:r>
      </w:ins>
      <w:r>
        <w:rPr>
          <w:lang w:val="en-US"/>
        </w:rPr>
        <w:t>field team, in Quarry D at Sheep Creek, Albany</w:t>
      </w:r>
      <w:ins w:id="2816" w:author="Mike Taylor" w:date="2024-08-27T22:54:41Z">
        <w:r>
          <w:rPr>
            <w:lang w:val="en-US"/>
          </w:rPr>
          <w:t xml:space="preserve"> County</w:t>
        </w:r>
      </w:ins>
      <w:r>
        <w:rPr>
          <w:lang w:val="en-US"/>
        </w:rPr>
        <w:t xml:space="preserve">, Wyoming, </w:t>
      </w:r>
      <w:del w:id="2817" w:author="Mike Taylor" w:date="2024-08-27T22:54:41Z">
        <w:r>
          <w:rPr>
            <w:lang w:val="en-US"/>
          </w:rPr>
          <w:delText xml:space="preserve">in 1899, </w:delText>
        </w:r>
      </w:del>
      <w:r>
        <w:rPr>
          <w:lang w:val="en-US"/>
        </w:rPr>
        <w:t xml:space="preserve">as the </w:t>
      </w:r>
      <w:ins w:id="2818" w:author="Mike Taylor" w:date="2024-08-27T22:54:41Z">
        <w:r>
          <w:rPr>
            <w:i/>
            <w:iCs/>
            <w:lang w:val="en-US"/>
          </w:rPr>
          <w:t xml:space="preserve">Diplodocus carnegii </w:t>
        </w:r>
      </w:ins>
      <w:ins w:id="2819" w:author="Mike Taylor" w:date="2024-08-27T22:54:41Z">
        <w:r>
          <w:rPr>
            <w:lang w:val="en-US"/>
          </w:rPr>
          <w:t xml:space="preserve">holotype CM 84 </w:t>
        </w:r>
      </w:ins>
      <w:moveFrom w:id="2820" w:author="Mike Taylor" w:date="2024-08-27T22:54:41Z">
        <w:r>
          <w:rPr>
            <w:lang w:val="en-US"/>
          </w:rPr>
          <w:t xml:space="preserve">Carnegie </w:t>
        </w:r>
      </w:moveFrom>
      <w:moveFrom w:id="2821" w:author="Mike Taylor" w:date="2024-08-27T22:54:41Z">
        <w:r>
          <w:rPr>
            <w:i/>
            <w:iCs/>
            <w:lang w:val="en-US"/>
          </w:rPr>
          <w:t>Diplodocus</w:t>
        </w:r>
      </w:moveFrom>
      <w:moveFrom w:id="2822" w:author="Mike Taylor" w:date="2024-08-27T22:54:41Z">
        <w:r>
          <w:rPr>
            <w:lang w:val="en-US"/>
          </w:rPr>
          <w:t xml:space="preserve"> </w:t>
        </w:r>
      </w:moveFrom>
      <w:r>
        <w:rPr>
          <w:lang w:val="en-US"/>
        </w:rPr>
        <w:t xml:space="preserve">is being excavated. Before him is the right femur </w:t>
      </w:r>
      <w:del w:id="2823" w:author="Mike Taylor" w:date="2024-08-27T22:54:41Z">
        <w:r>
          <w:rPr>
            <w:lang w:val="en-US"/>
          </w:rPr>
          <w:delText xml:space="preserve">of CM 84 </w:delText>
        </w:r>
      </w:del>
      <w:r>
        <w:rPr>
          <w:lang w:val="en-US"/>
        </w:rPr>
        <w:t xml:space="preserve">in medial view with the </w:t>
      </w:r>
      <w:ins w:id="2824" w:author="Mike Taylor" w:date="2024-08-27T22:54:41Z">
        <w:r>
          <w:rPr>
            <w:lang w:val="en-US"/>
          </w:rPr>
          <w:t>posterior side facing upwards and the proximal end to the left</w:t>
        </w:r>
      </w:ins>
      <w:del w:id="2825" w:author="Mike Taylor" w:date="2024-08-27T22:54:41Z">
        <w:r>
          <w:rPr>
            <w:lang w:val="en-US"/>
          </w:rPr>
          <w:delText>ventral side lying upwards</w:delText>
        </w:r>
      </w:del>
      <w:r>
        <w:rPr>
          <w:lang w:val="en-US"/>
        </w:rPr>
        <w:t>. Closer to the camera is a pelvic girdle bone, probably the right pubis in medial view with proximal to the left. Carnegie</w:t>
      </w:r>
      <w:ins w:id="2826" w:author="Mike Taylor" w:date="2024-08-27T22:54:41Z">
        <w:r>
          <w:rPr>
            <w:lang w:val="en-US"/>
          </w:rPr>
          <w:t xml:space="preserve"> Museum of Natural History Section of Vertebrate Paleontology Archive,</w:t>
        </w:r>
      </w:ins>
      <w:r>
        <w:rPr>
          <w:lang w:val="en-US"/>
        </w:rPr>
        <w:t xml:space="preserve"> photograph #29.</w:t>
      </w:r>
    </w:p>
    <w:p>
      <w:pPr>
        <w:pStyle w:val="FigureCaption"/>
        <w:rPr>
          <w:lang w:val="en-US"/>
        </w:rPr>
      </w:pPr>
      <w:r>
        <w:rPr>
          <w:b/>
          <w:bCs/>
          <w:lang w:val="en-US"/>
        </w:rPr>
        <w:t xml:space="preserve">Figure </w:t>
      </w:r>
      <w:ins w:id="2827" w:author="Mike Taylor" w:date="2024-08-27T22:54:41Z">
        <w:r>
          <w:rPr>
            <w:b/>
            <w:bCs/>
            <w:lang w:val="en-US"/>
          </w:rPr>
          <w:t>5</w:t>
        </w:r>
      </w:ins>
      <w:del w:id="2828" w:author="Mike Taylor" w:date="2024-08-27T22:54:41Z">
        <w:r>
          <w:rPr>
            <w:b/>
            <w:bCs/>
            <w:lang w:val="en-US"/>
          </w:rPr>
          <w:delText>4</w:delText>
        </w:r>
      </w:del>
      <w:r>
        <w:rPr>
          <w:b/>
          <w:bCs/>
          <w:lang w:val="en-US"/>
        </w:rPr>
        <w:t>.</w:t>
      </w:r>
      <w:r>
        <w:rPr>
          <w:lang w:val="en-US"/>
        </w:rPr>
        <w:t xml:space="preserve"> The field crew that excavated the </w:t>
      </w:r>
      <w:ins w:id="2829" w:author="Mike Taylor" w:date="2024-08-27T22:54:41Z">
        <w:r>
          <w:rPr>
            <w:i/>
            <w:iCs/>
            <w:lang w:val="en-US"/>
          </w:rPr>
          <w:t>Diplodocus carnegii</w:t>
        </w:r>
      </w:ins>
      <w:ins w:id="2830" w:author="Mike Taylor" w:date="2024-08-27T22:54:41Z">
        <w:r>
          <w:rPr>
            <w:lang w:val="en-US"/>
          </w:rPr>
          <w:t xml:space="preserve"> </w:t>
        </w:r>
      </w:ins>
      <w:moveFrom w:id="2831" w:author="Mike Taylor" w:date="2024-08-27T22:54:41Z">
        <w:r>
          <w:rPr>
            <w:b w:val="false"/>
            <w:bCs w:val="false"/>
            <w:lang w:val="en-US"/>
          </w:rPr>
          <w:t xml:space="preserve">Carnegie </w:t>
        </w:r>
      </w:moveFrom>
      <w:moveFrom w:id="2832" w:author="Mike Taylor" w:date="2024-08-27T22:54:41Z">
        <w:r>
          <w:rPr>
            <w:b w:val="false"/>
            <w:bCs w:val="false"/>
            <w:i/>
            <w:iCs/>
            <w:lang w:val="en-US"/>
          </w:rPr>
          <w:t>Diplodocus</w:t>
        </w:r>
      </w:moveFrom>
      <w:moveFrom w:id="2833" w:author="Mike Taylor" w:date="2024-08-27T22:54:41Z">
        <w:r>
          <w:rPr>
            <w:b w:val="false"/>
            <w:bCs w:val="false"/>
            <w:lang w:val="en-US"/>
          </w:rPr>
          <w:t xml:space="preserve"> </w:t>
        </w:r>
      </w:moveFrom>
      <w:r>
        <w:rPr>
          <w:lang w:val="en-US"/>
        </w:rPr>
        <w:t>holotype CM 84 at Bonediggers Camp, Sheep Creek, Albany County, Wyoming</w:t>
      </w:r>
      <w:ins w:id="2834" w:author="Mike Taylor" w:date="2024-08-27T22:54:41Z">
        <w:r>
          <w:rPr>
            <w:lang w:val="en-US"/>
          </w:rPr>
          <w:t xml:space="preserve"> in 1899</w:t>
        </w:r>
      </w:ins>
      <w:r>
        <w:rPr>
          <w:lang w:val="en-US"/>
        </w:rPr>
        <w:t>. From left to right: Paul Miller, Jacob L. Wortman, William H. Reed, and William Reed</w:t>
      </w:r>
      <w:ins w:id="2835" w:author="Mike Taylor" w:date="2024-08-27T22:54:41Z">
        <w:r>
          <w:rPr>
            <w:lang w:val="en-US"/>
          </w:rPr>
          <w:t>,</w:t>
        </w:r>
      </w:ins>
      <w:r>
        <w:rPr>
          <w:lang w:val="en-US"/>
        </w:rPr>
        <w:t xml:space="preserve"> Jr. </w:t>
      </w:r>
      <w:ins w:id="2836" w:author="Mike Taylor" w:date="2024-08-27T22:54:41Z">
        <w:r>
          <w:rPr>
            <w:lang w:val="en-US"/>
          </w:rPr>
          <w:t xml:space="preserve">Not pictured: Arthur S. Coggeshall. </w:t>
        </w:r>
      </w:ins>
      <w:r>
        <w:rPr>
          <w:lang w:val="en-US"/>
        </w:rPr>
        <w:t xml:space="preserve">Carnegie Museum </w:t>
      </w:r>
      <w:ins w:id="2837" w:author="Mike Taylor" w:date="2024-08-27T22:54:41Z">
        <w:r>
          <w:rPr>
            <w:lang w:val="en-US"/>
          </w:rPr>
          <w:t>of Natural History Section of Vertebrate Paleontology Archive, photograph #37</w:t>
        </w:r>
      </w:ins>
      <w:del w:id="2838" w:author="Mike Taylor" w:date="2024-08-27T22:54:41Z">
        <w:r>
          <w:rPr>
            <w:b w:val="false"/>
            <w:bCs w:val="false"/>
            <w:lang w:val="en-US"/>
          </w:rPr>
          <w:delText>photograph #37, taken in 1899</w:delText>
        </w:r>
      </w:del>
      <w:r>
        <w:rPr>
          <w:lang w:val="en-US"/>
        </w:rPr>
        <w:t>.</w:t>
      </w:r>
    </w:p>
    <w:p>
      <w:pPr>
        <w:pStyle w:val="FigureCaption"/>
        <w:rPr>
          <w:lang w:val="en-US"/>
        </w:rPr>
      </w:pPr>
      <w:r>
        <w:rPr>
          <w:b/>
          <w:bCs/>
          <w:lang w:val="en-US"/>
        </w:rPr>
        <w:t xml:space="preserve">Figure </w:t>
      </w:r>
      <w:ins w:id="2839" w:author="Mike Taylor" w:date="2024-08-27T22:54:41Z">
        <w:r>
          <w:rPr>
            <w:b/>
            <w:bCs/>
            <w:lang w:val="en-US"/>
          </w:rPr>
          <w:t>6</w:t>
        </w:r>
      </w:ins>
      <w:del w:id="2840" w:author="Mike Taylor" w:date="2024-08-27T22:54:41Z">
        <w:r>
          <w:rPr>
            <w:b/>
            <w:bCs/>
            <w:lang w:val="en-US"/>
          </w:rPr>
          <w:delText>5</w:delText>
        </w:r>
      </w:del>
      <w:r>
        <w:rPr>
          <w:b/>
          <w:bCs/>
          <w:lang w:val="en-US"/>
        </w:rPr>
        <w:t>.</w:t>
      </w:r>
      <w:r>
        <w:rPr>
          <w:lang w:val="en-US"/>
        </w:rPr>
        <w:t xml:space="preserve"> Carnegie Museum preparation laboratory, with key personnel, in 1903 — probably January 1903, based on the calendar on the right wall. (Carnegie </w:t>
      </w:r>
      <w:ins w:id="2841" w:author="Mike Taylor" w:date="2024-08-27T22:54:41Z">
        <w:r>
          <w:rPr>
            <w:lang w:val="en-US"/>
          </w:rPr>
          <w:t xml:space="preserve">Museum of Natural History Section of Vertebrate Paleontology Archive, photograph </w:t>
        </w:r>
      </w:ins>
      <w:del w:id="2842" w:author="Mike Taylor" w:date="2024-08-27T22:54:41Z">
        <w:r>
          <w:rPr>
            <w:lang w:val="en-US"/>
          </w:rPr>
          <w:delText xml:space="preserve">photo library </w:delText>
        </w:r>
      </w:del>
      <w:r>
        <w:rPr>
          <w:lang w:val="en-US"/>
        </w:rPr>
        <w:t xml:space="preserve">#1010.) Foreground: various fossils still in matrix. Right: a sequence of caudal </w:t>
      </w:r>
      <w:ins w:id="2843" w:author="Mike Taylor" w:date="2024-08-27T22:54:41Z">
        <w:r>
          <w:rPr>
            <w:lang w:val="en-US"/>
          </w:rPr>
          <w:t>vertebrae, anterior</w:t>
        </w:r>
      </w:ins>
      <w:del w:id="2844" w:author="Mike Taylor" w:date="2024-08-27T22:54:41Z">
        <w:r>
          <w:rPr>
            <w:lang w:val="en-US"/>
          </w:rPr>
          <w:delText>vertebra, posterior</w:delText>
        </w:r>
      </w:del>
      <w:r>
        <w:rPr>
          <w:lang w:val="en-US"/>
        </w:rPr>
        <w:t xml:space="preserve"> to the front, possibly from the </w:t>
      </w:r>
      <w:ins w:id="2845" w:author="Mike Taylor" w:date="2024-08-27T22:54:41Z">
        <w:r>
          <w:rPr>
            <w:i/>
            <w:iCs/>
            <w:lang w:val="en-US"/>
          </w:rPr>
          <w:t>Apatosaurus excelsus</w:t>
        </w:r>
      </w:ins>
      <w:del w:id="2846" w:author="Mike Taylor" w:date="2024-08-27T22:54:41Z">
        <w:r>
          <w:rPr>
            <w:i/>
            <w:iCs/>
            <w:lang w:val="en-US"/>
          </w:rPr>
          <w:delText>Carnegie Diplodocus</w:delText>
        </w:r>
      </w:del>
      <w:r>
        <w:rPr>
          <w:lang w:val="en-US"/>
        </w:rPr>
        <w:t xml:space="preserve"> referred specimen CM </w:t>
      </w:r>
      <w:ins w:id="2847" w:author="Mike Taylor" w:date="2024-08-27T22:54:41Z">
        <w:r>
          <w:rPr>
            <w:lang w:val="en-US"/>
          </w:rPr>
          <w:t>563 (subsequently transferred to the University of Wyoming (as UW 15556)</w:t>
        </w:r>
      </w:ins>
      <w:del w:id="2848" w:author="Mike Taylor" w:date="2024-08-27T22:54:41Z">
        <w:r>
          <w:rPr>
            <w:lang w:val="en-US"/>
          </w:rPr>
          <w:delText xml:space="preserve">94 (there are too many of them to be from the holotype CM 84) or from the </w:delText>
        </w:r>
      </w:del>
      <w:del w:id="2849" w:author="Mike Taylor" w:date="2024-08-27T22:54:41Z">
        <w:r>
          <w:rPr>
            <w:i/>
            <w:iCs/>
            <w:lang w:val="en-US"/>
          </w:rPr>
          <w:delText>Apatosaurus excelsus</w:delText>
        </w:r>
      </w:del>
      <w:del w:id="2850" w:author="Mike Taylor" w:date="2024-08-27T22:54:41Z">
        <w:r>
          <w:rPr>
            <w:lang w:val="en-US"/>
          </w:rPr>
          <w:delText xml:space="preserve"> referred specimen CM 563 (subsequently transferred to UW 15556</w:delText>
        </w:r>
      </w:del>
      <w:r>
        <w:rPr>
          <w:lang w:val="en-US"/>
        </w:rPr>
        <w:t xml:space="preserve"> and referred to </w:t>
      </w:r>
      <w:r>
        <w:rPr>
          <w:i/>
          <w:iCs/>
          <w:lang w:val="en-US"/>
        </w:rPr>
        <w:t>Brontosaurus parvus</w:t>
      </w:r>
      <w:r>
        <w:rPr>
          <w:lang w:val="en-US"/>
        </w:rPr>
        <w:t xml:space="preserve"> by Tschopp et al. (2015:229) (Anthony Maltese, pers. comm., 2022)</w:t>
      </w:r>
      <w:ins w:id="2851" w:author="Mike Taylor" w:date="2024-08-27T22:54:41Z">
        <w:r>
          <w:rPr>
            <w:lang w:val="en-US"/>
          </w:rPr>
          <w:t>). People are,</w:t>
        </w:r>
      </w:ins>
      <w:del w:id="2852" w:author="Mike Taylor" w:date="2024-08-27T22:54:41Z">
        <w:r>
          <w:rPr>
            <w:lang w:val="en-US"/>
          </w:rPr>
          <w:delText>. People</w:delText>
        </w:r>
      </w:del>
      <w:r>
        <w:rPr>
          <w:lang w:val="en-US"/>
        </w:rPr>
        <w:t xml:space="preserve"> from left to right:</w:t>
      </w:r>
    </w:p>
    <w:p>
      <w:pPr>
        <w:pStyle w:val="FigureCaption"/>
        <w:numPr>
          <w:ilvl w:val="0"/>
          <w:numId w:val="7"/>
        </w:numPr>
        <w:rPr>
          <w:lang w:val="en-US"/>
        </w:rPr>
      </w:pPr>
      <w:r>
        <w:rPr>
          <w:lang w:val="en-US"/>
        </w:rPr>
        <w:t xml:space="preserve">Far left, mostly cropped from image: field </w:t>
      </w:r>
      <w:ins w:id="2853" w:author="Mike Taylor" w:date="2024-08-27T22:54:41Z">
        <w:r>
          <w:rPr>
            <w:lang w:val="en-US"/>
          </w:rPr>
          <w:t>collector</w:t>
        </w:r>
      </w:ins>
      <w:del w:id="2854" w:author="Mike Taylor" w:date="2024-08-27T22:54:41Z">
        <w:r>
          <w:rPr>
            <w:lang w:val="en-US"/>
          </w:rPr>
          <w:delText>worker</w:delText>
        </w:r>
      </w:del>
      <w:r>
        <w:rPr>
          <w:lang w:val="en-US"/>
        </w:rPr>
        <w:t xml:space="preserve"> William H. Utterback</w:t>
      </w:r>
    </w:p>
    <w:p>
      <w:pPr>
        <w:pStyle w:val="FigureCaption"/>
        <w:numPr>
          <w:ilvl w:val="0"/>
          <w:numId w:val="7"/>
        </w:numPr>
        <w:rPr>
          <w:lang w:val="en-US"/>
        </w:rPr>
      </w:pPr>
      <w:r>
        <w:rPr>
          <w:lang w:val="en-US"/>
        </w:rPr>
        <w:t xml:space="preserve">Seated, facing right: field </w:t>
      </w:r>
      <w:ins w:id="2855" w:author="Mike Taylor" w:date="2024-08-27T22:54:41Z">
        <w:r>
          <w:rPr>
            <w:lang w:val="en-US"/>
          </w:rPr>
          <w:t>collector and researcher</w:t>
        </w:r>
      </w:ins>
      <w:del w:id="2856" w:author="Mike Taylor" w:date="2024-08-27T22:54:41Z">
        <w:r>
          <w:rPr>
            <w:lang w:val="en-US"/>
          </w:rPr>
          <w:delText>worked</w:delText>
        </w:r>
      </w:del>
      <w:r>
        <w:rPr>
          <w:lang w:val="en-US"/>
        </w:rPr>
        <w:t xml:space="preserve"> Olaf A. Peterson</w:t>
      </w:r>
    </w:p>
    <w:p>
      <w:pPr>
        <w:pStyle w:val="FigureCaption"/>
        <w:numPr>
          <w:ilvl w:val="0"/>
          <w:numId w:val="7"/>
        </w:numPr>
        <w:rPr>
          <w:lang w:val="en-US"/>
        </w:rPr>
      </w:pPr>
      <w:r>
        <w:rPr>
          <w:lang w:val="en-US"/>
        </w:rPr>
        <w:t xml:space="preserve">Standing at </w:t>
      </w:r>
      <w:ins w:id="2857" w:author="Mike Taylor" w:date="2024-08-27T22:54:41Z">
        <w:r>
          <w:rPr>
            <w:lang w:val="en-US"/>
          </w:rPr>
          <w:t>rear: fossil</w:t>
        </w:r>
      </w:ins>
      <w:del w:id="2858" w:author="Mike Taylor" w:date="2024-08-27T22:54:41Z">
        <w:r>
          <w:rPr>
            <w:lang w:val="en-US"/>
          </w:rPr>
          <w:delText>back:</w:delText>
        </w:r>
      </w:del>
      <w:r>
        <w:rPr>
          <w:lang w:val="en-US"/>
        </w:rPr>
        <w:t xml:space="preserve"> preparator Louis S. Coggeshall (Arthur’s brother)</w:t>
      </w:r>
    </w:p>
    <w:p>
      <w:pPr>
        <w:pStyle w:val="FigureCaption"/>
        <w:numPr>
          <w:ilvl w:val="0"/>
          <w:numId w:val="7"/>
        </w:numPr>
        <w:rPr>
          <w:lang w:val="en-US"/>
        </w:rPr>
      </w:pPr>
      <w:r>
        <w:rPr>
          <w:lang w:val="en-US"/>
        </w:rPr>
        <w:t xml:space="preserve">Seated, looking </w:t>
      </w:r>
      <w:ins w:id="2859" w:author="Mike Taylor" w:date="2024-08-27T22:54:41Z">
        <w:r>
          <w:rPr>
            <w:lang w:val="en-US"/>
          </w:rPr>
          <w:t>toward</w:t>
        </w:r>
      </w:ins>
      <w:del w:id="2860" w:author="Mike Taylor" w:date="2024-08-27T22:54:41Z">
        <w:r>
          <w:rPr>
            <w:lang w:val="en-US"/>
          </w:rPr>
          <w:delText>to</w:delText>
        </w:r>
      </w:del>
      <w:r>
        <w:rPr>
          <w:lang w:val="en-US"/>
        </w:rPr>
        <w:t xml:space="preserve"> camera: </w:t>
      </w:r>
      <w:ins w:id="2861" w:author="Mike Taylor" w:date="2024-08-27T22:54:41Z">
        <w:r>
          <w:rPr>
            <w:lang w:val="en-US"/>
          </w:rPr>
          <w:t>fossil preparator and researcher</w:t>
        </w:r>
      </w:ins>
      <w:del w:id="2862" w:author="Mike Taylor" w:date="2024-08-27T22:54:41Z">
        <w:r>
          <w:rPr>
            <w:lang w:val="en-US"/>
          </w:rPr>
          <w:delText>preparator</w:delText>
        </w:r>
      </w:del>
      <w:r>
        <w:rPr>
          <w:lang w:val="en-US"/>
        </w:rPr>
        <w:t xml:space="preserve"> Charles W. Gilmore</w:t>
      </w:r>
    </w:p>
    <w:p>
      <w:pPr>
        <w:pStyle w:val="FigureCaption"/>
        <w:numPr>
          <w:ilvl w:val="0"/>
          <w:numId w:val="7"/>
        </w:numPr>
        <w:rPr>
          <w:lang w:val="en-US"/>
        </w:rPr>
      </w:pPr>
      <w:r>
        <w:rPr>
          <w:lang w:val="en-US"/>
        </w:rPr>
        <w:t xml:space="preserve">Seated at far table: field </w:t>
      </w:r>
      <w:ins w:id="2863" w:author="Mike Taylor" w:date="2024-08-27T22:54:41Z">
        <w:r>
          <w:rPr>
            <w:lang w:val="en-US"/>
          </w:rPr>
          <w:t>collector</w:t>
        </w:r>
      </w:ins>
      <w:del w:id="2864" w:author="Mike Taylor" w:date="2024-08-27T22:54:41Z">
        <w:r>
          <w:rPr>
            <w:lang w:val="en-US"/>
          </w:rPr>
          <w:delText>worker</w:delText>
        </w:r>
      </w:del>
      <w:r>
        <w:rPr>
          <w:lang w:val="en-US"/>
        </w:rPr>
        <w:t xml:space="preserve"> Earl Douglass</w:t>
      </w:r>
    </w:p>
    <w:p>
      <w:pPr>
        <w:pStyle w:val="FigureCaption"/>
        <w:numPr>
          <w:ilvl w:val="0"/>
          <w:numId w:val="7"/>
        </w:numPr>
        <w:rPr>
          <w:lang w:val="en-US"/>
        </w:rPr>
      </w:pPr>
      <w:r>
        <w:rPr>
          <w:lang w:val="en-US"/>
        </w:rPr>
        <w:t xml:space="preserve">Standing behind far table: chief </w:t>
      </w:r>
      <w:ins w:id="2865" w:author="Mike Taylor" w:date="2024-08-27T22:54:41Z">
        <w:r>
          <w:rPr>
            <w:lang w:val="en-US"/>
          </w:rPr>
          <w:t xml:space="preserve">fossil </w:t>
        </w:r>
      </w:ins>
      <w:r>
        <w:rPr>
          <w:lang w:val="en-US"/>
        </w:rPr>
        <w:t>preparator Arthur S. Coggeshall</w:t>
      </w:r>
    </w:p>
    <w:p>
      <w:pPr>
        <w:pStyle w:val="FigureCaption"/>
        <w:numPr>
          <w:ilvl w:val="0"/>
          <w:numId w:val="7"/>
        </w:numPr>
        <w:rPr>
          <w:lang w:val="en-US"/>
        </w:rPr>
      </w:pPr>
      <w:r>
        <w:rPr>
          <w:lang w:val="en-US"/>
        </w:rPr>
        <w:t xml:space="preserve">Sitting at far table, facing left: </w:t>
      </w:r>
      <w:ins w:id="2866" w:author="Mike Taylor" w:date="2024-08-27T22:54:41Z">
        <w:r>
          <w:rPr>
            <w:lang w:val="en-US"/>
          </w:rPr>
          <w:t xml:space="preserve">fossil </w:t>
        </w:r>
      </w:ins>
      <w:r>
        <w:rPr>
          <w:lang w:val="en-US"/>
        </w:rPr>
        <w:t>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 xml:space="preserve">Figure </w:t>
      </w:r>
      <w:ins w:id="2867" w:author="Mike Taylor" w:date="2024-08-27T22:54:41Z">
        <w:r>
          <w:rPr>
            <w:b/>
            <w:bCs/>
            <w:lang w:val="en-US"/>
          </w:rPr>
          <w:t>7</w:t>
        </w:r>
      </w:ins>
      <w:del w:id="2868" w:author="Mike Taylor" w:date="2024-08-27T22:54:41Z">
        <w:r>
          <w:rPr>
            <w:b/>
            <w:bCs/>
            <w:lang w:val="en-US"/>
          </w:rPr>
          <w:delText>6</w:delText>
        </w:r>
      </w:del>
      <w:r>
        <w:rPr>
          <w:b/>
          <w:bCs/>
          <w:lang w:val="en-US"/>
        </w:rPr>
        <w:t>.</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w:t>
      </w:r>
      <w:ins w:id="2869" w:author="Mike Taylor" w:date="2024-08-27T22:54:41Z">
        <w:r>
          <w:rPr>
            <w:lang w:val="en-US"/>
          </w:rPr>
          <w:t xml:space="preserve"> (see text)</w:t>
        </w:r>
      </w:ins>
      <w:r>
        <w:rPr>
          <w:lang w:val="en-US"/>
        </w:rPr>
        <w:t xml:space="preserve">. Hatcher’s reconstruction, now over 120 years old, </w:t>
      </w:r>
      <w:ins w:id="2870" w:author="Mike Taylor" w:date="2024-08-27T22:54:41Z">
        <w:r>
          <w:rPr>
            <w:lang w:val="en-US"/>
          </w:rPr>
          <w:t>remains mostly accurate</w:t>
        </w:r>
      </w:ins>
      <w:del w:id="2871" w:author="Mike Taylor" w:date="2024-08-27T22:54:41Z">
        <w:r>
          <w:rPr>
            <w:b w:val="false"/>
            <w:bCs w:val="false"/>
            <w:lang w:val="en-US"/>
          </w:rPr>
          <w:delText>mostly holds up well</w:delText>
        </w:r>
      </w:del>
      <w:r>
        <w:rPr>
          <w:lang w:val="en-US"/>
        </w:rPr>
        <w:t xml:space="preserve">: only the forefeet, which were unknown to </w:t>
      </w:r>
      <w:ins w:id="2872" w:author="Mike Taylor" w:date="2024-08-27T22:54:41Z">
        <w:r>
          <w:rPr>
            <w:lang w:val="en-US"/>
          </w:rPr>
          <w:t>him</w:t>
        </w:r>
      </w:ins>
      <w:del w:id="2873" w:author="Mike Taylor" w:date="2024-08-27T22:54:41Z">
        <w:r>
          <w:rPr>
            <w:b w:val="false"/>
            <w:bCs w:val="false"/>
            <w:lang w:val="en-US"/>
          </w:rPr>
          <w:delText>Hatcher</w:delText>
        </w:r>
      </w:del>
      <w:r>
        <w:rPr>
          <w:lang w:val="en-US"/>
        </w:rPr>
        <w:t xml:space="preserve">, are badly wrong, with splayed </w:t>
      </w:r>
      <w:ins w:id="2874" w:author="Mike Taylor" w:date="2024-08-27T22:54:41Z">
        <w:r>
          <w:rPr>
            <w:lang w:val="en-US"/>
          </w:rPr>
          <w:t xml:space="preserve">digits rather than the </w:t>
        </w:r>
      </w:ins>
      <w:del w:id="2875" w:author="Mike Taylor" w:date="2024-08-27T22:54:41Z">
        <w:r>
          <w:rPr>
            <w:b w:val="false"/>
            <w:bCs w:val="false"/>
            <w:lang w:val="en-US"/>
          </w:rPr>
          <w:delText xml:space="preserve">fingers rather then </w:delText>
        </w:r>
      </w:del>
      <w:r>
        <w:rPr>
          <w:lang w:val="en-US"/>
        </w:rPr>
        <w:t xml:space="preserve">vertical arcade of metacarpals that is now known to make up the sauropod manus. The </w:t>
      </w:r>
      <w:ins w:id="2876" w:author="Mike Taylor" w:date="2024-08-27T22:54:41Z">
        <w:r>
          <w:rPr>
            <w:lang w:val="en-US"/>
          </w:rPr>
          <w:t xml:space="preserve">tail is much too short, and its dragging posture </w:t>
        </w:r>
      </w:ins>
      <w:del w:id="2877" w:author="Mike Taylor" w:date="2024-08-27T22:54:41Z">
        <w:r>
          <w:rPr>
            <w:b w:val="false"/>
            <w:bCs w:val="false"/>
            <w:lang w:val="en-US"/>
          </w:rPr>
          <w:delText xml:space="preserve">dragging posture of the tail </w:delText>
        </w:r>
      </w:del>
      <w:r>
        <w:rPr>
          <w:lang w:val="en-US"/>
        </w:rPr>
        <w:t>is also wrong: sauropod tails were</w:t>
      </w:r>
      <w:ins w:id="2878" w:author="Mike Taylor" w:date="2024-08-27T22:54:41Z">
        <w:r>
          <w:rPr>
            <w:lang w:val="en-US"/>
          </w:rPr>
          <w:t xml:space="preserve"> habitually</w:t>
        </w:r>
      </w:ins>
      <w:r>
        <w:rPr>
          <w:lang w:val="en-US"/>
        </w:rPr>
        <w:t xml:space="preserv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ins w:id="2885" w:author="Mike Taylor" w:date="2024-08-27T22:54:41Z"/>
        </w:rPr>
      </w:pPr>
      <w:ins w:id="2879" w:author="Mike Taylor" w:date="2024-08-27T22:54:41Z">
        <w:r>
          <w:rPr>
            <w:b/>
            <w:bCs/>
            <w:lang w:val="en-US"/>
          </w:rPr>
          <w:t>Figure 8.</w:t>
        </w:r>
      </w:ins>
      <w:ins w:id="2880" w:author="Mike Taylor" w:date="2024-08-27T22:54:41Z">
        <w:r>
          <w:rPr>
            <w:lang w:val="en-US"/>
          </w:rPr>
          <w:t xml:space="preserve"> The original print of </w:t>
        </w:r>
      </w:ins>
      <w:ins w:id="2881" w:author="Mike Taylor" w:date="2024-08-27T22:54:41Z">
        <w:r>
          <w:rPr>
            <w:i/>
            <w:iCs/>
            <w:lang w:val="en-US"/>
          </w:rPr>
          <w:t>Diplodocus carnegii</w:t>
        </w:r>
      </w:ins>
      <w:ins w:id="2882" w:author="Mike Taylor" w:date="2024-08-27T22:54:41Z">
        <w:r>
          <w:rPr>
            <w:lang w:val="en-US"/>
          </w:rPr>
          <w:t xml:space="preserve"> that caught the eye of King Edward VII on his visit to Andrew Carnegie at Skibo Castle in early October 1902, leading to the creation of the London cast and, indirectly, all other casts of the Carnegie </w:t>
        </w:r>
      </w:ins>
      <w:ins w:id="2883" w:author="Mike Taylor" w:date="2024-08-27T22:54:41Z">
        <w:r>
          <w:rPr>
            <w:i/>
            <w:iCs/>
            <w:lang w:val="en-US"/>
          </w:rPr>
          <w:t>Diplodocus</w:t>
        </w:r>
      </w:ins>
      <w:ins w:id="2884" w:author="Mike Taylor" w:date="2024-08-27T22:54:41Z">
        <w:r>
          <w:rPr>
            <w:lang w:val="en-US"/>
          </w:rPr>
          <w:t>. This print is held by the Andrew Carnegie Birthplace Museum as ACBM 1928/461. It is evidently a cut-down copy of the reconstruction from Plate XIII of Hatcher’s (1901) descriptive monograph, with the headings and titles removed.</w:t>
        </w:r>
      </w:ins>
    </w:p>
    <w:p>
      <w:pPr>
        <w:pStyle w:val="FigureCaption"/>
        <w:rPr>
          <w:lang w:val="en-US"/>
          <w:ins w:id="2890" w:author="Mike Taylor" w:date="2024-08-27T22:54:41Z"/>
        </w:rPr>
      </w:pPr>
      <w:ins w:id="2886" w:author="Mike Taylor" w:date="2024-08-27T22:54:41Z">
        <w:r>
          <w:rPr>
            <w:b/>
            <w:bCs/>
            <w:lang w:val="en-US"/>
          </w:rPr>
          <w:t>Figure 9.</w:t>
        </w:r>
      </w:ins>
      <w:ins w:id="2887" w:author="Mike Taylor" w:date="2024-08-27T22:54:41Z">
        <w:r>
          <w:rPr>
            <w:lang w:val="en-US"/>
          </w:rPr>
          <w:t xml:space="preserve"> Letter from Andrew Carnegie to William J. Holland, 2 October 1902. “The King was attracted to the </w:t>
        </w:r>
      </w:ins>
      <w:ins w:id="2888" w:author="Mike Taylor" w:date="2024-08-27T22:54:41Z">
        <w:r>
          <w:rPr>
            <w:i/>
            <w:iCs/>
            <w:lang w:val="en-US"/>
          </w:rPr>
          <w:t>Diplodocus</w:t>
        </w:r>
      </w:ins>
      <w:ins w:id="2889" w:author="Mike Taylor" w:date="2024-08-27T22:54:41Z">
        <w:r>
          <w:rPr>
            <w:lang w:val="en-US"/>
          </w:rPr>
          <w:t xml:space="preserve"> when here. He wants one for the British Museum badly. I read your note which told of the new finds. He is on your track now for duplicate.”</w:t>
        </w:r>
      </w:ins>
    </w:p>
    <w:p>
      <w:pPr>
        <w:pStyle w:val="FigureCaption"/>
        <w:rPr>
          <w:lang w:val="en-US"/>
        </w:rPr>
      </w:pPr>
      <w:r>
        <w:rPr>
          <w:b/>
          <w:bCs/>
          <w:lang w:val="en-US"/>
        </w:rPr>
        <w:t xml:space="preserve">Figure </w:t>
      </w:r>
      <w:ins w:id="2891" w:author="Mike Taylor" w:date="2024-08-27T22:54:41Z">
        <w:r>
          <w:rPr>
            <w:b/>
            <w:bCs/>
            <w:lang w:val="en-US"/>
          </w:rPr>
          <w:t>10</w:t>
        </w:r>
      </w:ins>
      <w:del w:id="2892" w:author="Mike Taylor" w:date="2024-08-27T22:54:41Z">
        <w:r>
          <w:rPr>
            <w:b/>
            <w:bCs/>
            <w:lang w:val="en-US"/>
          </w:rPr>
          <w:delText>7</w:delText>
        </w:r>
      </w:del>
      <w:r>
        <w:rPr>
          <w:b/>
          <w:bCs/>
          <w:lang w:val="en-US"/>
        </w:rPr>
        <w:t>.</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w:t>
      </w:r>
      <w:ins w:id="2893" w:author="Mike Taylor" w:date="2024-08-27T22:54:41Z">
        <w:r>
          <w:rPr>
            <w:lang w:val="en-US"/>
          </w:rPr>
          <w:t xml:space="preserve"> of Natural History Section of Vertebrate Paleontology Archive,</w:t>
        </w:r>
      </w:ins>
      <w:r>
        <w:rPr>
          <w:lang w:val="en-US"/>
        </w:rPr>
        <w:t xml:space="preserve"> photograph #620, taken on 1 or 2 July 1904.</w:t>
      </w:r>
    </w:p>
    <w:p>
      <w:pPr>
        <w:pStyle w:val="FigureCaption"/>
        <w:rPr>
          <w:lang w:val="en-US"/>
        </w:rPr>
      </w:pPr>
      <w:r>
        <w:rPr>
          <w:b/>
          <w:bCs/>
          <w:lang w:val="en-US"/>
        </w:rPr>
        <w:t xml:space="preserve">Figure </w:t>
      </w:r>
      <w:ins w:id="2894" w:author="Mike Taylor" w:date="2024-08-27T22:54:41Z">
        <w:r>
          <w:rPr>
            <w:b/>
            <w:bCs/>
            <w:lang w:val="en-US"/>
          </w:rPr>
          <w:t>11.</w:t>
        </w:r>
      </w:ins>
      <w:ins w:id="2895" w:author="Mike Taylor" w:date="2024-08-27T22:54:41Z">
        <w:r>
          <w:rPr>
            <w:lang w:val="en-US"/>
          </w:rPr>
          <w:t xml:space="preserve"> Pectoral </w:t>
        </w:r>
      </w:ins>
      <w:del w:id="2896" w:author="Mike Taylor" w:date="2024-08-27T22:54:41Z">
        <w:r>
          <w:rPr>
            <w:b/>
            <w:bCs/>
            <w:lang w:val="en-US"/>
          </w:rPr>
          <w:delText>8.</w:delText>
        </w:r>
      </w:del>
      <w:del w:id="2897" w:author="Mike Taylor" w:date="2024-08-27T22:54:41Z">
        <w:r>
          <w:rPr>
            <w:lang w:val="en-US"/>
          </w:rPr>
          <w:delText xml:space="preserve"> Shoulder and chest </w:delText>
        </w:r>
      </w:del>
      <w:r>
        <w:rPr>
          <w:lang w:val="en-US"/>
        </w:rPr>
        <w:t xml:space="preserve">region of the mounted </w:t>
      </w:r>
      <w:ins w:id="2898" w:author="Mike Taylor" w:date="2024-08-27T22:54:41Z">
        <w:r>
          <w:rPr>
            <w:i/>
            <w:iCs/>
            <w:lang w:val="en-US"/>
          </w:rPr>
          <w:t>Diplodocus</w:t>
        </w:r>
      </w:ins>
      <w:ins w:id="2899" w:author="Mike Taylor" w:date="2024-08-27T22:54:41Z">
        <w:r>
          <w:rPr>
            <w:lang w:val="en-US"/>
          </w:rPr>
          <w:t xml:space="preserve"> skeleton at</w:t>
        </w:r>
      </w:ins>
      <w:del w:id="2900" w:author="Mike Taylor" w:date="2024-08-27T22:54:41Z">
        <w:r>
          <w:rPr>
            <w:lang w:val="en-US"/>
          </w:rPr>
          <w:delText>skeleton of</w:delText>
        </w:r>
      </w:del>
      <w:r>
        <w:rPr>
          <w:lang w:val="en-US"/>
        </w:rPr>
        <w:t xml:space="preserve"> the Carnegie </w:t>
      </w:r>
      <w:ins w:id="2901" w:author="Mike Taylor" w:date="2024-08-27T22:54:41Z">
        <w:r>
          <w:rPr>
            <w:lang w:val="en-US"/>
          </w:rPr>
          <w:t xml:space="preserve">Museum </w:t>
        </w:r>
      </w:ins>
      <w:del w:id="2902" w:author="Mike Taylor" w:date="2024-08-27T22:54:41Z">
        <w:r>
          <w:rPr>
            <w:i/>
            <w:iCs/>
            <w:lang w:val="en-US"/>
          </w:rPr>
          <w:delText>Diplodocus</w:delText>
        </w:r>
      </w:del>
      <w:del w:id="2903" w:author="Mike Taylor" w:date="2024-08-27T22:54:41Z">
        <w:r>
          <w:rPr>
            <w:lang w:val="en-US"/>
          </w:rPr>
          <w:delText xml:space="preserve"> CM 84, </w:delText>
        </w:r>
      </w:del>
      <w:r>
        <w:rPr>
          <w:lang w:val="en-US"/>
        </w:rPr>
        <w:t>as it is today, in left anterolateral view. Highlighted bones: scapulae in blue, coracoids in red</w:t>
      </w:r>
      <w:ins w:id="2904" w:author="Mike Taylor" w:date="2024-08-27T22:54:41Z">
        <w:r>
          <w:rPr>
            <w:lang w:val="en-US"/>
          </w:rPr>
          <w:t>,</w:t>
        </w:r>
      </w:ins>
      <w:del w:id="2905" w:author="Mike Taylor" w:date="2024-08-27T22:54:41Z">
        <w:r>
          <w:rPr>
            <w:lang w:val="en-US"/>
          </w:rPr>
          <w:delText xml:space="preserve"> and</w:delText>
        </w:r>
      </w:del>
      <w:r>
        <w:rPr>
          <w:lang w:val="en-US"/>
        </w:rPr>
        <w:t xml:space="preserve">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 xml:space="preserve">Figure </w:t>
      </w:r>
      <w:ins w:id="2906" w:author="Mike Taylor" w:date="2024-08-27T22:54:41Z">
        <w:r>
          <w:rPr>
            <w:b/>
            <w:bCs/>
            <w:lang w:val="en-US"/>
          </w:rPr>
          <w:t>12</w:t>
        </w:r>
      </w:ins>
      <w:del w:id="2907" w:author="Mike Taylor" w:date="2024-08-27T22:54:41Z">
        <w:r>
          <w:rPr>
            <w:b/>
            <w:bCs/>
            <w:lang w:val="en-US"/>
          </w:rPr>
          <w:delText>9</w:delText>
        </w:r>
      </w:del>
      <w:r>
        <w:rPr>
          <w:b/>
          <w:bCs/>
          <w:lang w:val="en-US"/>
        </w:rPr>
        <w:t>.</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2908" w:author="Mike Taylor" w:date="2024-08-27T22:54:41Z">
        <w:r>
          <w:rPr>
            <w:lang w:val="en-US"/>
          </w:rPr>
          <w:t>,</w:t>
        </w:r>
      </w:ins>
      <w:r>
        <w:rPr>
          <w:lang w:val="en-US"/>
        </w:rPr>
        <w:t xml:space="preserve"> and ventral views, but not </w:t>
      </w:r>
      <w:del w:id="2909" w:author="Mike Taylor" w:date="2024-08-27T22:54:41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w:t>
      </w:r>
      <w:ins w:id="2910" w:author="Mike Taylor" w:date="2024-08-27T22:54:41Z">
        <w:r>
          <w:rPr>
            <w:lang w:val="en-US"/>
          </w:rPr>
          <w:t>gray</w:t>
        </w:r>
      </w:ins>
      <w:del w:id="2911" w:author="Mike Taylor" w:date="2024-08-27T22:54:41Z">
        <w:r>
          <w:rPr>
            <w:lang w:val="en-US"/>
          </w:rPr>
          <w:delText>grey</w:delText>
        </w:r>
      </w:del>
      <w:r>
        <w:rPr>
          <w:lang w:val="en-US"/>
        </w:rPr>
        <w:t xml:space="preserve">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w:t>
      </w:r>
      <w:ins w:id="2912" w:author="Mike Taylor" w:date="2024-08-27T22:54:41Z">
        <w:r>
          <w:rPr>
            <w:lang w:val="en-US"/>
          </w:rPr>
          <w:t xml:space="preserve"> in </w:t>
        </w:r>
      </w:ins>
      <w:del w:id="2913" w:author="Mike Taylor" w:date="2024-08-27T22:54:41Z">
        <w:r>
          <w:rPr>
            <w:lang w:val="en-US"/>
          </w:rPr>
          <w:delText xml:space="preserve">, </w:delText>
        </w:r>
      </w:del>
      <w:r>
        <w:rPr>
          <w:lang w:val="en-US"/>
        </w:rPr>
        <w:t xml:space="preserve">having longer and slenderer posterior processes of the neural arch, and </w:t>
      </w:r>
      <w:ins w:id="2914" w:author="Mike Taylor" w:date="2024-08-27T22:54:41Z">
        <w:r>
          <w:rPr>
            <w:lang w:val="en-US"/>
          </w:rPr>
          <w:t xml:space="preserve">it has </w:t>
        </w:r>
      </w:ins>
      <w:r>
        <w:rPr>
          <w:lang w:val="en-US"/>
        </w:rPr>
        <w:t>an anteroposteriorly longer intercentrum</w:t>
      </w:r>
      <w:ins w:id="2915" w:author="Mike Taylor" w:date="2024-08-27T22:54:41Z">
        <w:r>
          <w:rPr>
            <w:lang w:val="en-US"/>
          </w:rPr>
          <w:t xml:space="preserve"> than shown in parts B and C</w:t>
        </w:r>
      </w:ins>
      <w:r>
        <w:rPr>
          <w:lang w:val="en-US"/>
        </w:rPr>
        <w:t>.</w:t>
      </w:r>
    </w:p>
    <w:p>
      <w:pPr>
        <w:pStyle w:val="FigureCaption"/>
        <w:rPr>
          <w:lang w:val="en-US"/>
        </w:rPr>
      </w:pPr>
      <w:r>
        <w:rPr>
          <w:b/>
          <w:bCs/>
          <w:lang w:val="en-US"/>
        </w:rPr>
        <w:t xml:space="preserve">Figure </w:t>
      </w:r>
      <w:ins w:id="2916" w:author="Mike Taylor" w:date="2024-08-27T22:54:41Z">
        <w:r>
          <w:rPr>
            <w:b/>
            <w:bCs/>
            <w:lang w:val="en-US"/>
          </w:rPr>
          <w:t>13</w:t>
        </w:r>
      </w:ins>
      <w:del w:id="2917" w:author="Mike Taylor" w:date="2024-08-27T22:54:41Z">
        <w:r>
          <w:rPr>
            <w:b/>
            <w:bCs/>
            <w:lang w:val="en-US"/>
          </w:rPr>
          <w:delText>10</w:delText>
        </w:r>
      </w:del>
      <w:r>
        <w:rPr>
          <w:b/>
          <w:bCs/>
          <w:lang w:val="en-US"/>
        </w:rPr>
        <w:t>.</w:t>
      </w:r>
      <w:r>
        <w:rPr>
          <w:lang w:val="en-US"/>
        </w:rPr>
        <w:t xml:space="preserve"> Skeletal atlas of the Carnegie mount of </w:t>
      </w:r>
      <w:r>
        <w:rPr>
          <w:i/>
          <w:iCs/>
          <w:lang w:val="en-US"/>
        </w:rPr>
        <w:t xml:space="preserve">Diplodocus </w:t>
      </w:r>
      <w:del w:id="2918" w:author="Mike Taylor" w:date="2024-08-27T22:54:41Z">
        <w:r>
          <w:rPr>
            <w:i/>
            <w:iCs/>
            <w:lang w:val="en-US"/>
          </w:rPr>
          <w:delText xml:space="preserve">carnegii </w:delText>
        </w:r>
      </w:del>
      <w:r>
        <w:rPr>
          <w:lang w:val="en-US"/>
        </w:rPr>
        <w:t xml:space="preserve">as originally erected in 1907, with bones color-coded according to the specimen they belonged to or were cast or sculpted from. Modified from a skeletal reconstruction by Scott Hartman, used with permission. Bones are </w:t>
      </w:r>
      <w:ins w:id="2919" w:author="Mike Taylor" w:date="2024-08-27T22:54:41Z">
        <w:r>
          <w:rPr>
            <w:lang w:val="en-US"/>
          </w:rPr>
          <w:t>colored</w:t>
        </w:r>
      </w:ins>
      <w:del w:id="2920" w:author="Mike Taylor" w:date="2024-08-27T22:54:41Z">
        <w:r>
          <w:rPr>
            <w:lang w:val="en-US"/>
          </w:rPr>
          <w:delText>coloured</w:delText>
        </w:r>
      </w:del>
      <w:r>
        <w:rPr>
          <w:lang w:val="en-US"/>
        </w:rPr>
        <w:t xml:space="preserve"> as follows: CM 84 (most of the skeleton), yellow; CM 94 (right scapulocoracoid, lower right hindlimb</w:t>
      </w:r>
      <w:ins w:id="2921" w:author="Mike Taylor" w:date="2024-08-27T22:54:41Z">
        <w:r>
          <w:rPr>
            <w:lang w:val="en-US"/>
          </w:rPr>
          <w:t xml:space="preserve">, </w:t>
        </w:r>
      </w:ins>
      <w:del w:id="2922" w:author="Mike Taylor" w:date="2024-08-27T22:54:41Z">
        <w:r>
          <w:rPr>
            <w:lang w:val="en-US"/>
          </w:rPr>
          <w:delText xml:space="preserve"> and </w:delText>
        </w:r>
      </w:del>
      <w:r>
        <w:rPr>
          <w:lang w:val="en-US"/>
        </w:rPr>
        <w:t>much of the tail</w:t>
      </w:r>
      <w:ins w:id="2923" w:author="Mike Taylor" w:date="2024-08-27T22:54:41Z">
        <w:r>
          <w:rPr>
            <w:lang w:val="en-US"/>
          </w:rPr>
          <w:t xml:space="preserve"> and some chevrons), sculpted left tibia, </w:t>
        </w:r>
      </w:ins>
      <w:del w:id="2924" w:author="Mike Taylor" w:date="2024-08-27T22:54:41Z">
        <w:r>
          <w:rPr>
            <w:lang w:val="en-US"/>
          </w:rPr>
          <w:delText xml:space="preserve">), </w:delText>
        </w:r>
      </w:del>
      <w:r>
        <w:rPr>
          <w:lang w:val="en-US"/>
        </w:rPr>
        <w:t xml:space="preserve">red; CM 307 (the rest of the tail), blue; CM 662 (sculpted </w:t>
      </w:r>
      <w:ins w:id="2925" w:author="Mike Taylor" w:date="2024-08-27T22:54:41Z">
        <w:r>
          <w:rPr>
            <w:lang w:val="en-US"/>
          </w:rPr>
          <w:t>braincase, right humerus, radius and ulna</w:t>
        </w:r>
      </w:ins>
      <w:del w:id="2926" w:author="Mike Taylor" w:date="2024-08-27T22:54:41Z">
        <w:r>
          <w:rPr>
            <w:lang w:val="en-US"/>
          </w:rPr>
          <w:delText>right forelimb</w:delText>
        </w:r>
      </w:del>
      <w:r>
        <w:rPr>
          <w:lang w:val="en-US"/>
        </w:rPr>
        <w:t>), green; AMNH 965 (sculpted forefeet</w:t>
      </w:r>
      <w:ins w:id="2927" w:author="Mike Taylor" w:date="2024-08-27T22:54:41Z">
        <w:r>
          <w:rPr>
            <w:lang w:val="en-US"/>
          </w:rPr>
          <w:t xml:space="preserve"> and carpus</w:t>
        </w:r>
      </w:ins>
      <w:r>
        <w:rPr>
          <w:lang w:val="en-US"/>
        </w:rPr>
        <w:t xml:space="preserve">), purple; CM 21775 (left </w:t>
      </w:r>
      <w:ins w:id="2928" w:author="Mike Taylor" w:date="2024-08-27T22:54:41Z">
        <w:r>
          <w:rPr>
            <w:lang w:val="en-US"/>
          </w:rPr>
          <w:t>humerus, radius and ulna</w:t>
        </w:r>
      </w:ins>
      <w:del w:id="2929" w:author="Mike Taylor" w:date="2024-08-27T22:54:41Z">
        <w:r>
          <w:rPr>
            <w:lang w:val="en-US"/>
          </w:rPr>
          <w:delText>forelimb</w:delText>
        </w:r>
      </w:del>
      <w:r>
        <w:rPr>
          <w:lang w:val="en-US"/>
        </w:rPr>
        <w:t>), cyan; CM 33985 (</w:t>
      </w:r>
      <w:ins w:id="2930" w:author="Mike Taylor" w:date="2024-08-27T22:54:41Z">
        <w:r>
          <w:rPr>
            <w:lang w:val="en-US"/>
          </w:rPr>
          <w:t>left fibula and lateral metatarsals), orange</w:t>
        </w:r>
      </w:ins>
      <w:del w:id="2931" w:author="Mike Taylor" w:date="2024-08-27T22:54:41Z">
        <w:r>
          <w:rPr>
            <w:lang w:val="en-US"/>
          </w:rPr>
          <w:delText>lower left hindlimb), orange; CM 662 (sculpted braincase), indigo</w:delText>
        </w:r>
      </w:del>
      <w:r>
        <w:rPr>
          <w:lang w:val="en-US"/>
        </w:rPr>
        <w:t xml:space="preserve">; USNM 2673 (sculpted remainder of skull), gold. White elements were sculpted, but the </w:t>
      </w:r>
      <w:ins w:id="2932" w:author="Mike Taylor" w:date="2024-08-27T22:54:41Z">
        <w:r>
          <w:rPr>
            <w:lang w:val="en-US"/>
          </w:rPr>
          <w:t>specimens</w:t>
        </w:r>
      </w:ins>
      <w:del w:id="2933" w:author="Mike Taylor" w:date="2024-08-27T22:54:41Z">
        <w:r>
          <w:rPr>
            <w:lang w:val="en-US"/>
          </w:rPr>
          <w:delText>models</w:delText>
        </w:r>
      </w:del>
      <w:r>
        <w:rPr>
          <w:lang w:val="en-US"/>
        </w:rPr>
        <w:t xml:space="preserve"> on which </w:t>
      </w:r>
      <w:ins w:id="2934" w:author="Mike Taylor" w:date="2024-08-27T22:54:41Z">
        <w:r>
          <w:rPr>
            <w:lang w:val="en-US"/>
          </w:rPr>
          <w:t>these</w:t>
        </w:r>
      </w:ins>
      <w:del w:id="2935" w:author="Mike Taylor" w:date="2024-08-27T22:54:41Z">
        <w:r>
          <w:rPr>
            <w:lang w:val="en-US"/>
          </w:rPr>
          <w:delText>the</w:delText>
        </w:r>
      </w:del>
      <w:r>
        <w:rPr>
          <w:lang w:val="en-US"/>
        </w:rPr>
        <w:t xml:space="preserve"> sculptures were based </w:t>
      </w:r>
      <w:ins w:id="2936" w:author="Mike Taylor" w:date="2024-08-27T22:54:41Z">
        <w:r>
          <w:rPr>
            <w:lang w:val="en-US"/>
          </w:rPr>
          <w:t xml:space="preserve">are not definitively known, though are </w:t>
        </w:r>
      </w:ins>
      <w:del w:id="2937" w:author="Mike Taylor" w:date="2024-08-27T22:54:41Z">
        <w:r>
          <w:rPr>
            <w:lang w:val="en-US"/>
          </w:rPr>
          <w:delText xml:space="preserve">is unknown: </w:delText>
        </w:r>
      </w:del>
      <w:r>
        <w:rPr>
          <w:lang w:val="en-US"/>
        </w:rPr>
        <w:t xml:space="preserve">most likely the corresponding CM 84 elements from the other side. </w:t>
      </w:r>
      <w:ins w:id="2938" w:author="Mike Taylor" w:date="2024-08-27T22:54:41Z">
        <w:r>
          <w:rPr>
            <w:lang w:val="en-US"/>
          </w:rPr>
          <w:t xml:space="preserve">Hyoids, clavicles, </w:t>
        </w:r>
      </w:ins>
      <w:del w:id="2939" w:author="Mike Taylor" w:date="2024-08-27T22:54:41Z">
        <w:r>
          <w:rPr>
            <w:lang w:val="en-US"/>
          </w:rPr>
          <w:delText xml:space="preserve">Clavicles, </w:delText>
        </w:r>
      </w:del>
      <w:r>
        <w:rPr>
          <w:lang w:val="en-US"/>
        </w:rPr>
        <w:t>interclavicle, sternal ribs</w:t>
      </w:r>
      <w:ins w:id="2940" w:author="Mike Taylor" w:date="2024-08-27T22:54:41Z">
        <w:r>
          <w:rPr>
            <w:lang w:val="en-US"/>
          </w:rPr>
          <w:t>,</w:t>
        </w:r>
      </w:ins>
      <w:r>
        <w:rPr>
          <w:lang w:val="en-US"/>
        </w:rPr>
        <w:t xml:space="preserve"> and gastralia were all omitted from the mounted skeleton. </w:t>
      </w:r>
      <w:ins w:id="2941" w:author="Mike Taylor" w:date="2024-08-27T22:54:41Z">
        <w:r>
          <w:rPr>
            <w:lang w:val="en-US"/>
          </w:rPr>
          <w:t xml:space="preserve">Source of chevrons past the first seven is uncertain. </w:t>
        </w:r>
      </w:ins>
      <w:r>
        <w:rPr>
          <w:lang w:val="en-US"/>
        </w:rPr>
        <w:t xml:space="preserve">See Table A </w:t>
      </w:r>
      <w:ins w:id="2942" w:author="Mike Taylor" w:date="2024-08-27T22:54:41Z">
        <w:r>
          <w:rPr>
            <w:lang w:val="en-US"/>
          </w:rPr>
          <w:t>and text for details</w:t>
        </w:r>
      </w:ins>
      <w:del w:id="2943" w:author="Mike Taylor" w:date="2024-08-27T22:54:41Z">
        <w:r>
          <w:rPr>
            <w:lang w:val="en-US"/>
          </w:rPr>
          <w:delText>for more detail</w:delText>
        </w:r>
      </w:del>
      <w:r>
        <w:rPr>
          <w:lang w:val="en-US"/>
        </w:rPr>
        <w:t>.</w:t>
      </w:r>
    </w:p>
    <w:p>
      <w:pPr>
        <w:pStyle w:val="FigureCaption"/>
        <w:rPr>
          <w:lang w:val="en-US"/>
        </w:rPr>
      </w:pPr>
      <w:r>
        <w:rPr>
          <w:b/>
          <w:bCs/>
          <w:lang w:val="en-US"/>
        </w:rPr>
        <w:t xml:space="preserve">Figure </w:t>
      </w:r>
      <w:ins w:id="2944" w:author="Mike Taylor" w:date="2024-08-27T22:54:41Z">
        <w:r>
          <w:rPr>
            <w:b/>
            <w:bCs/>
            <w:lang w:val="en-US"/>
          </w:rPr>
          <w:t>14</w:t>
        </w:r>
      </w:ins>
      <w:del w:id="2945" w:author="Mike Taylor" w:date="2024-08-27T22:54:41Z">
        <w:r>
          <w:rPr>
            <w:b/>
            <w:bCs/>
            <w:lang w:val="en-US"/>
          </w:rPr>
          <w:delText>11</w:delText>
        </w:r>
      </w:del>
      <w:r>
        <w:rPr>
          <w:b/>
          <w:bCs/>
          <w:lang w:val="en-US"/>
        </w:rPr>
        <w:t>.</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w:t>
      </w:r>
      <w:ins w:id="2946" w:author="Mike Taylor" w:date="2024-08-27T22:54:41Z">
        <w:r>
          <w:rPr>
            <w:lang w:val="en-US"/>
          </w:rPr>
          <w:t>photograph</w:t>
        </w:r>
      </w:ins>
      <w:del w:id="2947" w:author="Mike Taylor" w:date="2024-08-27T22:54:41Z">
        <w:r>
          <w:rPr>
            <w:lang w:val="en-US"/>
          </w:rPr>
          <w:delText>photo</w:delText>
        </w:r>
      </w:del>
      <w:r>
        <w:rPr>
          <w:lang w:val="en-US"/>
        </w:rPr>
        <w:t xml:space="preserve">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ins w:id="2948" w:author="Mike Taylor" w:date="2024-08-27T22:54:41Z">
        <w:r>
          <w:rPr>
            <w:lang w:val="en-US"/>
          </w:rPr>
          <w:t>right</w:t>
        </w:r>
      </w:ins>
      <w:del w:id="2949" w:author="Mike Taylor" w:date="2024-08-27T22:54:41Z">
        <w:r>
          <w:rPr>
            <w:lang w:val="en-US"/>
          </w:rPr>
          <w:delText>left</w:delText>
        </w:r>
      </w:del>
      <w:r>
        <w:rPr>
          <w:lang w:val="en-US"/>
        </w:rPr>
        <w:t xml:space="preserve">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 xml:space="preserve">Figure </w:t>
      </w:r>
      <w:ins w:id="2950" w:author="Mike Taylor" w:date="2024-08-27T22:54:41Z">
        <w:r>
          <w:rPr>
            <w:b/>
            <w:bCs/>
            <w:lang w:val="en-US"/>
          </w:rPr>
          <w:t>15</w:t>
        </w:r>
      </w:ins>
      <w:del w:id="2951" w:author="Mike Taylor" w:date="2024-08-27T22:54:41Z">
        <w:r>
          <w:rPr>
            <w:b/>
            <w:bCs/>
            <w:lang w:val="en-US"/>
          </w:rPr>
          <w:delText>12</w:delText>
        </w:r>
      </w:del>
      <w:r>
        <w:rPr>
          <w:b/>
          <w:bCs/>
          <w:lang w:val="en-US"/>
        </w:rPr>
        <w:t>.</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ins w:id="2952" w:author="Mike Taylor" w:date="2024-08-27T22:54:41Z">
        <w:r>
          <w:rPr>
            <w:lang w:val="en-US"/>
          </w:rPr>
          <w:t xml:space="preserve">diplodocine </w:t>
        </w:r>
      </w:ins>
      <w:del w:id="2953" w:author="Mike Taylor" w:date="2024-08-27T22:54:41Z">
        <w:r>
          <w:rPr>
            <w:i/>
            <w:iCs/>
            <w:lang w:val="en-US"/>
          </w:rPr>
          <w:delText>Diplodocus</w:delText>
        </w:r>
      </w:del>
      <w:del w:id="2954" w:author="Mike Taylor" w:date="2024-08-27T22:54:41Z">
        <w:r>
          <w:rPr>
            <w:lang w:val="en-US"/>
          </w:rPr>
          <w:delText xml:space="preserve"> sp. </w:delText>
        </w:r>
      </w:del>
      <w:r>
        <w:rPr>
          <w:lang w:val="en-US"/>
        </w:rPr>
        <w:t xml:space="preserve">cranium and mandible CM 11161. Note the realistic bone texture, including damage, especially on the mandible. Photograph by </w:t>
      </w:r>
      <w:ins w:id="2955" w:author="Mike Taylor" w:date="2024-08-27T22:54:41Z">
        <w:r>
          <w:rPr>
            <w:lang w:val="en-US"/>
          </w:rPr>
          <w:t>Joshua</w:t>
        </w:r>
      </w:ins>
      <w:del w:id="2956" w:author="Mike Taylor" w:date="2024-08-27T22:54:41Z">
        <w:r>
          <w:rPr>
            <w:lang w:val="en-US"/>
          </w:rPr>
          <w:delText>Josh</w:delText>
        </w:r>
      </w:del>
      <w:r>
        <w:rPr>
          <w:lang w:val="en-US"/>
        </w:rPr>
        <w:t xml:space="preserve"> Franzos, used with permission.</w:t>
      </w:r>
    </w:p>
    <w:p>
      <w:pPr>
        <w:pStyle w:val="FigureCaption"/>
        <w:rPr>
          <w:lang w:val="en-US"/>
        </w:rPr>
      </w:pPr>
      <w:r>
        <w:rPr>
          <w:b/>
          <w:bCs/>
          <w:lang w:val="en-US"/>
        </w:rPr>
        <w:t xml:space="preserve">Figure </w:t>
      </w:r>
      <w:ins w:id="2957" w:author="Mike Taylor" w:date="2024-08-27T22:54:41Z">
        <w:r>
          <w:rPr>
            <w:b/>
            <w:bCs/>
            <w:lang w:val="en-US"/>
          </w:rPr>
          <w:t>16</w:t>
        </w:r>
      </w:ins>
      <w:del w:id="2958" w:author="Mike Taylor" w:date="2024-08-27T22:54:41Z">
        <w:r>
          <w:rPr>
            <w:b/>
            <w:bCs/>
            <w:lang w:val="en-US"/>
          </w:rPr>
          <w:delText>13</w:delText>
        </w:r>
      </w:del>
      <w:r>
        <w:rPr>
          <w:b/>
          <w:bCs/>
          <w:lang w:val="en-US"/>
        </w:rPr>
        <w:t>.</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w:t>
      </w:r>
      <w:ins w:id="2959" w:author="Mike Taylor" w:date="2024-08-27T22:54:41Z">
        <w:r>
          <w:rPr>
            <w:lang w:val="en-US"/>
          </w:rPr>
          <w:t xml:space="preserve">original replica </w:t>
        </w:r>
      </w:ins>
      <w:del w:id="2960" w:author="Mike Taylor" w:date="2024-08-27T22:54:41Z">
        <w:r>
          <w:rPr>
            <w:lang w:val="en-US"/>
          </w:rPr>
          <w:delText xml:space="preserve">old </w:delText>
        </w:r>
      </w:del>
      <w:r>
        <w:rPr>
          <w:lang w:val="en-US"/>
        </w:rPr>
        <w:t xml:space="preserve">forefeet are still in position, with their splayed metacarpals and unguals on digits 1–3. Note that the neck </w:t>
      </w:r>
      <w:ins w:id="2961" w:author="Mike Taylor" w:date="2024-08-27T22:54:41Z">
        <w:r>
          <w:rPr>
            <w:lang w:val="en-US"/>
          </w:rPr>
          <w:t xml:space="preserve">support </w:t>
        </w:r>
      </w:ins>
      <w:r>
        <w:rPr>
          <w:lang w:val="en-US"/>
        </w:rPr>
        <w:t xml:space="preserve">had by this time been </w:t>
      </w:r>
      <w:ins w:id="2962" w:author="Mike Taylor" w:date="2024-08-27T22:54:41Z">
        <w:r>
          <w:rPr>
            <w:lang w:val="en-US"/>
          </w:rPr>
          <w:t>changed</w:t>
        </w:r>
      </w:ins>
      <w:del w:id="2963" w:author="Mike Taylor" w:date="2024-08-27T22:54:41Z">
        <w:r>
          <w:rPr>
            <w:lang w:val="en-US"/>
          </w:rPr>
          <w:delText>reposed</w:delText>
        </w:r>
      </w:del>
      <w:r>
        <w:rPr>
          <w:lang w:val="en-US"/>
        </w:rPr>
        <w:t xml:space="preserve"> since earlier photographs (</w:t>
      </w:r>
      <w:ins w:id="2964" w:author="Mike Taylor" w:date="2024-08-27T22:54:41Z">
        <w:r>
          <w:rPr>
            <w:lang w:val="en-US"/>
          </w:rPr>
          <w:t xml:space="preserve">e.g., Figure 14A–B), </w:t>
        </w:r>
      </w:ins>
      <w:del w:id="2965" w:author="Mike Taylor" w:date="2024-08-27T22:54:41Z">
        <w:r>
          <w:rPr>
            <w:lang w:val="en-US"/>
          </w:rPr>
          <w:delText xml:space="preserve">Figure E), in a more elevated posture, and was </w:delText>
        </w:r>
      </w:del>
      <w:r>
        <w:rPr>
          <w:lang w:val="en-US"/>
        </w:rPr>
        <w:t xml:space="preserve">now suspended from the ceiling rather than supported from below by </w:t>
      </w:r>
      <w:ins w:id="2966" w:author="Mike Taylor" w:date="2024-08-27T22:54:41Z">
        <w:r>
          <w:rPr>
            <w:lang w:val="en-US"/>
          </w:rPr>
          <w:t>a tripartite pole</w:t>
        </w:r>
      </w:ins>
      <w:del w:id="2967" w:author="Mike Taylor" w:date="2024-08-27T22:54:41Z">
        <w:r>
          <w:rPr>
            <w:lang w:val="en-US"/>
          </w:rPr>
          <w:delText>scaffolds</w:delText>
        </w:r>
      </w:del>
      <w:r>
        <w:rPr>
          <w:lang w:val="en-US"/>
        </w:rPr>
        <w:t>.</w:t>
      </w:r>
    </w:p>
    <w:p>
      <w:pPr>
        <w:pStyle w:val="FigureCaption"/>
        <w:rPr>
          <w:lang w:val="en-US"/>
        </w:rPr>
      </w:pPr>
      <w:r>
        <w:rPr>
          <w:b/>
          <w:bCs/>
          <w:lang w:val="en-US"/>
        </w:rPr>
        <w:t xml:space="preserve">Figure </w:t>
      </w:r>
      <w:ins w:id="2968" w:author="Mike Taylor" w:date="2024-08-27T22:54:41Z">
        <w:r>
          <w:rPr>
            <w:b/>
            <w:bCs/>
            <w:lang w:val="en-US"/>
          </w:rPr>
          <w:t>17</w:t>
        </w:r>
      </w:ins>
      <w:del w:id="2969" w:author="Mike Taylor" w:date="2024-08-27T22:54:41Z">
        <w:r>
          <w:rPr>
            <w:b/>
            <w:bCs/>
            <w:lang w:val="en-US"/>
          </w:rPr>
          <w:delText>14</w:delText>
        </w:r>
      </w:del>
      <w:r>
        <w:rPr>
          <w:b/>
          <w:bCs/>
          <w:lang w:val="en-US"/>
        </w:rPr>
        <w:t>.</w:t>
      </w:r>
      <w:r>
        <w:rPr>
          <w:lang w:val="en-US"/>
        </w:rPr>
        <w:t xml:space="preserve"> Right forefeet of the Carnegie </w:t>
      </w:r>
      <w:r>
        <w:rPr>
          <w:i/>
          <w:iCs/>
          <w:lang w:val="en-US"/>
        </w:rPr>
        <w:t>Diplodocus</w:t>
      </w:r>
      <w:r>
        <w:rPr>
          <w:lang w:val="en-US"/>
        </w:rPr>
        <w:t xml:space="preserve"> and its casts, all in </w:t>
      </w:r>
      <w:ins w:id="2970" w:author="Mike Taylor" w:date="2024-08-27T22:54:41Z">
        <w:r>
          <w:rPr>
            <w:lang w:val="en-US"/>
          </w:rPr>
          <w:t xml:space="preserve">approximately </w:t>
        </w:r>
      </w:ins>
      <w:r>
        <w:rPr>
          <w:lang w:val="en-US"/>
        </w:rPr>
        <w:t xml:space="preserve">anterior view. </w:t>
      </w:r>
      <w:r>
        <w:rPr>
          <w:b/>
          <w:bCs/>
          <w:lang w:val="en-US"/>
        </w:rPr>
        <w:t>A.</w:t>
      </w:r>
      <w:r>
        <w:rPr>
          <w:lang w:val="en-US"/>
        </w:rPr>
        <w:t xml:space="preserve"> The feet as originally mounted in 1905 (</w:t>
      </w:r>
      <w:ins w:id="2971" w:author="Mike Taylor" w:date="2024-08-27T22:54:41Z">
        <w:r>
          <w:rPr>
            <w:lang w:val="en-US"/>
          </w:rPr>
          <w:t xml:space="preserve">in </w:t>
        </w:r>
      </w:ins>
      <w:r>
        <w:rPr>
          <w:lang w:val="en-US"/>
        </w:rPr>
        <w:t>the London cast), 1907 (</w:t>
      </w:r>
      <w:ins w:id="2972" w:author="Mike Taylor" w:date="2024-08-27T22:54:41Z">
        <w:r>
          <w:rPr>
            <w:lang w:val="en-US"/>
          </w:rPr>
          <w:t xml:space="preserve">in the first iteration of the </w:t>
        </w:r>
      </w:ins>
      <w:del w:id="2973" w:author="Mike Taylor" w:date="2024-08-27T22:54:41Z">
        <w:r>
          <w:rPr>
            <w:lang w:val="en-US"/>
          </w:rPr>
          <w:delText xml:space="preserve">the </w:delText>
        </w:r>
      </w:del>
      <w:r>
        <w:rPr>
          <w:lang w:val="en-US"/>
        </w:rPr>
        <w:t>Carnegie Museum original-material mount)</w:t>
      </w:r>
      <w:ins w:id="2974" w:author="Mike Taylor" w:date="2024-08-27T22:54:41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ins w:id="2975" w:author="Mike Taylor" w:date="2024-08-27T22:54:41Z">
        <w:r>
          <w:rPr>
            <w:lang w:val="en-US"/>
          </w:rPr>
          <w:t>sculpted</w:t>
        </w:r>
      </w:ins>
      <w:del w:id="2976" w:author="Mike Taylor" w:date="2024-08-27T22:54:41Z">
        <w:r>
          <w:rPr>
            <w:lang w:val="en-US"/>
          </w:rPr>
          <w:delText>cast</w:delText>
        </w:r>
      </w:del>
      <w:r>
        <w:rPr>
          <w:lang w:val="en-US"/>
        </w:rPr>
        <w:t xml:space="preserve"> from the camarasaurid specimen AMNH 965, has elongate metacarpals splayed in a semi-plantigrade posture, with multiple phalanges on each </w:t>
      </w:r>
      <w:ins w:id="2977" w:author="Mike Taylor" w:date="2024-08-27T22:54:41Z">
        <w:r>
          <w:rPr>
            <w:lang w:val="en-US"/>
          </w:rPr>
          <w:t xml:space="preserve">of the three medial </w:t>
        </w:r>
      </w:ins>
      <w:r>
        <w:rPr>
          <w:lang w:val="en-US"/>
        </w:rPr>
        <w:t>digit and large unguals on digits I, II</w:t>
      </w:r>
      <w:ins w:id="2978" w:author="Mike Taylor" w:date="2024-08-27T22:54:41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1" w:name="__DdeLink__1645_3185452779"/>
      <w:r>
        <w:rPr>
          <w:lang w:val="en-US"/>
        </w:rPr>
        <w:t xml:space="preserve">Verónica </w:t>
      </w:r>
      <w:bookmarkEnd w:id="41"/>
      <w:r>
        <w:rPr>
          <w:lang w:val="en-US"/>
        </w:rPr>
        <w:t xml:space="preserve">Díez Díaz (MfN). </w:t>
      </w:r>
      <w:r>
        <w:rPr>
          <w:b/>
          <w:bCs/>
          <w:lang w:val="en-US"/>
        </w:rPr>
        <w:t>C.</w:t>
      </w:r>
      <w:r>
        <w:rPr>
          <w:lang w:val="en-US"/>
        </w:rPr>
        <w:t xml:space="preserve"> The forefeet of </w:t>
      </w:r>
      <w:ins w:id="2979" w:author="Mike Taylor" w:date="2024-08-27T22:54:41Z">
        <w:r>
          <w:rPr>
            <w:i/>
            <w:iCs/>
            <w:lang w:val="en-US"/>
          </w:rPr>
          <w:t>Galeamopus</w:t>
        </w:r>
      </w:ins>
      <w:ins w:id="2980" w:author="Mike Taylor" w:date="2024-08-27T22:54:41Z">
        <w:r>
          <w:rPr>
            <w:lang w:val="en-US"/>
          </w:rPr>
          <w:t xml:space="preserve"> (= “</w:t>
        </w:r>
      </w:ins>
      <w:ins w:id="2981" w:author="Mike Taylor" w:date="2024-08-27T22:54:41Z">
        <w:r>
          <w:rPr>
            <w:i/>
            <w:iCs/>
            <w:lang w:val="en-US"/>
          </w:rPr>
          <w:t>Diplodocus</w:t>
        </w:r>
      </w:ins>
      <w:ins w:id="2982" w:author="Mike Taylor" w:date="2024-08-27T22:54:41Z">
        <w:r>
          <w:rPr>
            <w:lang w:val="en-US"/>
          </w:rPr>
          <w:t>”</w:t>
        </w:r>
      </w:ins>
      <w:del w:id="2983" w:author="Mike Taylor" w:date="2024-08-27T22:54:41Z">
        <w:r>
          <w:rPr>
            <w:i/>
            <w:iCs/>
            <w:lang w:val="en-US"/>
          </w:rPr>
          <w:delText>Galaemopus</w:delText>
        </w:r>
      </w:del>
      <w:del w:id="2984" w:author="Mike Taylor" w:date="2024-08-27T22:54:41Z">
        <w:r>
          <w:rPr>
            <w:lang w:val="en-US"/>
          </w:rPr>
          <w:delText xml:space="preserve"> (formerly </w:delText>
        </w:r>
      </w:del>
      <w:del w:id="2985" w:author="Mike Taylor" w:date="2024-08-27T22:54:41Z">
        <w:r>
          <w:rPr>
            <w:i/>
            <w:iCs/>
            <w:lang w:val="en-US"/>
          </w:rPr>
          <w:delText>Diplodocus</w:delText>
        </w:r>
      </w:del>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2986" w:author="Mike Taylor" w:date="2024-08-27T22:54:41Z">
        <w:r>
          <w:rPr>
            <w:lang w:val="en-US"/>
          </w:rPr>
          <w:t>)</w:t>
        </w:r>
      </w:ins>
      <w:r>
        <w:rPr>
          <w:lang w:val="en-US"/>
        </w:rPr>
        <w:t xml:space="preserve">. Note the resemblance to the diplodocine forefoot in part C, with short metacarpals, digitigrade posture, reduced phalangeal count, and a single large manual ungual. Photograph by </w:t>
      </w:r>
      <w:ins w:id="2987" w:author="Mike Taylor" w:date="2024-08-27T22:54:41Z">
        <w:r>
          <w:rPr>
            <w:lang w:val="en-US"/>
          </w:rPr>
          <w:t>Matthew C.</w:t>
        </w:r>
      </w:ins>
      <w:del w:id="2988" w:author="Mike Taylor" w:date="2024-08-27T22:54:41Z">
        <w:r>
          <w:rPr>
            <w:lang w:val="en-US"/>
          </w:rPr>
          <w:delText>Matt</w:delText>
        </w:r>
      </w:del>
      <w:r>
        <w:rPr>
          <w:lang w:val="en-US"/>
        </w:rPr>
        <w:t xml:space="preserve"> Lamanna (CM).</w:t>
      </w:r>
    </w:p>
    <w:p>
      <w:pPr>
        <w:pStyle w:val="FigureCaption"/>
        <w:rPr>
          <w:lang w:val="en-US"/>
        </w:rPr>
      </w:pPr>
      <w:r>
        <w:rPr>
          <w:b/>
          <w:bCs/>
          <w:lang w:val="en-US"/>
        </w:rPr>
        <w:t xml:space="preserve">Figure </w:t>
      </w:r>
      <w:ins w:id="2989" w:author="Mike Taylor" w:date="2024-08-27T22:54:41Z">
        <w:r>
          <w:rPr>
            <w:b/>
            <w:bCs/>
            <w:lang w:val="en-US"/>
          </w:rPr>
          <w:t>18</w:t>
        </w:r>
      </w:ins>
      <w:del w:id="2990" w:author="Mike Taylor" w:date="2024-08-27T22:54:41Z">
        <w:r>
          <w:rPr>
            <w:b/>
            <w:bCs/>
            <w:lang w:val="en-US"/>
          </w:rPr>
          <w:delText>15</w:delText>
        </w:r>
      </w:del>
      <w:r>
        <w:rPr>
          <w:b/>
          <w:bCs/>
          <w:lang w:val="en-US"/>
        </w:rPr>
        <w:t>.</w:t>
      </w:r>
      <w:r>
        <w:rPr>
          <w:lang w:val="en-US"/>
        </w:rPr>
        <w:t xml:space="preserve"> The Carnegie </w:t>
      </w:r>
      <w:r>
        <w:rPr>
          <w:i/>
          <w:iCs/>
          <w:lang w:val="en-US"/>
        </w:rPr>
        <w:t>Diplodocus</w:t>
      </w:r>
      <w:r>
        <w:rPr>
          <w:lang w:val="en-US"/>
        </w:rPr>
        <w:t xml:space="preserve"> in left posterolateral view, </w:t>
      </w:r>
      <w:ins w:id="2991" w:author="Mike Taylor" w:date="2024-08-27T22:54:41Z">
        <w:r>
          <w:rPr>
            <w:lang w:val="en-US"/>
          </w:rPr>
          <w:t>toward</w:t>
        </w:r>
      </w:ins>
      <w:del w:id="2992" w:author="Mike Taylor" w:date="2024-08-27T22:54:41Z">
        <w:r>
          <w:rPr>
            <w:lang w:val="en-US"/>
          </w:rPr>
          <w:delText>towards</w:delText>
        </w:r>
      </w:del>
      <w:r>
        <w:rPr>
          <w:lang w:val="en-US"/>
        </w:rPr>
        <w:t xml:space="preserve"> the end of the remounting process at Phil Fraley Productions</w:t>
      </w:r>
      <w:ins w:id="2993" w:author="Mike Taylor" w:date="2024-08-27T22:54:41Z">
        <w:r>
          <w:rPr>
            <w:lang w:val="en-US"/>
          </w:rPr>
          <w:t xml:space="preserve">’ studio (Hoboken, New Jersey) </w:t>
        </w:r>
      </w:ins>
      <w:del w:id="2994" w:author="Mike Taylor" w:date="2024-08-27T22:54:41Z">
        <w:r>
          <w:rPr>
            <w:lang w:val="en-US"/>
          </w:rPr>
          <w:delText xml:space="preserve">, </w:delText>
        </w:r>
      </w:del>
      <w:r>
        <w:rPr>
          <w:lang w:val="en-US"/>
        </w:rPr>
        <w:t xml:space="preserve">in 2007. The armature has not yet been painted to match the bone, and the </w:t>
      </w:r>
      <w:ins w:id="2995" w:author="Mike Taylor" w:date="2024-08-27T22:54:41Z">
        <w:r>
          <w:rPr>
            <w:lang w:val="en-US"/>
          </w:rPr>
          <w:t>posterior</w:t>
        </w:r>
      </w:ins>
      <w:del w:id="2996" w:author="Mike Taylor" w:date="2024-08-27T22:54:41Z">
        <w:r>
          <w:rPr>
            <w:lang w:val="en-US"/>
          </w:rPr>
          <w:delText>distal</w:delText>
        </w:r>
      </w:del>
      <w:r>
        <w:rPr>
          <w:lang w:val="en-US"/>
        </w:rPr>
        <w:t xml:space="preserve"> segment of the tail has yet to be fitted. Photograph by Phil Fraley.</w:t>
      </w:r>
    </w:p>
    <w:p>
      <w:pPr>
        <w:pStyle w:val="FigureCaption"/>
        <w:spacing w:before="0" w:after="142"/>
        <w:rPr>
          <w:b/>
          <w:bCs/>
          <w:lang w:val="en-US"/>
          <w:ins w:id="2999" w:author="Mike Taylor" w:date="2024-08-27T22:54:41Z"/>
        </w:rPr>
      </w:pPr>
      <w:ins w:id="2997" w:author="Mike Taylor" w:date="2024-08-27T22:54:41Z">
        <w:r>
          <w:rPr>
            <w:b/>
            <w:bCs/>
            <w:lang w:val="en-US"/>
          </w:rPr>
          <w:t xml:space="preserve">Figure 19. </w:t>
        </w:r>
      </w:ins>
      <w:ins w:id="2998" w:author="Mike Taylor" w:date="2024-08-27T22:54:41Z">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ins>
    </w:p>
    <w:p>
      <w:pPr>
        <w:pStyle w:val="FigureCaption"/>
        <w:rPr>
          <w:b/>
          <w:bCs/>
          <w:lang w:val="en-US"/>
          <w:ins w:id="3005" w:author="Mike Taylor" w:date="2024-08-27T22:54:41Z"/>
        </w:rPr>
      </w:pPr>
      <w:ins w:id="3000" w:author="Mike Taylor" w:date="2024-08-27T22:54:41Z">
        <w:r>
          <w:rPr>
            <w:b/>
            <w:bCs/>
            <w:lang w:val="en-US"/>
          </w:rPr>
          <w:t>Figure 20.</w:t>
        </w:r>
      </w:ins>
      <w:ins w:id="3001" w:author="Mike Taylor" w:date="2024-08-27T22:54:41Z">
        <w:r>
          <w:rPr>
            <w:lang w:val="en-US"/>
          </w:rPr>
          <w:t xml:space="preserve"> The tail of the current mounted skeleton of </w:t>
        </w:r>
      </w:ins>
      <w:ins w:id="3002" w:author="Mike Taylor" w:date="2024-08-27T22:54:41Z">
        <w:r>
          <w:rPr>
            <w:i/>
            <w:iCs/>
            <w:lang w:val="en-US"/>
          </w:rPr>
          <w:t>Diplodocus carnegii</w:t>
        </w:r>
      </w:ins>
      <w:ins w:id="3003" w:author="Mike Taylor" w:date="2024-08-27T22:54:41Z">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ins>
      <w:ins w:id="3004" w:author="Mike Taylor" w:date="2024-08-27T22:54:41Z">
        <w:r>
          <w:rPr>
            <w:shd w:fill="auto" w:val="clear"/>
            <w:lang w:val="en-US"/>
          </w:rPr>
          <w:t>n gold.</w:t>
        </w:r>
      </w:ins>
    </w:p>
    <w:p>
      <w:pPr>
        <w:pStyle w:val="FigureCaption"/>
        <w:rPr>
          <w:lang w:val="en-US"/>
        </w:rPr>
      </w:pPr>
      <w:r>
        <w:rPr>
          <w:b/>
          <w:bCs/>
          <w:lang w:val="en-US"/>
        </w:rPr>
        <w:t xml:space="preserve">Figure </w:t>
      </w:r>
      <w:ins w:id="3006" w:author="Mike Taylor" w:date="2024-08-27T22:54:41Z">
        <w:r>
          <w:rPr>
            <w:b/>
            <w:bCs/>
            <w:lang w:val="en-US"/>
          </w:rPr>
          <w:t>21</w:t>
        </w:r>
      </w:ins>
      <w:del w:id="3007" w:author="Mike Taylor" w:date="2024-08-27T22:54:41Z">
        <w:r>
          <w:rPr>
            <w:b/>
            <w:bCs/>
            <w:lang w:val="en-US"/>
          </w:rPr>
          <w:delText>16</w:delText>
        </w:r>
      </w:del>
      <w:r>
        <w:rPr>
          <w:b/>
          <w:bCs/>
          <w:lang w:val="en-US"/>
        </w:rPr>
        <w:t>.</w:t>
      </w:r>
      <w:r>
        <w:rPr>
          <w:lang w:val="en-US"/>
        </w:rPr>
        <w:t xml:space="preserve"> Mid-caudal vertebrae of </w:t>
      </w:r>
      <w:ins w:id="3008" w:author="Mike Taylor" w:date="2024-08-27T22:54:41Z">
        <w:r>
          <w:rPr>
            <w:lang w:val="en-US"/>
          </w:rPr>
          <w:t>diplodocine sauropods</w:t>
        </w:r>
      </w:ins>
      <w:del w:id="3009" w:author="Mike Taylor" w:date="2024-08-27T22:54:41Z">
        <w:r>
          <w:rPr>
            <w:lang w:val="en-US"/>
          </w:rPr>
          <w:delText>diplodocines</w:delText>
        </w:r>
      </w:del>
      <w:r>
        <w:rPr>
          <w:lang w:val="en-US"/>
        </w:rPr>
        <w:t xml:space="preserve">, all from </w:t>
      </w:r>
      <w:ins w:id="3010" w:author="Mike Taylor" w:date="2024-08-27T22:54:41Z">
        <w:r>
          <w:rPr>
            <w:lang w:val="en-US"/>
          </w:rPr>
          <w:t>approximately</w:t>
        </w:r>
      </w:ins>
      <w:del w:id="3011" w:author="Mike Taylor" w:date="2024-08-27T22:54:41Z">
        <w:r>
          <w:rPr>
            <w:lang w:val="en-US"/>
          </w:rPr>
          <w:delText>around</w:delText>
        </w:r>
      </w:del>
      <w:r>
        <w:rPr>
          <w:lang w:val="en-US"/>
        </w:rPr>
        <w:t xml:space="preserve"> the same </w:t>
      </w:r>
      <w:ins w:id="3012" w:author="Mike Taylor" w:date="2024-08-27T22:54:41Z">
        <w:r>
          <w:rPr>
            <w:lang w:val="en-US"/>
          </w:rPr>
          <w:t>region</w:t>
        </w:r>
      </w:ins>
      <w:del w:id="3013" w:author="Mike Taylor" w:date="2024-08-27T22:54:41Z">
        <w:r>
          <w:rPr>
            <w:lang w:val="en-US"/>
          </w:rPr>
          <w:delText>part</w:delText>
        </w:r>
      </w:del>
      <w:r>
        <w:rPr>
          <w:lang w:val="en-US"/>
        </w:rPr>
        <w:t xml:space="preserve"> of the tail, plus or minus two positions. </w:t>
      </w:r>
      <w:r>
        <w:rPr>
          <w:b/>
          <w:bCs/>
          <w:lang w:val="en-US"/>
        </w:rPr>
        <w:t>A.</w:t>
      </w:r>
      <w:r>
        <w:rPr>
          <w:lang w:val="en-US"/>
        </w:rPr>
        <w:t xml:space="preserve"> </w:t>
      </w:r>
      <w:ins w:id="3014" w:author="Mike Taylor" w:date="2024-08-27T22:54:41Z">
        <w:r>
          <w:rPr>
            <w:i/>
            <w:iCs/>
            <w:lang w:val="en-US"/>
          </w:rPr>
          <w:t>Diplodocus</w:t>
        </w:r>
      </w:ins>
      <w:del w:id="3015" w:author="Mike Taylor" w:date="2024-08-27T22:54:41Z">
        <w:r>
          <w:rPr>
            <w:i/>
            <w:iCs/>
            <w:lang w:val="en-US"/>
          </w:rPr>
          <w:delText>D.</w:delText>
        </w:r>
      </w:del>
      <w:r>
        <w:rPr>
          <w:lang w:val="en-US"/>
        </w:rPr>
        <w:t xml:space="preserve"> </w:t>
      </w:r>
      <w:r>
        <w:rPr>
          <w:i/>
          <w:iCs/>
          <w:lang w:val="en-US"/>
        </w:rPr>
        <w:t>longus</w:t>
      </w:r>
      <w:r>
        <w:rPr>
          <w:lang w:val="en-US"/>
        </w:rPr>
        <w:t xml:space="preserve"> CM 887. </w:t>
      </w:r>
      <w:r>
        <w:rPr>
          <w:b/>
          <w:bCs/>
          <w:lang w:val="en-US"/>
        </w:rPr>
        <w:t>B.</w:t>
      </w:r>
      <w:r>
        <w:rPr>
          <w:lang w:val="en-US"/>
        </w:rPr>
        <w:t xml:space="preserve"> </w:t>
      </w:r>
      <w:ins w:id="3016" w:author="Mike Taylor" w:date="2024-08-27T22:54:41Z">
        <w:r>
          <w:rPr>
            <w:i/>
            <w:iCs/>
            <w:lang w:val="en-US"/>
          </w:rPr>
          <w:t>Diplodocus</w:t>
        </w:r>
      </w:ins>
      <w:del w:id="3017" w:author="Mike Taylor" w:date="2024-08-27T22:54:41Z">
        <w:r>
          <w:rPr>
            <w:i/>
            <w:iCs/>
            <w:lang w:val="en-US"/>
          </w:rPr>
          <w:delText>D.</w:delText>
        </w:r>
      </w:del>
      <w:r>
        <w:rPr>
          <w:lang w:val="en-US"/>
        </w:rPr>
        <w:t xml:space="preserve"> </w:t>
      </w:r>
      <w:r>
        <w:rPr>
          <w:i/>
          <w:iCs/>
          <w:lang w:val="en-US"/>
        </w:rPr>
        <w:t>carnegii</w:t>
      </w:r>
      <w:r>
        <w:rPr>
          <w:lang w:val="en-US"/>
        </w:rPr>
        <w:t xml:space="preserve"> CM 94</w:t>
      </w:r>
      <w:ins w:id="3018" w:author="Mike Taylor" w:date="2024-08-27T22:54:41Z">
        <w:r>
          <w:rPr>
            <w:lang w:val="en-US"/>
          </w:rPr>
          <w:t>.</w:t>
        </w:r>
      </w:ins>
      <w:del w:id="3019" w:author="Mike Taylor" w:date="2024-08-27T22:54:41Z">
        <w:r>
          <w:rPr>
            <w:lang w:val="en-US"/>
          </w:rPr>
          <w:delText>;</w:delText>
        </w:r>
      </w:del>
      <w:r>
        <w:rPr>
          <w:lang w:val="en-US"/>
        </w:rPr>
        <w:t xml:space="preserve">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w:t>
      </w:r>
      <w:ins w:id="3020" w:author="Mike Taylor" w:date="2024-08-27T22:54:41Z">
        <w:r>
          <w:rPr>
            <w:lang w:val="en-US"/>
          </w:rPr>
          <w:t xml:space="preserve"> (formerly CM 662)</w:t>
        </w:r>
      </w:ins>
      <w:r>
        <w:rPr>
          <w:lang w:val="en-US"/>
        </w:rPr>
        <w:t>. Scale bar 10 cm. Reproduced</w:t>
      </w:r>
      <w:ins w:id="3021" w:author="Mike Taylor" w:date="2024-08-27T22:54:41Z">
        <w:r>
          <w:rPr>
            <w:lang w:val="en-US"/>
          </w:rPr>
          <w:t xml:space="preserve"> from an in-prep manuscript</w:t>
        </w:r>
      </w:ins>
      <w:r>
        <w:rPr>
          <w:lang w:val="en-US"/>
        </w:rPr>
        <w:t xml:space="preserve"> by permission of Ken Carpenter.</w:t>
      </w:r>
    </w:p>
    <w:p>
      <w:pPr>
        <w:pStyle w:val="FigureCaption"/>
        <w:rPr>
          <w:lang w:val="en-US"/>
        </w:rPr>
      </w:pPr>
      <w:r>
        <w:rPr>
          <w:b/>
          <w:bCs/>
          <w:lang w:val="en-US"/>
        </w:rPr>
        <w:t xml:space="preserve">Figure </w:t>
      </w:r>
      <w:ins w:id="3022" w:author="Mike Taylor" w:date="2024-08-27T22:54:41Z">
        <w:r>
          <w:rPr>
            <w:b/>
            <w:bCs/>
            <w:lang w:val="en-US"/>
          </w:rPr>
          <w:t>22</w:t>
        </w:r>
      </w:ins>
      <w:del w:id="3023" w:author="Mike Taylor" w:date="2024-08-27T22:54:41Z">
        <w:r>
          <w:rPr>
            <w:b/>
            <w:bCs/>
            <w:lang w:val="en-US"/>
          </w:rPr>
          <w:delText>17</w:delText>
        </w:r>
      </w:del>
      <w:r>
        <w:rPr>
          <w:b/>
          <w:bCs/>
          <w:lang w:val="en-US"/>
        </w:rPr>
        <w:t>.</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3024" w:author="Mike Taylor" w:date="2024-08-27T22:54:41Z">
        <w:r>
          <w:rPr>
            <w:lang w:val="en-US"/>
          </w:rPr>
          <w:t xml:space="preserve">former Carnegie Museum </w:t>
        </w:r>
      </w:ins>
      <w:del w:id="3025" w:author="Mike Taylor" w:date="2024-08-27T22:54:41Z">
        <w:r>
          <w:rPr>
            <w:shd w:fill="auto" w:val="clear"/>
            <w:lang w:val="en-US"/>
          </w:rPr>
          <w:delText xml:space="preserve">Carnegie </w:delText>
        </w:r>
      </w:del>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3026" w:author="Mike Taylor" w:date="2024-08-27T22:54:41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3027" w:author="Mike Taylor" w:date="2024-08-27T22:54:41Z">
        <w:r>
          <w:rPr>
            <w:lang w:val="en-US"/>
          </w:rPr>
          <w:delText xml:space="preserve">the </w:delText>
        </w:r>
      </w:del>
      <w:r>
        <w:rPr>
          <w:lang w:val="en-US"/>
        </w:rPr>
        <w:t xml:space="preserve">Ca 33 and the </w:t>
      </w:r>
      <w:ins w:id="3028" w:author="Mike Taylor" w:date="2024-08-27T22:54:41Z">
        <w:r>
          <w:rPr>
            <w:lang w:val="en-US"/>
          </w:rPr>
          <w:t xml:space="preserve">tail </w:t>
        </w:r>
      </w:ins>
      <w:r>
        <w:rPr>
          <w:lang w:val="en-US"/>
        </w:rPr>
        <w:t>tip. The total length was calculated as the sum of the measurements between consecutive markers: 6.76 m for the head and neck, 3.78 m for the trunk</w:t>
      </w:r>
      <w:ins w:id="3029" w:author="Mike Taylor" w:date="2024-08-27T22:54:41Z">
        <w:r>
          <w:rPr>
            <w:lang w:val="en-US"/>
          </w:rPr>
          <w:t>,</w:t>
        </w:r>
      </w:ins>
      <w:r>
        <w:rPr>
          <w:lang w:val="en-US"/>
        </w:rPr>
        <w:t xml:space="preserve"> and 15.51 m for the tail, </w:t>
      </w:r>
      <w:ins w:id="3030" w:author="Mike Taylor" w:date="2024-08-27T22:54:41Z">
        <w:r>
          <w:rPr>
            <w:lang w:val="en-US"/>
          </w:rPr>
          <w:t>totaling</w:t>
        </w:r>
      </w:ins>
      <w:del w:id="3031" w:author="Mike Taylor" w:date="2024-08-27T22:54:41Z">
        <w:r>
          <w:rPr>
            <w:lang w:val="en-US"/>
          </w:rPr>
          <w:delText>totalling</w:delText>
        </w:r>
      </w:del>
      <w:r>
        <w:rPr>
          <w:lang w:val="en-US"/>
        </w:rPr>
        <w:t xml:space="preserve"> 26.05 m. </w:t>
      </w:r>
      <w:r>
        <w:rPr>
          <w:b/>
          <w:bCs/>
          <w:lang w:val="en-US"/>
        </w:rPr>
        <w:t>B.</w:t>
      </w:r>
      <w:r>
        <w:rPr>
          <w:lang w:val="en-US"/>
        </w:rPr>
        <w:t xml:space="preserve"> LIDAR-based model by Dakota Campbell </w:t>
      </w:r>
      <w:ins w:id="3032" w:author="Mike Taylor" w:date="2024-08-27T22:54:41Z">
        <w:r>
          <w:rPr>
            <w:lang w:val="en-US"/>
          </w:rPr>
          <w:t>(Eye-Bot Aerial Solutions, New Kensington, Pennsylvania)</w:t>
        </w:r>
      </w:ins>
      <w:del w:id="3033" w:author="Mike Taylor" w:date="2024-08-27T22:54:41Z">
        <w:r>
          <w:rPr>
            <w:lang w:val="en-US"/>
          </w:rPr>
          <w:delText>of Eye-Bot</w:delText>
        </w:r>
      </w:del>
      <w:r>
        <w:rPr>
          <w:lang w:val="en-US"/>
        </w:rPr>
        <w:t>. Blue boxes show lengths of measured segments</w:t>
      </w:r>
      <w:del w:id="3034" w:author="Mike Taylor" w:date="2024-08-27T22:54:41Z">
        <w:r>
          <w:rPr>
            <w:lang w:val="en-US"/>
          </w:rPr>
          <w:delText>,</w:delText>
        </w:r>
      </w:del>
      <w:r>
        <w:rPr>
          <w:lang w:val="en-US"/>
        </w:rPr>
        <w:t xml:space="preserve"> in feet and inches. The total of these measurements is 85 feet, 8+11/16 inches (= 26.13 m).</w:t>
      </w:r>
    </w:p>
    <w:p>
      <w:pPr>
        <w:pStyle w:val="FigureCaption"/>
        <w:spacing w:before="0" w:after="142"/>
        <w:rPr>
          <w:lang w:val="en-US"/>
        </w:rPr>
      </w:pPr>
      <w:r>
        <w:rPr>
          <w:lang w:val="en-US"/>
        </w:rPr>
      </w:r>
    </w:p>
    <w:sectPr>
      <w:headerReference w:type="even" r:id="rId46"/>
      <w:headerReference w:type="default" r:id="rId4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0_25_8/page/276/mode/2up" TargetMode="External"/><Relationship Id="rId7" Type="http://schemas.openxmlformats.org/officeDocument/2006/relationships/hyperlink" Target="https://archive.org/details/sim_carnegie_1951-11_25_9/page/312/mode/2up" TargetMode="External"/><Relationship Id="rId8" Type="http://schemas.openxmlformats.org/officeDocument/2006/relationships/hyperlink" Target="https://archive.org/details/sim_carnegie_1951-10_25_8/page/276/mode/2up" TargetMode="External"/><Relationship Id="rId9" Type="http://schemas.openxmlformats.org/officeDocument/2006/relationships/hyperlink" Target="https://archive.org/details/sim_carnegie_1951-11_25_9/page/312/mode/2up" TargetMode="External"/><Relationship Id="rId10" Type="http://schemas.openxmlformats.org/officeDocument/2006/relationships/hyperlink" Target="https://www.nhm.ac.uk/discover/dippy-the-dino-star.html" TargetMode="External"/><Relationship Id="rId11" Type="http://schemas.openxmlformats.org/officeDocument/2006/relationships/hyperlink" Target="https://web.archive.org/web/20211218051435/https://www.nhm.ac.uk/discover/dippy-the-dino-star.html" TargetMode="External"/><Relationship Id="rId12" Type="http://schemas.openxmlformats.org/officeDocument/2006/relationships/hyperlink" Target="http://digitalcollections.powerlibrary.org/cdm/compoundobject/collection/acamu-acarc/id/13522/rec/1" TargetMode="External"/><Relationship Id="rId13" Type="http://schemas.openxmlformats.org/officeDocument/2006/relationships/hyperlink" Target="https://digitalcollections.library.cmu.edu/node/86801" TargetMode="External"/><Relationship Id="rId14" Type="http://schemas.openxmlformats.org/officeDocument/2006/relationships/hyperlink" Target="http://digitalcollections.powerlibrary.org/cdm/compoundobject/collection/acamu-acarc/id/14064/rec/1" TargetMode="External"/><Relationship Id="rId15" Type="http://schemas.openxmlformats.org/officeDocument/2006/relationships/hyperlink" Target="https://digitalcollections.library.cmu.edu/node/86474" TargetMode="External"/><Relationship Id="rId16" Type="http://schemas.openxmlformats.org/officeDocument/2006/relationships/hyperlink" Target="https://www.newspapers.com/article/st-louis-globe-democrat-wyoming-dinosau/146581997/" TargetMode="External"/><Relationship Id="rId17" Type="http://schemas.openxmlformats.org/officeDocument/2006/relationships/hyperlink" Target="https://www.nhm.ac.uk/content/dam/nhmwww/visit/Exhibitions/dippy-returns/dippy-returns-large-print-guide.pdf" TargetMode="External"/><Relationship Id="rId18" Type="http://schemas.openxmlformats.org/officeDocument/2006/relationships/hyperlink" Target="https://web.archive.org/web/20220527100249/https://www.nhm.ac.uk/content/dam/nhmwww/visit/Exhibitions/dippy-returns/dippy-returns-large-print-guide.pdf" TargetMode="External"/><Relationship Id="rId19" Type="http://schemas.openxmlformats.org/officeDocument/2006/relationships/hyperlink" Target="https://doi.org/10.7717/peerj.12810" TargetMode="External"/><Relationship Id="rId20" Type="http://schemas.openxmlformats.org/officeDocument/2006/relationships/hyperlink" Target="https://doi.org/10.59350/h5xm3-0q551" TargetMode="External"/><Relationship Id="rId21" Type="http://schemas.openxmlformats.org/officeDocument/2006/relationships/hyperlink" Target="https://svpow.com/2022/11/23/putative-atlantal-ribs-of-diplodocus/" TargetMode="External"/><Relationship Id="rId22" Type="http://schemas.openxmlformats.org/officeDocument/2006/relationships/hyperlink" Target="https://web.archive.org/web/20240506151716/https://svpow.com/2022/11/23/putative-atlantal-ribs-of-diplodocus/" TargetMode="External"/><Relationship Id="rId23" Type="http://schemas.openxmlformats.org/officeDocument/2006/relationships/hyperlink" Target="https://www.spectator.co.uk/article/dippygate-natural-history-museum-s-diplodocus-sacrificed-on-the-commercial-altar" TargetMode="External"/><Relationship Id="rId24" Type="http://schemas.openxmlformats.org/officeDocument/2006/relationships/hyperlink" Target="https://svpow.com/2024/04/27/atlantal-ribs-of-the-carnegie-diplodocus-moscow-and-vienna-casts/" TargetMode="External"/><Relationship Id="rId25" Type="http://schemas.openxmlformats.org/officeDocument/2006/relationships/hyperlink" Target="https://svpow.com/2014/03/01/the-case-of-the-bandy-legged-diplodocus/" TargetMode="External"/><Relationship Id="rId26" Type="http://schemas.openxmlformats.org/officeDocument/2006/relationships/hyperlink" Target="https://svpow.com/2024/04/27/atlantal-ribs-of-the-carnegie-diplodocus-moscow-and-vienna-casts/" TargetMode="External"/><Relationship Id="rId27" Type="http://schemas.openxmlformats.org/officeDocument/2006/relationships/hyperlink" Target="https://svpow.com/2014/03/01/the-case-of-the-bandy-legged-diplodocus/" TargetMode="External"/><Relationship Id="rId28" Type="http://schemas.openxmlformats.org/officeDocument/2006/relationships/hyperlink" Target="https://svpow.com/2024/04/27/atlantal-ribs-of-the-carnegie-diplodocus-moscow-and-vienna-casts/" TargetMode="External"/><Relationship Id="rId29" Type="http://schemas.openxmlformats.org/officeDocument/2006/relationships/hyperlink" Target="https://web.archive.org/web/20240427225340/https://svpow.com/2024/04/27/atlantal-ribs-of-the-carnegie-diplodocus-moscow-and-vienna-casts/" TargetMode="External"/><Relationship Id="rId30" Type="http://schemas.openxmlformats.org/officeDocument/2006/relationships/hyperlink" Target="https://web.archive.org/web/20220520095801/https://svpow.com/2014/03/01/the-case-of-the-bandy-legged-diplodocus/" TargetMode="External"/><Relationship Id="rId31" Type="http://schemas.openxmlformats.org/officeDocument/2006/relationships/hyperlink" Target="https://web.archive.org/web/20240427225340/https://svpow.com/2024/04/27/atlantal-ribs-of-the-carnegie-diplodocus-moscow-and-vienna-casts/" TargetMode="External"/><Relationship Id="rId32" Type="http://schemas.openxmlformats.org/officeDocument/2006/relationships/hyperlink" Target="https://web.archive.org/web/20220520095801/https://svpow.com/2014/03/01/the-case-of-the-bandy-legged-diplodocus/" TargetMode="External"/><Relationship Id="rId33" Type="http://schemas.openxmlformats.org/officeDocument/2006/relationships/hyperlink" Target="https://web.archive.org/web/20240427225340/https://svpow.com/2024/04/27/atlantal-ribs-of-the-carnegie-diplodocus-moscow-and-vienna-casts/" TargetMode="External"/><Relationship Id="rId34" Type="http://schemas.openxmlformats.org/officeDocument/2006/relationships/hyperlink" Target="https://web.archive.org/web/20220520095801/https://svpow.com/2014/03/01/the-case-of-the-bandy-legged-diplodocus/" TargetMode="External"/><Relationship Id="rId35" Type="http://schemas.openxmlformats.org/officeDocument/2006/relationships/hyperlink" Target="https://web.archive.org/web/20240427225340/https://svpow.com/2024/04/27/atlantal-ribs-of-the-carnegie-diplodocus-moscow-and-vienna-casts/" TargetMode="External"/><Relationship Id="rId36" Type="http://schemas.openxmlformats.org/officeDocument/2006/relationships/hyperlink" Target="https://github.com/MikeTaylor/palaeo-casts" TargetMode="External"/><Relationship Id="rId37" Type="http://schemas.openxmlformats.org/officeDocument/2006/relationships/hyperlink" Target="https://zenodo.org/record/7275241" TargetMode="External"/><Relationship Id="rId38" Type="http://schemas.openxmlformats.org/officeDocument/2006/relationships/hyperlink" Target="https://github.com/MikeTaylor/palaeo-baromount" TargetMode="External"/><Relationship Id="rId39" Type="http://schemas.openxmlformats.org/officeDocument/2006/relationships/hyperlink" Target="https://www.geokniga.org/books/18411" TargetMode="External"/><Relationship Id="rId40" Type="http://schemas.openxmlformats.org/officeDocument/2006/relationships/hyperlink" Target="https://doi.org/10.59350/emdw8-96f96" TargetMode="External"/><Relationship Id="rId41" Type="http://schemas.openxmlformats.org/officeDocument/2006/relationships/hyperlink" Target="https://svpow.com/2009/04/23/mydd/" TargetMode="External"/><Relationship Id="rId42" Type="http://schemas.openxmlformats.org/officeDocument/2006/relationships/hyperlink" Target="https://web.archive.org/web/20220805065019/https://svpow.com/2009/04/23/mydd/" TargetMode="External"/><Relationship Id="rId43" Type="http://schemas.openxmlformats.org/officeDocument/2006/relationships/hyperlink" Target="https://doi.org/10.59350/ffywx-13m34" TargetMode="External"/><Relationship Id="rId44" Type="http://schemas.openxmlformats.org/officeDocument/2006/relationships/hyperlink" Target="https://svpow.com/2019/11/04/dystylosaurus-reminds-you-to-beware-of-taking-measurements-from-casts/" TargetMode="External"/><Relationship Id="rId45" Type="http://schemas.openxmlformats.org/officeDocument/2006/relationships/hyperlink" Target="https://web.archive.org/web/2/https://svpow.com/2019/11/04/dystylosaurus-reminds-you-to-beware-of-taking-measurements-from-casts/" TargetMode="External"/><Relationship Id="rId46" Type="http://schemas.openxmlformats.org/officeDocument/2006/relationships/header" Target="header1.xml"/><Relationship Id="rId47" Type="http://schemas.openxmlformats.org/officeDocument/2006/relationships/header" Target="header2.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13738</TotalTime>
  <Application>LibreOffice/24.2.2.2$MacOSX_X86_64 LibreOffice_project/d56cc158d8a96260b836f100ef4b4ef25d6f1a01</Application>
  <AppVersion>15.0000</AppVersion>
  <Pages>53</Pages>
  <Words>23401</Words>
  <Characters>122096</Characters>
  <CharactersWithSpaces>144777</CharactersWithSpaces>
  <Paragraphs>801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2024-08-27T23:06:15Z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file>