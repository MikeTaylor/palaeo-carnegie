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A70B" w14:textId="77777777" w:rsidR="00DF759D" w:rsidRDefault="002B48E8">
      <w:pPr>
        <w:pStyle w:val="Title"/>
      </w:pPr>
      <w:r>
        <w:t xml:space="preserve">The composition of the Carnegie </w:t>
      </w:r>
      <w:r>
        <w:rPr>
          <w:i/>
          <w:iCs/>
        </w:rPr>
        <w:t>Diplodocus</w:t>
      </w:r>
    </w:p>
    <w:p w14:paraId="6E8C16FA" w14:textId="77777777" w:rsidR="00DF759D" w:rsidRDefault="00DF759D">
      <w:pPr>
        <w:pStyle w:val="Author"/>
      </w:pPr>
    </w:p>
    <w:p w14:paraId="0F5A67B0" w14:textId="77777777" w:rsidR="00DF759D" w:rsidRDefault="002B48E8">
      <w:pPr>
        <w:pStyle w:val="Author"/>
      </w:pPr>
      <w:r>
        <w:rPr>
          <w:b/>
          <w:bCs/>
          <w:i w:val="0"/>
        </w:rPr>
        <w:t>Michael P. Taylor.</w:t>
      </w:r>
      <w:r>
        <w:rPr>
          <w:i w:val="0"/>
        </w:rPr>
        <w:t xml:space="preserve"> Department of Earth Sciences, University of Bristol, Bristol BS8 1RJ, UK. </w:t>
      </w:r>
      <w:hyperlink r:id="rId7">
        <w:r>
          <w:rPr>
            <w:rStyle w:val="InternetLink"/>
            <w:i w:val="0"/>
          </w:rPr>
          <w:t>dino@miketaylor.org.uk</w:t>
        </w:r>
      </w:hyperlink>
      <w:r>
        <w:rPr>
          <w:i w:val="0"/>
        </w:rPr>
        <w:t xml:space="preserve"> (corresponding author)</w:t>
      </w:r>
    </w:p>
    <w:p w14:paraId="1A488FF3" w14:textId="77777777" w:rsidR="00DF759D" w:rsidRDefault="002B48E8">
      <w:pPr>
        <w:pStyle w:val="Author"/>
      </w:pPr>
      <w:r>
        <w:rPr>
          <w:b/>
          <w:bCs/>
          <w:i w:val="0"/>
        </w:rPr>
        <w:t xml:space="preserve">Matthew C. </w:t>
      </w:r>
      <w:proofErr w:type="spellStart"/>
      <w:r>
        <w:rPr>
          <w:b/>
          <w:bCs/>
          <w:i w:val="0"/>
        </w:rPr>
        <w:t>Lamanna</w:t>
      </w:r>
      <w:proofErr w:type="spellEnd"/>
      <w:r>
        <w:rPr>
          <w:b/>
          <w:bCs/>
          <w:i w:val="0"/>
        </w:rPr>
        <w:t>.</w:t>
      </w:r>
      <w:r>
        <w:rPr>
          <w:i w:val="0"/>
        </w:rPr>
        <w:t xml:space="preserve"> Section of Vertebrate </w:t>
      </w:r>
      <w:proofErr w:type="spellStart"/>
      <w:r>
        <w:rPr>
          <w:i w:val="0"/>
        </w:rPr>
        <w:t>Paleontology</w:t>
      </w:r>
      <w:proofErr w:type="spellEnd"/>
      <w:r>
        <w:rPr>
          <w:i w:val="0"/>
        </w:rPr>
        <w:t>, Carnegie Museum of Natural History, Pittsburgh, Pennsylvania, USA.</w:t>
      </w:r>
    </w:p>
    <w:p w14:paraId="6CC71BEA" w14:textId="77777777" w:rsidR="00DF759D" w:rsidRDefault="002B48E8">
      <w:pPr>
        <w:pStyle w:val="Author"/>
      </w:pPr>
      <w:r>
        <w:rPr>
          <w:b/>
          <w:bCs/>
          <w:i w:val="0"/>
        </w:rPr>
        <w:t>Amy Henrici.</w:t>
      </w:r>
      <w:r>
        <w:rPr>
          <w:i w:val="0"/>
        </w:rPr>
        <w:t xml:space="preserve"> Section of Vertebrate </w:t>
      </w:r>
      <w:proofErr w:type="spellStart"/>
      <w:r>
        <w:rPr>
          <w:i w:val="0"/>
        </w:rPr>
        <w:t>Paleontology</w:t>
      </w:r>
      <w:proofErr w:type="spellEnd"/>
      <w:r>
        <w:rPr>
          <w:i w:val="0"/>
        </w:rPr>
        <w:t>, Carnegie Museum of Natural History, Pittsburgh, Pennsylvania, USA.</w:t>
      </w:r>
    </w:p>
    <w:p w14:paraId="2D86DA84" w14:textId="77777777" w:rsidR="00DF759D" w:rsidRDefault="002B48E8">
      <w:pPr>
        <w:pStyle w:val="Author"/>
      </w:pPr>
      <w:proofErr w:type="spellStart"/>
      <w:r>
        <w:rPr>
          <w:b/>
          <w:bCs/>
          <w:i w:val="0"/>
        </w:rPr>
        <w:t>Linsly</w:t>
      </w:r>
      <w:proofErr w:type="spellEnd"/>
      <w:r>
        <w:rPr>
          <w:b/>
          <w:bCs/>
          <w:i w:val="0"/>
        </w:rPr>
        <w:t xml:space="preserve"> Church.</w:t>
      </w:r>
      <w:r>
        <w:rPr>
          <w:i w:val="0"/>
        </w:rPr>
        <w:t xml:space="preserve"> Section of Vertebrate </w:t>
      </w:r>
      <w:proofErr w:type="spellStart"/>
      <w:r>
        <w:rPr>
          <w:i w:val="0"/>
        </w:rPr>
        <w:t>Paleontology</w:t>
      </w:r>
      <w:proofErr w:type="spellEnd"/>
      <w:r>
        <w:rPr>
          <w:i w:val="0"/>
        </w:rPr>
        <w:t>, Carnegie Museum of Natural History, Pittsburgh, Pennsylvania, USA.</w:t>
      </w:r>
    </w:p>
    <w:p w14:paraId="2979D332" w14:textId="77777777" w:rsidR="00DF759D" w:rsidRDefault="002B48E8">
      <w:pPr>
        <w:pStyle w:val="Author"/>
      </w:pPr>
      <w:bookmarkStart w:id="0" w:name="__DdeLink__4732_3468559035"/>
      <w:proofErr w:type="spellStart"/>
      <w:r>
        <w:rPr>
          <w:b/>
          <w:bCs/>
          <w:i w:val="0"/>
        </w:rPr>
        <w:t>Ilja</w:t>
      </w:r>
      <w:bookmarkEnd w:id="0"/>
      <w:proofErr w:type="spellEnd"/>
      <w:r>
        <w:rPr>
          <w:b/>
          <w:bCs/>
          <w:i w:val="0"/>
        </w:rPr>
        <w:t xml:space="preserve"> </w:t>
      </w:r>
      <w:proofErr w:type="spellStart"/>
      <w:r>
        <w:rPr>
          <w:b/>
          <w:bCs/>
          <w:i w:val="0"/>
        </w:rPr>
        <w:t>Nieuwland</w:t>
      </w:r>
      <w:proofErr w:type="spellEnd"/>
      <w:r>
        <w:rPr>
          <w:b/>
          <w:bCs/>
          <w:i w:val="0"/>
        </w:rPr>
        <w:t>.</w:t>
      </w:r>
      <w:r>
        <w:rPr>
          <w:i w:val="0"/>
        </w:rPr>
        <w:t xml:space="preserve"> Huygens Institute, Royal Netherlands Academy of Arts and Sciences, Netherlands.</w:t>
      </w:r>
    </w:p>
    <w:p w14:paraId="41A7E574" w14:textId="77777777" w:rsidR="00DF759D" w:rsidRDefault="00DF759D">
      <w:pPr>
        <w:pStyle w:val="Author"/>
        <w:rPr>
          <w:i w:val="0"/>
        </w:rPr>
      </w:pPr>
    </w:p>
    <w:p w14:paraId="611A6722" w14:textId="77777777" w:rsidR="00DF759D" w:rsidRDefault="002B48E8">
      <w:pPr>
        <w:pStyle w:val="Abstract"/>
        <w:rPr>
          <w:rFonts w:ascii="Gill Sans" w:hAnsi="Gill Sans"/>
          <w:b/>
          <w:bCs/>
          <w:i w:val="0"/>
          <w:iCs w:val="0"/>
          <w:sz w:val="32"/>
          <w:szCs w:val="32"/>
        </w:rPr>
      </w:pPr>
      <w:r>
        <w:rPr>
          <w:rFonts w:ascii="Gill Sans" w:hAnsi="Gill Sans"/>
          <w:b/>
          <w:bCs/>
          <w:i w:val="0"/>
          <w:iCs w:val="0"/>
          <w:sz w:val="32"/>
          <w:szCs w:val="32"/>
        </w:rPr>
        <w:t>Abstract</w:t>
      </w:r>
    </w:p>
    <w:p w14:paraId="4CF374F1" w14:textId="77777777" w:rsidR="00DF759D" w:rsidRDefault="002B48E8">
      <w:pPr>
        <w:pStyle w:val="Abstract"/>
      </w:pPr>
      <w:r>
        <w:rPr>
          <w:i w:val="0"/>
          <w:iCs w:val="0"/>
        </w:rPr>
        <w:t>XXX to follow</w:t>
      </w:r>
    </w:p>
    <w:p w14:paraId="32DA297A" w14:textId="77777777" w:rsidR="00DF759D" w:rsidRDefault="002B48E8">
      <w:pPr>
        <w:pStyle w:val="Abstract"/>
      </w:pPr>
      <w:r>
        <w:rPr>
          <w:b/>
          <w:bCs/>
          <w:i w:val="0"/>
          <w:iCs w:val="0"/>
        </w:rPr>
        <w:t>Keywords:</w:t>
      </w:r>
      <w:r>
        <w:rPr>
          <w:i w:val="0"/>
          <w:iCs w:val="0"/>
        </w:rPr>
        <w:t xml:space="preserve"> </w:t>
      </w:r>
      <w:r>
        <w:t>Diplodocus</w:t>
      </w:r>
      <w:r>
        <w:rPr>
          <w:i w:val="0"/>
          <w:iCs w:val="0"/>
        </w:rPr>
        <w:t>, sauropod, skeletal mount, casting, history, Carnegie</w:t>
      </w:r>
    </w:p>
    <w:p w14:paraId="767604AF" w14:textId="77777777" w:rsidR="00DF759D" w:rsidRDefault="00DF759D">
      <w:pPr>
        <w:pStyle w:val="Abstract"/>
        <w:rPr>
          <w:i w:val="0"/>
          <w:iCs w:val="0"/>
        </w:rPr>
      </w:pPr>
    </w:p>
    <w:p w14:paraId="289EA5D6" w14:textId="77777777" w:rsidR="00DF759D" w:rsidRDefault="00DF759D">
      <w:pPr>
        <w:pStyle w:val="Abstract"/>
        <w:rPr>
          <w:i w:val="0"/>
          <w:iCs w:val="0"/>
        </w:rPr>
      </w:pPr>
    </w:p>
    <w:p w14:paraId="694CCABF" w14:textId="77777777" w:rsidR="00DF759D" w:rsidRDefault="00DF759D">
      <w:pPr>
        <w:pStyle w:val="Abstract"/>
        <w:rPr>
          <w:i w:val="0"/>
          <w:iCs w:val="0"/>
        </w:rPr>
      </w:pPr>
    </w:p>
    <w:p w14:paraId="420AF095" w14:textId="77777777" w:rsidR="00DF759D" w:rsidRDefault="002B48E8">
      <w:pPr>
        <w:pStyle w:val="TOAHeading"/>
      </w:pPr>
      <w:r>
        <w:t>Table of Contents</w:t>
      </w:r>
    </w:p>
    <w:p w14:paraId="38BC4CE3" w14:textId="77777777" w:rsidR="00DF759D" w:rsidRDefault="002B48E8">
      <w:pPr>
        <w:pStyle w:val="TOC1"/>
      </w:pPr>
      <w:r>
        <w:fldChar w:fldCharType="begin"/>
      </w:r>
    </w:p>
    <w:sdt>
      <w:sdtPr>
        <w:id w:val="-462433308"/>
        <w:docPartObj>
          <w:docPartGallery w:val="Table of Contents"/>
          <w:docPartUnique/>
        </w:docPartObj>
      </w:sdtPr>
      <w:sdtEndPr/>
      <w:sdtContent>
        <w:p w14:paraId="1F25298C" w14:textId="77777777" w:rsidR="00DF759D" w:rsidRDefault="002B48E8">
          <w:pPr>
            <w:pStyle w:val="TOC1"/>
          </w:pPr>
          <w:r>
            <w:rPr>
              <w:rStyle w:val="IndexLink"/>
            </w:rPr>
            <w:instrText>TOC \f \o "1-9" \h</w:instrText>
          </w:r>
          <w:r>
            <w:rPr>
              <w:rStyle w:val="IndexLink"/>
            </w:rPr>
            <w:fldChar w:fldCharType="separate"/>
          </w:r>
          <w:hyperlink w:anchor="__RefHeading___Toc5235_14216418">
            <w:r>
              <w:rPr>
                <w:rStyle w:val="IndexLink"/>
              </w:rPr>
              <w:t>Introduction</w:t>
            </w:r>
            <w:r>
              <w:rPr>
                <w:rStyle w:val="IndexLink"/>
              </w:rPr>
              <w:tab/>
              <w:t>2</w:t>
            </w:r>
          </w:hyperlink>
        </w:p>
        <w:p w14:paraId="2ADE6241" w14:textId="77777777" w:rsidR="00DF759D" w:rsidRDefault="00AE4B2F">
          <w:pPr>
            <w:pStyle w:val="TOC2"/>
            <w:tabs>
              <w:tab w:val="clear" w:pos="9355"/>
              <w:tab w:val="right" w:leader="dot" w:pos="9638"/>
            </w:tabs>
          </w:pPr>
          <w:hyperlink w:anchor="__RefHeading___Toc943_1155462304">
            <w:r w:rsidR="002B48E8">
              <w:rPr>
                <w:rStyle w:val="IndexLink"/>
              </w:rPr>
              <w:t>Nomenclature</w:t>
            </w:r>
            <w:r w:rsidR="002B48E8">
              <w:rPr>
                <w:rStyle w:val="IndexLink"/>
              </w:rPr>
              <w:tab/>
              <w:t>2</w:t>
            </w:r>
          </w:hyperlink>
        </w:p>
        <w:p w14:paraId="306C1D86" w14:textId="77777777" w:rsidR="00DF759D" w:rsidRDefault="00AE4B2F">
          <w:pPr>
            <w:pStyle w:val="TOC2"/>
            <w:tabs>
              <w:tab w:val="clear" w:pos="9355"/>
              <w:tab w:val="right" w:leader="dot" w:pos="9638"/>
            </w:tabs>
          </w:pPr>
          <w:hyperlink w:anchor="__RefHeading___Toc5349_68767826">
            <w:r w:rsidR="002B48E8">
              <w:rPr>
                <w:rStyle w:val="IndexLink"/>
              </w:rPr>
              <w:t>Institutional abbreviations</w:t>
            </w:r>
            <w:r w:rsidR="002B48E8">
              <w:rPr>
                <w:rStyle w:val="IndexLink"/>
              </w:rPr>
              <w:tab/>
              <w:t>2</w:t>
            </w:r>
          </w:hyperlink>
        </w:p>
        <w:p w14:paraId="3EB56337" w14:textId="77777777" w:rsidR="00DF759D" w:rsidRDefault="00AE4B2F">
          <w:pPr>
            <w:pStyle w:val="TOC1"/>
          </w:pPr>
          <w:hyperlink w:anchor="__RefHeading___Toc4316_68767826">
            <w:r w:rsidR="002B48E8">
              <w:rPr>
                <w:rStyle w:val="IndexLink"/>
              </w:rPr>
              <w:t>Historical background</w:t>
            </w:r>
            <w:r w:rsidR="002B48E8">
              <w:rPr>
                <w:rStyle w:val="IndexLink"/>
              </w:rPr>
              <w:tab/>
              <w:t>3</w:t>
            </w:r>
          </w:hyperlink>
        </w:p>
        <w:p w14:paraId="4FABFE09" w14:textId="77777777" w:rsidR="00DF759D" w:rsidRDefault="00AE4B2F">
          <w:pPr>
            <w:pStyle w:val="TOC1"/>
          </w:pPr>
          <w:hyperlink w:anchor="__RefHeading___Toc1836_55120580">
            <w:r w:rsidR="002B48E8">
              <w:rPr>
                <w:rStyle w:val="IndexLink"/>
              </w:rPr>
              <w:t>Material in the mounted skeleton</w:t>
            </w:r>
            <w:r w:rsidR="002B48E8">
              <w:rPr>
                <w:rStyle w:val="IndexLink"/>
              </w:rPr>
              <w:tab/>
              <w:t>6</w:t>
            </w:r>
          </w:hyperlink>
        </w:p>
        <w:p w14:paraId="143D7CEF" w14:textId="77777777" w:rsidR="00DF759D" w:rsidRDefault="00AE4B2F">
          <w:pPr>
            <w:pStyle w:val="TOC2"/>
            <w:tabs>
              <w:tab w:val="clear" w:pos="9355"/>
              <w:tab w:val="right" w:leader="dot" w:pos="9638"/>
            </w:tabs>
          </w:pPr>
          <w:hyperlink w:anchor="__RefHeading___Toc1838_55120580">
            <w:r w:rsidR="002B48E8">
              <w:rPr>
                <w:rStyle w:val="IndexLink"/>
              </w:rPr>
              <w:t>The original mount at the Carnegie Museum</w:t>
            </w:r>
            <w:r w:rsidR="002B48E8">
              <w:rPr>
                <w:rStyle w:val="IndexLink"/>
              </w:rPr>
              <w:tab/>
              <w:t>6</w:t>
            </w:r>
          </w:hyperlink>
        </w:p>
        <w:p w14:paraId="15EE9240" w14:textId="77777777" w:rsidR="00DF759D" w:rsidRDefault="00AE4B2F">
          <w:pPr>
            <w:pStyle w:val="TOC2"/>
            <w:tabs>
              <w:tab w:val="clear" w:pos="9355"/>
              <w:tab w:val="right" w:leader="dot" w:pos="9638"/>
            </w:tabs>
          </w:pPr>
          <w:hyperlink w:anchor="__RefHeading___Toc3280_55120580">
            <w:r w:rsidR="002B48E8">
              <w:rPr>
                <w:rStyle w:val="IndexLink"/>
              </w:rPr>
              <w:t>Changes made to the mount at the Carnegie Museum</w:t>
            </w:r>
            <w:r w:rsidR="002B48E8">
              <w:rPr>
                <w:rStyle w:val="IndexLink"/>
              </w:rPr>
              <w:tab/>
              <w:t>9</w:t>
            </w:r>
          </w:hyperlink>
        </w:p>
        <w:p w14:paraId="7C6D6847" w14:textId="77777777" w:rsidR="00DF759D" w:rsidRDefault="00AE4B2F">
          <w:pPr>
            <w:pStyle w:val="TOC2"/>
            <w:tabs>
              <w:tab w:val="clear" w:pos="9355"/>
              <w:tab w:val="right" w:leader="dot" w:pos="9638"/>
            </w:tabs>
          </w:pPr>
          <w:hyperlink w:anchor="__RefHeading___Toc3282_55120580">
            <w:r w:rsidR="002B48E8">
              <w:rPr>
                <w:rStyle w:val="IndexLink"/>
              </w:rPr>
              <w:t>The casts made from the Carnegie molds</w:t>
            </w:r>
            <w:r w:rsidR="002B48E8">
              <w:rPr>
                <w:rStyle w:val="IndexLink"/>
              </w:rPr>
              <w:tab/>
              <w:t>10</w:t>
            </w:r>
          </w:hyperlink>
        </w:p>
        <w:p w14:paraId="0C46737E" w14:textId="77777777" w:rsidR="00DF759D" w:rsidRDefault="00AE4B2F">
          <w:pPr>
            <w:pStyle w:val="TOC1"/>
          </w:pPr>
          <w:hyperlink w:anchor="__RefHeading___Toc3401_68767826">
            <w:r w:rsidR="002B48E8">
              <w:rPr>
                <w:rStyle w:val="IndexLink"/>
              </w:rPr>
              <w:t>Discussion</w:t>
            </w:r>
            <w:r w:rsidR="002B48E8">
              <w:rPr>
                <w:rStyle w:val="IndexLink"/>
              </w:rPr>
              <w:tab/>
              <w:t>10</w:t>
            </w:r>
          </w:hyperlink>
        </w:p>
        <w:p w14:paraId="05C95A74" w14:textId="77777777" w:rsidR="00DF759D" w:rsidRDefault="00AE4B2F">
          <w:pPr>
            <w:pStyle w:val="TOC1"/>
          </w:pPr>
          <w:hyperlink w:anchor="__RefHeading___Toc1833_55120580">
            <w:r w:rsidR="002B48E8">
              <w:rPr>
                <w:rStyle w:val="IndexLink"/>
              </w:rPr>
              <w:t>Acknowledgements</w:t>
            </w:r>
            <w:r w:rsidR="002B48E8">
              <w:rPr>
                <w:rStyle w:val="IndexLink"/>
              </w:rPr>
              <w:tab/>
              <w:t>10</w:t>
            </w:r>
          </w:hyperlink>
        </w:p>
        <w:p w14:paraId="189FD807" w14:textId="77777777" w:rsidR="00DF759D" w:rsidRDefault="00AE4B2F">
          <w:pPr>
            <w:pStyle w:val="TOC1"/>
          </w:pPr>
          <w:hyperlink w:anchor="__RefHeading___Toc3405_68767826">
            <w:r w:rsidR="002B48E8">
              <w:rPr>
                <w:rStyle w:val="IndexLink"/>
              </w:rPr>
              <w:t>References</w:t>
            </w:r>
            <w:r w:rsidR="002B48E8">
              <w:rPr>
                <w:rStyle w:val="IndexLink"/>
              </w:rPr>
              <w:tab/>
              <w:t>10</w:t>
            </w:r>
          </w:hyperlink>
        </w:p>
        <w:p w14:paraId="472F4DBF" w14:textId="77777777" w:rsidR="00DF759D" w:rsidRDefault="00AE4B2F">
          <w:pPr>
            <w:pStyle w:val="TOC1"/>
          </w:pPr>
          <w:hyperlink w:anchor="__RefHeading___Toc5233_14216418">
            <w:r w:rsidR="002B48E8">
              <w:rPr>
                <w:rStyle w:val="IndexLink"/>
              </w:rPr>
              <w:t>Tables</w:t>
            </w:r>
            <w:r w:rsidR="002B48E8">
              <w:rPr>
                <w:rStyle w:val="IndexLink"/>
              </w:rPr>
              <w:tab/>
              <w:t>14</w:t>
            </w:r>
          </w:hyperlink>
        </w:p>
        <w:p w14:paraId="7CC683FB" w14:textId="77777777" w:rsidR="00DF759D" w:rsidRDefault="00AE4B2F">
          <w:pPr>
            <w:pStyle w:val="TOC1"/>
          </w:pPr>
          <w:hyperlink w:anchor="__RefHeading___Toc3407_68767826">
            <w:r w:rsidR="002B48E8">
              <w:rPr>
                <w:rStyle w:val="IndexLink"/>
              </w:rPr>
              <w:t>Figure Captions</w:t>
            </w:r>
            <w:r w:rsidR="002B48E8">
              <w:rPr>
                <w:rStyle w:val="IndexLink"/>
              </w:rPr>
              <w:tab/>
              <w:t>16</w:t>
            </w:r>
          </w:hyperlink>
        </w:p>
      </w:sdtContent>
    </w:sdt>
    <w:p w14:paraId="66C22E17" w14:textId="77777777" w:rsidR="00DF759D" w:rsidRDefault="002B48E8">
      <w:pPr>
        <w:pStyle w:val="BodyText"/>
        <w:rPr>
          <w:i/>
          <w:iCs/>
        </w:rPr>
      </w:pPr>
      <w:r>
        <w:rPr>
          <w:i/>
          <w:iCs/>
        </w:rPr>
        <w:fldChar w:fldCharType="end"/>
      </w:r>
    </w:p>
    <w:p w14:paraId="426F1693" w14:textId="77777777" w:rsidR="00DF759D" w:rsidRDefault="002B48E8">
      <w:pPr>
        <w:pStyle w:val="BodyText"/>
        <w:rPr>
          <w:i/>
          <w:iCs/>
        </w:rPr>
      </w:pPr>
      <w:r>
        <w:br w:type="page"/>
      </w:r>
    </w:p>
    <w:p w14:paraId="3AC1E6A9" w14:textId="77777777" w:rsidR="00DF759D" w:rsidRDefault="002B48E8">
      <w:pPr>
        <w:pStyle w:val="Heading1"/>
      </w:pPr>
      <w:r>
        <w:lastRenderedPageBreak/>
        <w:t>Introduction</w:t>
      </w:r>
    </w:p>
    <w:p w14:paraId="3BBAB265" w14:textId="77777777" w:rsidR="00DF759D" w:rsidRDefault="002B48E8">
      <w:pPr>
        <w:pStyle w:val="BodyText"/>
      </w:pPr>
      <w:r>
        <w:rPr>
          <w:i/>
          <w:iCs/>
        </w:rPr>
        <w:t>Diplodocus</w:t>
      </w:r>
      <w:r>
        <w:t xml:space="preserve"> is a sauropod dinosaur from the Late Jurassic of North America, found in the extensive Morrison Formation of the western states. Although larger and more complete sauropods are now known, </w:t>
      </w:r>
      <w:r>
        <w:rPr>
          <w:i/>
          <w:iCs/>
        </w:rPr>
        <w:t>Diplodocus</w:t>
      </w:r>
      <w: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14:paraId="045A8DBC" w14:textId="77777777" w:rsidR="00DF759D" w:rsidRDefault="002B48E8">
      <w:pPr>
        <w:pStyle w:val="BodyText"/>
      </w:pPr>
      <w: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w:t>
      </w:r>
      <w:proofErr w:type="spellStart"/>
      <w:r>
        <w:t>molds</w:t>
      </w:r>
      <w:proofErr w:type="spellEnd"/>
      <w:r>
        <w:t xml:space="preserve"> used slightly different elements again. Documentation of the choice of elements has not been comprehensive, and as a result most of the museums around the world that are exhibiting a Carnegie </w:t>
      </w:r>
      <w:r>
        <w:rPr>
          <w:i/>
          <w:iCs/>
        </w:rPr>
        <w:t>Diplodocus</w:t>
      </w:r>
      <w:r>
        <w:t xml:space="preserve"> do not know exactly what bones when into making it up.</w:t>
      </w:r>
    </w:p>
    <w:p w14:paraId="20FC0BE3" w14:textId="77777777" w:rsidR="00DF759D" w:rsidRDefault="002B48E8">
      <w:pPr>
        <w:pStyle w:val="BodyText"/>
      </w:pPr>
      <w:r>
        <w:t xml:space="preserve">In this paper, we will summarise the history of the original Carnegie </w:t>
      </w:r>
      <w:r>
        <w:rPr>
          <w:i/>
          <w:iCs/>
        </w:rPr>
        <w:t>Diplodocus</w:t>
      </w:r>
      <w:r>
        <w:t>, and determine which fossil elements are included both in the fossil mount at the Carnegie Museum and in the many mounted casts based on this material.</w:t>
      </w:r>
    </w:p>
    <w:p w14:paraId="0060CBDA" w14:textId="77777777" w:rsidR="00DF759D" w:rsidRDefault="002B48E8">
      <w:pPr>
        <w:pStyle w:val="Heading2"/>
      </w:pPr>
      <w:bookmarkStart w:id="1" w:name="__RefHeading___Toc943_1155462304"/>
      <w:bookmarkEnd w:id="1"/>
      <w:r>
        <w:t>Nomenclature</w:t>
      </w:r>
    </w:p>
    <w:p w14:paraId="1C790925" w14:textId="77777777" w:rsidR="00DF759D" w:rsidRDefault="002B48E8">
      <w:pPr>
        <w:pStyle w:val="BodyText"/>
      </w:pPr>
      <w:r>
        <w:t xml:space="preserve">The mounted </w:t>
      </w:r>
      <w:r>
        <w:rPr>
          <w:i/>
          <w:iCs/>
        </w:rPr>
        <w:t>Diplodocus</w:t>
      </w:r>
      <w: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w:t>
      </w:r>
      <w:proofErr w:type="gramStart"/>
      <w:r>
        <w:t>e.g.</w:t>
      </w:r>
      <w:proofErr w:type="gramEnd"/>
      <w:r>
        <w:t xml:space="preserve"> the London cast, the Berlin cast and the Vernal cast. XXX make sure this is consistently the case.</w:t>
      </w:r>
    </w:p>
    <w:p w14:paraId="6A608497" w14:textId="77777777" w:rsidR="00DF759D" w:rsidRDefault="002B48E8">
      <w:pPr>
        <w:pStyle w:val="BodyText"/>
      </w:pPr>
      <w:r>
        <w:t xml:space="preserve">A distinction is made between </w:t>
      </w:r>
      <w:proofErr w:type="spellStart"/>
      <w:r>
        <w:t>molds</w:t>
      </w:r>
      <w:proofErr w:type="spellEnd"/>
      <w:r>
        <w:t xml:space="preserve"> and casts. A </w:t>
      </w:r>
      <w:proofErr w:type="spellStart"/>
      <w:r>
        <w:t>mold</w:t>
      </w:r>
      <w:proofErr w:type="spellEnd"/>
      <w:r>
        <w:t xml:space="preserve"> is a negative structure made from an </w:t>
      </w:r>
      <w:proofErr w:type="gramStart"/>
      <w:r>
        <w:t>original  specimen</w:t>
      </w:r>
      <w:proofErr w:type="gramEnd"/>
      <w:r>
        <w:t xml:space="preserve"> (or, less commonly, a cast), in which the spaces inside the </w:t>
      </w:r>
      <w:proofErr w:type="spellStart"/>
      <w:r>
        <w:t>mold</w:t>
      </w:r>
      <w:proofErr w:type="spellEnd"/>
      <w:r>
        <w:t xml:space="preserve"> match the shapes of the original specimen. A cast is a positive structure, a copy made of a specimen made by filling a </w:t>
      </w:r>
      <w:proofErr w:type="spellStart"/>
      <w:r>
        <w:t>mold</w:t>
      </w:r>
      <w:proofErr w:type="spellEnd"/>
      <w:r>
        <w:t>, and its shape matches that of the original specimen.</w:t>
      </w:r>
    </w:p>
    <w:p w14:paraId="13CB8D45" w14:textId="77777777" w:rsidR="00DF759D" w:rsidRDefault="002B48E8">
      <w:pPr>
        <w:pStyle w:val="BodyText"/>
      </w:pPr>
      <w:r>
        <w:t xml:space="preserve">Vertebrae are designated as follows, for a vertebra at position </w:t>
      </w:r>
      <w:r>
        <w:rPr>
          <w:i/>
          <w:iCs/>
        </w:rPr>
        <w:t>n</w:t>
      </w:r>
      <w:r>
        <w:t xml:space="preserve"> in a part of the spinal column: cervical vertebrae C</w:t>
      </w:r>
      <w:r>
        <w:rPr>
          <w:i/>
          <w:iCs/>
        </w:rPr>
        <w:t>n</w:t>
      </w:r>
      <w:r>
        <w:t xml:space="preserve">, dorsal vertebrae </w:t>
      </w:r>
      <w:proofErr w:type="spellStart"/>
      <w:r>
        <w:t>D</w:t>
      </w:r>
      <w:r>
        <w:rPr>
          <w:i/>
          <w:iCs/>
        </w:rPr>
        <w:t>n</w:t>
      </w:r>
      <w:proofErr w:type="spellEnd"/>
      <w:r>
        <w:t>, sacral vertebrae S</w:t>
      </w:r>
      <w:r>
        <w:rPr>
          <w:i/>
          <w:iCs/>
        </w:rPr>
        <w:t>n</w:t>
      </w:r>
      <w:r>
        <w:t xml:space="preserve"> and caudal vertebrae Ca</w:t>
      </w:r>
      <w:r>
        <w:rPr>
          <w:i/>
          <w:iCs/>
        </w:rPr>
        <w:t>n</w:t>
      </w:r>
      <w:r>
        <w:t>.</w:t>
      </w:r>
    </w:p>
    <w:p w14:paraId="02F73F93" w14:textId="77777777" w:rsidR="00DF759D" w:rsidRDefault="002B48E8">
      <w:pPr>
        <w:pStyle w:val="Heading2"/>
      </w:pPr>
      <w:bookmarkStart w:id="2" w:name="__RefHeading___Toc5349_68767826"/>
      <w:bookmarkEnd w:id="2"/>
      <w:r>
        <w:t>Institutional abbreviations</w:t>
      </w:r>
    </w:p>
    <w:p w14:paraId="624EA405" w14:textId="77777777" w:rsidR="00DF759D" w:rsidRDefault="002B48E8">
      <w:pPr>
        <w:pStyle w:val="BodyText"/>
        <w:numPr>
          <w:ilvl w:val="0"/>
          <w:numId w:val="4"/>
        </w:numPr>
      </w:pPr>
      <w:r>
        <w:t>AMNH — American Museum of Natural History, New York, New York, USA.</w:t>
      </w:r>
    </w:p>
    <w:p w14:paraId="7DF747CE" w14:textId="77777777" w:rsidR="00DF759D" w:rsidRDefault="002B48E8">
      <w:pPr>
        <w:pStyle w:val="BodyText"/>
        <w:numPr>
          <w:ilvl w:val="0"/>
          <w:numId w:val="4"/>
        </w:numPr>
      </w:pPr>
      <w:r>
        <w:t>BMNH — British Museum of Natural History, London, England. (Now the Natural History Museum, using the abbreviation NHMUK.)</w:t>
      </w:r>
    </w:p>
    <w:p w14:paraId="128AA193" w14:textId="77777777" w:rsidR="00DF759D" w:rsidRDefault="002B48E8">
      <w:pPr>
        <w:pStyle w:val="BodyText"/>
        <w:numPr>
          <w:ilvl w:val="0"/>
          <w:numId w:val="4"/>
        </w:numPr>
      </w:pPr>
      <w:r>
        <w:t xml:space="preserve">BYU — Brigham Young University, </w:t>
      </w:r>
      <w:bookmarkStart w:id="3" w:name="__DdeLink__5240_14216418"/>
      <w:r>
        <w:t>Provo, Utah</w:t>
      </w:r>
      <w:bookmarkEnd w:id="3"/>
      <w:r>
        <w:t>, USA.</w:t>
      </w:r>
    </w:p>
    <w:p w14:paraId="6B654211" w14:textId="77777777" w:rsidR="00DF759D" w:rsidRDefault="002B48E8">
      <w:pPr>
        <w:pStyle w:val="BodyText"/>
        <w:numPr>
          <w:ilvl w:val="0"/>
          <w:numId w:val="4"/>
        </w:numPr>
      </w:pPr>
      <w:r>
        <w:t>CM — Carnegie Museum of Natural History, Pittsburgh, Pennsylvania, USA.</w:t>
      </w:r>
    </w:p>
    <w:p w14:paraId="26A472D3" w14:textId="77777777" w:rsidR="00DF759D" w:rsidRDefault="002B48E8">
      <w:pPr>
        <w:pStyle w:val="BodyText"/>
        <w:numPr>
          <w:ilvl w:val="0"/>
          <w:numId w:val="4"/>
        </w:numPr>
      </w:pPr>
      <w:r>
        <w:t>CMNH — Cleveland Museum of Natural History, Cleveland, Ohio, USA.</w:t>
      </w:r>
    </w:p>
    <w:p w14:paraId="0DD5CAD1" w14:textId="77777777" w:rsidR="00DF759D" w:rsidRDefault="002B48E8">
      <w:pPr>
        <w:pStyle w:val="BodyText"/>
        <w:numPr>
          <w:ilvl w:val="0"/>
          <w:numId w:val="4"/>
        </w:numPr>
      </w:pPr>
      <w:r>
        <w:t>HMNS — Houston Museum of Nature and Science, Houston, Texas, USA.</w:t>
      </w:r>
    </w:p>
    <w:p w14:paraId="5DD27650" w14:textId="77777777" w:rsidR="00DF759D" w:rsidRDefault="002B48E8">
      <w:pPr>
        <w:pStyle w:val="BodyText"/>
        <w:numPr>
          <w:ilvl w:val="0"/>
          <w:numId w:val="4"/>
        </w:numPr>
      </w:pPr>
      <w:r>
        <w:t xml:space="preserve">MNHN — </w:t>
      </w:r>
      <w:proofErr w:type="spellStart"/>
      <w:r>
        <w:t>Muséum</w:t>
      </w:r>
      <w:proofErr w:type="spellEnd"/>
      <w:r>
        <w:t xml:space="preserve"> National </w:t>
      </w:r>
      <w:proofErr w:type="spellStart"/>
      <w:r>
        <w:t>d’Histoire</w:t>
      </w:r>
      <w:proofErr w:type="spellEnd"/>
      <w:r>
        <w:t xml:space="preserve"> Naturelle, Paris, France.</w:t>
      </w:r>
    </w:p>
    <w:p w14:paraId="6E11B25A" w14:textId="77777777" w:rsidR="00DF759D" w:rsidRDefault="002B48E8">
      <w:pPr>
        <w:pStyle w:val="BodyText"/>
        <w:numPr>
          <w:ilvl w:val="0"/>
          <w:numId w:val="4"/>
        </w:numPr>
      </w:pPr>
      <w:r>
        <w:t>USNM — United States National Museum, Washington DC, USA.</w:t>
      </w:r>
    </w:p>
    <w:p w14:paraId="37F417FD" w14:textId="77777777" w:rsidR="00DF759D" w:rsidRDefault="002B48E8">
      <w:pPr>
        <w:pStyle w:val="BodyText"/>
        <w:numPr>
          <w:ilvl w:val="0"/>
          <w:numId w:val="4"/>
        </w:numPr>
      </w:pPr>
      <w:r>
        <w:lastRenderedPageBreak/>
        <w:t>WDC — Wyoming Dinosaur Centre, Thermopolis, Wyoming, USA.</w:t>
      </w:r>
    </w:p>
    <w:p w14:paraId="2A4910F7" w14:textId="77777777" w:rsidR="00DF759D" w:rsidRDefault="002B48E8">
      <w:pPr>
        <w:pStyle w:val="Heading1"/>
        <w:numPr>
          <w:ilvl w:val="0"/>
          <w:numId w:val="2"/>
        </w:numPr>
      </w:pPr>
      <w:bookmarkStart w:id="4" w:name="__RefHeading___Toc4316_68767826"/>
      <w:bookmarkEnd w:id="4"/>
      <w:r>
        <w:t>Historical background</w:t>
      </w:r>
    </w:p>
    <w:p w14:paraId="501C9538" w14:textId="77777777" w:rsidR="00DF759D" w:rsidRDefault="002B48E8">
      <w:pPr>
        <w:pStyle w:val="BodyText"/>
      </w:pPr>
      <w:r>
        <w:t xml:space="preserve">On 11 December 1898, the </w:t>
      </w:r>
      <w:r>
        <w:rPr>
          <w:i/>
          <w:iCs/>
        </w:rPr>
        <w:t>New York Journal and Advertiser</w:t>
      </w:r>
      <w:r>
        <w:t xml:space="preserve"> published an illustrated article about giant dinosaurs (Anonymous 1898), depicting a “Brontosaurus giganteus” in bipedal posture, peering into </w:t>
      </w:r>
      <w:proofErr w:type="gramStart"/>
      <w:r>
        <w:t>the an</w:t>
      </w:r>
      <w:proofErr w:type="gramEnd"/>
      <w:r>
        <w:t xml:space="preserve">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w:t>
      </w:r>
      <w:proofErr w:type="gramStart"/>
      <w:r>
        <w:t>Pittsburgh museum</w:t>
      </w:r>
      <w:proofErr w:type="gramEnd"/>
      <w:r>
        <w:t xml:space="preserve"> that he founded and funded to obtain a giant dinosaur skeleton for exhibit. William J. Holland, director of the Carnegie Museum, used Carnegie’s money to hire experienced field palaeontologists away from other museums and sent them out to hunt sauropods.</w:t>
      </w:r>
    </w:p>
    <w:p w14:paraId="739555BD" w14:textId="77777777" w:rsidR="00DF759D" w:rsidRDefault="002B48E8">
      <w:pPr>
        <w:pStyle w:val="BodyText"/>
      </w:pPr>
      <w:r>
        <w:t xml:space="preserve">On 4 July 1899 — Independence Day — </w:t>
      </w:r>
      <w:proofErr w:type="spellStart"/>
      <w:r>
        <w:t>Dr.</w:t>
      </w:r>
      <w:proofErr w:type="spellEnd"/>
      <w:r>
        <w:t xml:space="preserve"> Jacob L. Wortman, working for the Carnegie Museum, found the first bones of a largely complete sauropod specimen at Sheep Creek in Albany County, Wyoming. He and his team collected it across a period of several months (Hatcher 1901:3–4, </w:t>
      </w:r>
      <w:proofErr w:type="spellStart"/>
      <w:r>
        <w:t>Nieuwland</w:t>
      </w:r>
      <w:proofErr w:type="spellEnd"/>
      <w:r>
        <w:t xml:space="preserve"> 2019:44). This specimen was designated CM 84. It consisted of 14 cervical vertebrae C2–15 (although see Taylor 2022:8–11 on uncertainties about the neck material), all 10 dorsal vertebrae D1–10, sacrum, caudal vertebrae Ca1–12, 18 ribs, both sternal plates, left </w:t>
      </w:r>
      <w:proofErr w:type="spellStart"/>
      <w:r>
        <w:t>scapulocoracoid</w:t>
      </w:r>
      <w:proofErr w:type="spellEnd"/>
      <w:r>
        <w:t xml:space="preserve"> (not right as stated by Hatcher), almost complete pelvis, right femur, and two thin bones of uncertain identity which Hatcher thought might be clavicles (McIntosh 1981:20).</w:t>
      </w:r>
    </w:p>
    <w:p w14:paraId="4307300B" w14:textId="77777777" w:rsidR="00DF759D" w:rsidRDefault="002B48E8">
      <w:pPr>
        <w:pStyle w:val="BodyText"/>
      </w:pPr>
      <w:r>
        <w:t xml:space="preserve">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w:t>
      </w:r>
      <w:proofErr w:type="spellStart"/>
      <w:r>
        <w:t>scapulocoracoids</w:t>
      </w:r>
      <w:proofErr w:type="spellEnd"/>
      <w:r>
        <w:t>, the complete pelvis, left femur, and right tibia, fibula, astragalus and pes (McIntosh 1981:20).</w:t>
      </w:r>
    </w:p>
    <w:p w14:paraId="05CADD8E" w14:textId="77777777" w:rsidR="00DF759D" w:rsidRDefault="002B48E8">
      <w:pPr>
        <w:pStyle w:val="BodyText"/>
      </w:pPr>
      <w:r>
        <w:t xml:space="preserve">Both specimens were prepared out of their matrix by a team led by Mr. Arthur S. </w:t>
      </w:r>
      <w:proofErr w:type="spellStart"/>
      <w:r>
        <w:t>Coggleshall</w:t>
      </w:r>
      <w:proofErr w:type="spellEnd"/>
      <w:r>
        <w:t>.</w:t>
      </w:r>
    </w:p>
    <w:p w14:paraId="52A255F8" w14:textId="77777777" w:rsidR="00DF759D" w:rsidRDefault="002B48E8">
      <w:pPr>
        <w:pStyle w:val="BodyText"/>
      </w:pPr>
      <w:r>
        <w:t>On 15 May 1901 (</w:t>
      </w:r>
      <w:proofErr w:type="spellStart"/>
      <w:r>
        <w:t>Niewland</w:t>
      </w:r>
      <w:proofErr w:type="spellEnd"/>
      <w:r>
        <w:t xml:space="preserve"> 2019:46), the classic description of both these specimens of </w:t>
      </w:r>
      <w:r>
        <w:rPr>
          <w:i/>
          <w:iCs/>
        </w:rPr>
        <w:t>Diplodocus</w:t>
      </w:r>
      <w:r>
        <w:t xml:space="preserve"> was published (Hatcher 1901), written by John Bell Hatcher, the Carnegie Museum’s head of palaeontology. This monograph illustrated CM 84 in some detail and named it as the holotype of the new species </w:t>
      </w:r>
      <w:r>
        <w:rPr>
          <w:i/>
          <w:iCs/>
        </w:rPr>
        <w:t xml:space="preserve">Diplodocus </w:t>
      </w:r>
      <w:proofErr w:type="spellStart"/>
      <w:r>
        <w:rPr>
          <w:i/>
          <w:iCs/>
        </w:rPr>
        <w:t>carnegii</w:t>
      </w:r>
      <w:proofErr w:type="spellEnd"/>
      <w:r>
        <w:t xml:space="preserve"> in honour of the museum’s sponsor. The illustrations included a skeletal reconstruction of </w:t>
      </w:r>
      <w:r>
        <w:rPr>
          <w:i/>
          <w:iCs/>
        </w:rPr>
        <w:t>Diplodocus</w:t>
      </w:r>
      <w:r>
        <w:t xml:space="preserve"> (Hatcher </w:t>
      </w:r>
      <w:proofErr w:type="gramStart"/>
      <w:r>
        <w:t>1901:plate</w:t>
      </w:r>
      <w:proofErr w:type="gramEnd"/>
      <w:r>
        <w:t xml:space="preserve"> XIII; Figure B).</w:t>
      </w:r>
    </w:p>
    <w:p w14:paraId="38C8EC94" w14:textId="77777777" w:rsidR="00DF759D" w:rsidRDefault="002B48E8">
      <w:pPr>
        <w:pStyle w:val="BodyText"/>
      </w:pPr>
      <w:r>
        <w:t xml:space="preserve">At the start of October 1902, King Edward VII of England paid a surprise visit to Carnegie at </w:t>
      </w:r>
      <w:proofErr w:type="spellStart"/>
      <w:r>
        <w:t>Skibo</w:t>
      </w:r>
      <w:proofErr w:type="spellEnd"/>
      <w:r>
        <w:t xml:space="preserve"> Castle in Scotland. Seeing a framed copy of the skeletal reconstruction of </w:t>
      </w:r>
      <w:r>
        <w:rPr>
          <w:i/>
          <w:iCs/>
        </w:rPr>
        <w:t>Diplodocus</w:t>
      </w:r>
      <w:r>
        <w:t>, he requested a specimen for the British Museum in London, England, of which he was a trustee (</w:t>
      </w:r>
      <w:proofErr w:type="spellStart"/>
      <w:r>
        <w:t>Nieuwland</w:t>
      </w:r>
      <w:proofErr w:type="spellEnd"/>
      <w:r>
        <w:t xml:space="preserve"> 2109:50). Carnegie, keen to gain favour with men of influence, happily promised to provide one as a gift, and on 2nd October wrote to Holland to ask him to excavate another </w:t>
      </w:r>
      <w:r>
        <w:rPr>
          <w:i/>
          <w:iCs/>
        </w:rPr>
        <w:t>Diplodocus</w:t>
      </w:r>
      <w:r>
        <w:t xml:space="preserve"> for the British Museum.</w:t>
      </w:r>
    </w:p>
    <w:p w14:paraId="0F28A94F" w14:textId="77777777" w:rsidR="00DF759D" w:rsidRDefault="002B48E8">
      <w:pPr>
        <w:pStyle w:val="BodyText"/>
      </w:pPr>
      <w: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w:t>
      </w:r>
      <w:proofErr w:type="spellStart"/>
      <w:r>
        <w:t>Nieuwland</w:t>
      </w:r>
      <w:proofErr w:type="spellEnd"/>
      <w:r>
        <w:t xml:space="preserve"> 2019:58). Holland arranged the details in correspondence with E. Ray </w:t>
      </w:r>
      <w:proofErr w:type="spellStart"/>
      <w:r>
        <w:t>Lankester</w:t>
      </w:r>
      <w:proofErr w:type="spellEnd"/>
      <w:r>
        <w:t>, his counterpart at the British Museum (Natural History).</w:t>
      </w:r>
    </w:p>
    <w:p w14:paraId="25F3F060" w14:textId="5E5D8195" w:rsidR="00DF759D" w:rsidRDefault="002B48E8">
      <w:pPr>
        <w:pStyle w:val="BodyText"/>
      </w:pPr>
      <w:r>
        <w:t xml:space="preserve">To defray the high cost of producing the cast, Holland suggested that the </w:t>
      </w:r>
      <w:proofErr w:type="spellStart"/>
      <w:r>
        <w:t>molds</w:t>
      </w:r>
      <w:proofErr w:type="spellEnd"/>
      <w:r>
        <w:t xml:space="preserve"> could be used to create multiple casts which Carnegie could gift to other heads of state — and idea that appealed greatly to Carnegie</w:t>
      </w:r>
      <w:del w:id="5" w:author="Ilja Nieuwland" w:date="2022-05-26T12:24:00Z">
        <w:r w:rsidDel="000A2B69">
          <w:delText>.</w:delText>
        </w:r>
      </w:del>
      <w:ins w:id="6" w:author="Ilja Nieuwland" w:date="2022-05-26T12:24:00Z">
        <w:r w:rsidR="000A2B69">
          <w:t xml:space="preserve"> as </w:t>
        </w:r>
      </w:ins>
      <w:ins w:id="7" w:author="Ilja Nieuwland" w:date="2022-05-26T12:25:00Z">
        <w:r w:rsidR="005E476B">
          <w:t>it allowed him to instrumentalise Diplodocus to gain support</w:t>
        </w:r>
      </w:ins>
      <w:ins w:id="8" w:author="Ilja Nieuwland" w:date="2022-05-26T12:26:00Z">
        <w:r w:rsidR="005E476B">
          <w:t xml:space="preserve"> from those </w:t>
        </w:r>
        <w:proofErr w:type="spellStart"/>
        <w:r w:rsidR="005E476B">
          <w:t>potentated</w:t>
        </w:r>
      </w:ins>
      <w:proofErr w:type="spellEnd"/>
      <w:ins w:id="9" w:author="Ilja Nieuwland" w:date="2022-05-26T12:24:00Z">
        <w:r w:rsidR="000A2B69">
          <w:t xml:space="preserve"> for peace arbitration, the main focus of his philanthropy at this time.</w:t>
        </w:r>
      </w:ins>
    </w:p>
    <w:p w14:paraId="1A5960F4" w14:textId="0443F505" w:rsidR="00DF759D" w:rsidRDefault="002B48E8">
      <w:pPr>
        <w:pStyle w:val="BodyText"/>
      </w:pPr>
      <w:r>
        <w:lastRenderedPageBreak/>
        <w:t xml:space="preserve">Starting in 1903 and running through into 1904, the Carnegie Museum made </w:t>
      </w:r>
      <w:proofErr w:type="spellStart"/>
      <w:r>
        <w:t>molds</w:t>
      </w:r>
      <w:proofErr w:type="spellEnd"/>
      <w:r>
        <w:t xml:space="preserve"> of the </w:t>
      </w:r>
      <w:r>
        <w:rPr>
          <w:i/>
          <w:iCs/>
        </w:rPr>
        <w:t>Diplodocus</w:t>
      </w:r>
      <w:r>
        <w:t xml:space="preserve"> bones, and the first set of casts from these </w:t>
      </w:r>
      <w:proofErr w:type="spellStart"/>
      <w:r>
        <w:t>molds</w:t>
      </w:r>
      <w:proofErr w:type="spellEnd"/>
      <w:r>
        <w:t>. (Some bones had to be sculpted, because the originals were either absent</w:t>
      </w:r>
      <w:ins w:id="10" w:author="Ilja Nieuwland" w:date="2022-05-26T12:19:00Z">
        <w:r w:rsidR="000A2B69">
          <w:t>, too complex,</w:t>
        </w:r>
      </w:ins>
      <w:r>
        <w:t xml:space="preserve"> or in too poor a condition for the </w:t>
      </w:r>
      <w:proofErr w:type="spellStart"/>
      <w:r>
        <w:t>molding</w:t>
      </w:r>
      <w:proofErr w:type="spellEnd"/>
      <w:r>
        <w:t xml:space="preserve"> process.) The work was led by Arthur Coggeshall, the chief preparator of fossils at the </w:t>
      </w:r>
      <w:proofErr w:type="gramStart"/>
      <w:r>
        <w:t>Carnegie museum</w:t>
      </w:r>
      <w:proofErr w:type="gramEnd"/>
      <w:r>
        <w:t>, who was also in charge of designing the armature to carry the cast bones. A crew of Italian plasterers led by Serafino Agostini was employed, thanks to their expertise in casting artworks and Agostini’s experience at the AMNH (</w:t>
      </w:r>
      <w:proofErr w:type="spellStart"/>
      <w:r>
        <w:t>Nieuwland</w:t>
      </w:r>
      <w:proofErr w:type="spellEnd"/>
      <w:r>
        <w:t xml:space="preserve"> 2019:71).</w:t>
      </w:r>
    </w:p>
    <w:p w14:paraId="71E92E74" w14:textId="77777777" w:rsidR="00DF759D" w:rsidRDefault="002B48E8">
      <w:pPr>
        <w:pStyle w:val="BodyText"/>
      </w:pPr>
      <w:r>
        <w:t xml:space="preserve">In late June of 1904, the cast created for the British Museum was temporarily mounted as a trial at the Pittsburgh Exposition Society Hall — </w:t>
      </w:r>
      <w:bookmarkStart w:id="11" w:name="__DdeLink__1838_3070709084"/>
      <w:r>
        <w:t xml:space="preserve">see photograph in </w:t>
      </w:r>
      <w:proofErr w:type="spellStart"/>
      <w:r>
        <w:t>Nieuwland</w:t>
      </w:r>
      <w:proofErr w:type="spellEnd"/>
      <w:r>
        <w:t xml:space="preserve"> </w:t>
      </w:r>
      <w:proofErr w:type="gramStart"/>
      <w:r>
        <w:t>2019:figure</w:t>
      </w:r>
      <w:proofErr w:type="gramEnd"/>
      <w:r>
        <w:t xml:space="preserve"> 3.1</w:t>
      </w:r>
      <w:bookmarkEnd w:id="11"/>
      <w: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t xml:space="preserve"> cast was therefore (albeit briefly) the first mounted sauropod in the world, six months ahead of the AMNH’s composite </w:t>
      </w:r>
      <w:r>
        <w:rPr>
          <w:i/>
          <w:iCs/>
        </w:rPr>
        <w:t>Brontosaurus</w:t>
      </w:r>
      <w:r>
        <w:t>, AMNH 460, which was to be unveiled on 16th February 1905 (Brinkman 2010:104).</w:t>
      </w:r>
    </w:p>
    <w:p w14:paraId="19A812BA" w14:textId="77777777" w:rsidR="00DF759D" w:rsidRDefault="002B48E8">
      <w:pPr>
        <w:pStyle w:val="BodyText"/>
      </w:pPr>
      <w:r>
        <w:t>The casts were shipped from Pittsburgh on 3rd December 1904 and arrived safely at the British Museum on 11 January 1905.</w:t>
      </w:r>
    </w:p>
    <w:p w14:paraId="5FE32357" w14:textId="77777777" w:rsidR="00DF759D" w:rsidRDefault="002B48E8">
      <w:pPr>
        <w:pStyle w:val="BodyText"/>
      </w:pPr>
      <w:r>
        <w:t xml:space="preserve">By February 1905, not only were the </w:t>
      </w:r>
      <w:proofErr w:type="spellStart"/>
      <w:r>
        <w:t>molds</w:t>
      </w:r>
      <w:proofErr w:type="spellEnd"/>
      <w:r>
        <w:t xml:space="preserve"> and the BMNH cast complete, but four additional sets of cast elements had been made, all at a total cost of $8,558 (</w:t>
      </w:r>
      <w:proofErr w:type="spellStart"/>
      <w:r>
        <w:t>Nieuwland</w:t>
      </w:r>
      <w:proofErr w:type="spellEnd"/>
      <w:r>
        <w:t xml:space="preserve"> 2019:75). This cost did not include that of shipping and mounting the casts, which was typically rather more expensive than their production had been.</w:t>
      </w:r>
    </w:p>
    <w:p w14:paraId="27CF9C2B" w14:textId="77777777" w:rsidR="00DF759D" w:rsidRDefault="002B48E8">
      <w:pPr>
        <w:pStyle w:val="BodyText"/>
      </w:pPr>
      <w:r>
        <w:t xml:space="preserve">In April 1905, Holland and </w:t>
      </w:r>
      <w:proofErr w:type="spellStart"/>
      <w:r>
        <w:t>Coggleshall</w:t>
      </w:r>
      <w:proofErr w:type="spellEnd"/>
      <w:r>
        <w:t xml:space="preserve"> arrived at South Kensington and supervised the assembly of the first cast skeleton (Holland 1905:443). At 1pm on 12th May 1905, the mount was unveiled at the BMNH — see photographs in Holland </w:t>
      </w:r>
      <w:proofErr w:type="gramStart"/>
      <w:r>
        <w:t>1905:plates</w:t>
      </w:r>
      <w:proofErr w:type="gramEnd"/>
      <w:r>
        <w:t xml:space="preserve"> XVII and XVIII. Speeches were given by Ray </w:t>
      </w:r>
      <w:proofErr w:type="spellStart"/>
      <w:r>
        <w:t>Lankester</w:t>
      </w:r>
      <w:proofErr w:type="spellEnd"/>
      <w:r>
        <w:t xml:space="preserve">, Andrew Carnegie, Lord Avebury speaking for the trustees, Holland (including a tribute to the recently deceased Hatcher), Sir George </w:t>
      </w:r>
      <w:proofErr w:type="spellStart"/>
      <w:r>
        <w:t>Trevalyan</w:t>
      </w:r>
      <w:proofErr w:type="spellEnd"/>
      <w:r>
        <w:t xml:space="preserve">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w:t>
      </w:r>
      <w:proofErr w:type="spellStart"/>
      <w:r>
        <w:t>Lankester</w:t>
      </w:r>
      <w:proofErr w:type="spellEnd"/>
      <w:r>
        <w:t xml:space="preserve">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14:paraId="62A6F61C" w14:textId="77777777" w:rsidR="00DF759D" w:rsidRDefault="002B48E8">
      <w:pPr>
        <w:pStyle w:val="BodyText"/>
      </w:pPr>
      <w:r>
        <w:t xml:space="preserve">After Hatcher’s death, Holland had succeeded him as the scientific leader of the work on </w:t>
      </w:r>
      <w:r>
        <w:rPr>
          <w:i/>
          <w:iCs/>
        </w:rPr>
        <w:t>Diplodocus</w:t>
      </w:r>
      <w:r>
        <w:t xml:space="preserve">, even though his principal field of study was lepidoptery. In 1906, his monograph on </w:t>
      </w:r>
      <w:r>
        <w:rPr>
          <w:i/>
          <w:iCs/>
        </w:rPr>
        <w:t>Diplodocus</w:t>
      </w:r>
      <w:r>
        <w:t xml:space="preserve"> osteology (Holland 1906) was published, using two new specimens to expand on Hatcher’s (1901) description with more detail especially on the skull, atlas, tail, sternal plates and supposed clavicles.</w:t>
      </w:r>
    </w:p>
    <w:p w14:paraId="3A3C7DDE" w14:textId="69F8AD0C" w:rsidR="00DF759D" w:rsidRDefault="002B48E8">
      <w:pPr>
        <w:pStyle w:val="BodyText"/>
      </w:pPr>
      <w:r>
        <w:t xml:space="preserve">On 11 April 1907, the original </w:t>
      </w:r>
      <w:r>
        <w:rPr>
          <w:i/>
          <w:iCs/>
        </w:rPr>
        <w:t>Diplodocus</w:t>
      </w:r>
      <w:r>
        <w:t xml:space="preserve"> fossils were mounted at the Carnegie Museum (</w:t>
      </w:r>
      <w:proofErr w:type="spellStart"/>
      <w:r>
        <w:t>Nieuwland</w:t>
      </w:r>
      <w:proofErr w:type="spellEnd"/>
      <w:r>
        <w:t xml:space="preserve">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w:t>
      </w:r>
      <w:proofErr w:type="spellStart"/>
      <w:r>
        <w:t>Möller</w:t>
      </w:r>
      <w:proofErr w:type="spellEnd"/>
      <w:r>
        <w:t xml:space="preserve"> and the Frenchman Paul </w:t>
      </w:r>
      <w:proofErr w:type="spellStart"/>
      <w:r>
        <w:t>Doumer</w:t>
      </w:r>
      <w:proofErr w:type="spellEnd"/>
      <w:r>
        <w:t xml:space="preserve">, each of whom asked him to gift </w:t>
      </w:r>
      <w:r>
        <w:rPr>
          <w:i/>
          <w:iCs/>
        </w:rPr>
        <w:t>Diplodocus</w:t>
      </w:r>
      <w:r>
        <w:t xml:space="preserve"> casts to their respective countries. Carnegie agreed, and on the next day — the last of the three-day inaugural festival — Holland announced the gifts to all the guests. Although the </w:t>
      </w:r>
      <w:r>
        <w:rPr>
          <w:i/>
          <w:iCs/>
        </w:rPr>
        <w:t>Diplodocus</w:t>
      </w:r>
      <w:r>
        <w:t xml:space="preserve"> mount had been only one part of the Carnegie festival, its fame quickly grew with the local population, and it </w:t>
      </w:r>
      <w:r>
        <w:lastRenderedPageBreak/>
        <w:t>“became increasingly identified with the museum itself to the point where one could wonder whether it contained anything else” (</w:t>
      </w:r>
      <w:proofErr w:type="spellStart"/>
      <w:r>
        <w:t>Nieuwland</w:t>
      </w:r>
      <w:proofErr w:type="spellEnd"/>
      <w:r>
        <w:t xml:space="preserve"> 2019:97).</w:t>
      </w:r>
    </w:p>
    <w:p w14:paraId="3DB5847E" w14:textId="12AA9407" w:rsidR="00DF759D" w:rsidRDefault="002B48E8">
      <w:pPr>
        <w:pStyle w:val="BodyText"/>
      </w:pPr>
      <w:r>
        <w:t xml:space="preserve">Holland and </w:t>
      </w:r>
      <w:proofErr w:type="spellStart"/>
      <w:r>
        <w:t>Coggleshall</w:t>
      </w:r>
      <w:proofErr w:type="spellEnd"/>
      <w:r>
        <w:t xml:space="preserve"> worked on the casts destined for Berlin and Paris, hoping initially to install the Paris cast first but finding it difficult to get the necessary arrangements solidified. In the end, both casts were constructed on the same European trip. The German cast was erected at the </w:t>
      </w:r>
      <w:del w:id="12" w:author="Ilja Nieuwland" w:date="2022-05-16T08:53:00Z">
        <w:r w:rsidDel="00785009">
          <w:delText xml:space="preserve">Humboldt </w:delText>
        </w:r>
      </w:del>
      <w:ins w:id="13" w:author="Ilja Nieuwland" w:date="2022-05-16T08:53:00Z">
        <w:r w:rsidR="00785009">
          <w:t xml:space="preserve">Berlin </w:t>
        </w:r>
      </w:ins>
      <w:commentRangeStart w:id="14"/>
      <w:r>
        <w:t xml:space="preserve">Museum für </w:t>
      </w:r>
      <w:proofErr w:type="spellStart"/>
      <w:r>
        <w:t>Naturkunde</w:t>
      </w:r>
      <w:proofErr w:type="spellEnd"/>
      <w:r>
        <w:t xml:space="preserve"> </w:t>
      </w:r>
      <w:commentRangeEnd w:id="14"/>
      <w:r w:rsidR="00785009">
        <w:rPr>
          <w:rStyle w:val="CommentReference"/>
          <w:rFonts w:cs="Mangal"/>
        </w:rPr>
        <w:commentReference w:id="14"/>
      </w:r>
      <w:del w:id="15" w:author="Ilja Nieuwland" w:date="2022-05-16T08:53:00Z">
        <w:r w:rsidDel="00785009">
          <w:delText xml:space="preserve">Berlin </w:delText>
        </w:r>
      </w:del>
      <w:r>
        <w:t>beginning on 14 April 2008, and the work was complete by 13 May. The exhibition was opened to little fanfare, with no formal unveiling event</w:t>
      </w:r>
      <w:ins w:id="16" w:author="Ilja Nieuwland" w:date="2022-05-26T12:21:00Z">
        <w:r w:rsidR="000A2B69">
          <w:t xml:space="preserve"> </w:t>
        </w:r>
        <w:commentRangeStart w:id="17"/>
        <w:r w:rsidR="000A2B69">
          <w:t>at the museum</w:t>
        </w:r>
        <w:commentRangeEnd w:id="17"/>
        <w:r w:rsidR="000A2B69">
          <w:rPr>
            <w:rStyle w:val="CommentReference"/>
            <w:rFonts w:cs="Mangal"/>
          </w:rPr>
          <w:commentReference w:id="17"/>
        </w:r>
      </w:ins>
      <w:r>
        <w:t>, and the mounted skeleton was positioned off to the side of the museum’s main hall, which remained dominated by whale skeletons (</w:t>
      </w:r>
      <w:proofErr w:type="spellStart"/>
      <w:r>
        <w:t>Nieuwland</w:t>
      </w:r>
      <w:proofErr w:type="spellEnd"/>
      <w:r>
        <w:t xml:space="preserve"> 2019:115–118).</w:t>
      </w:r>
    </w:p>
    <w:p w14:paraId="77A89D41" w14:textId="5F5F1CAB" w:rsidR="00DF759D" w:rsidRDefault="002B48E8">
      <w:pPr>
        <w:pStyle w:val="BodyText"/>
      </w:pPr>
      <w:r>
        <w:t xml:space="preserve">On 22 May, Holland and </w:t>
      </w:r>
      <w:proofErr w:type="spellStart"/>
      <w:r>
        <w:t>Coggleshall</w:t>
      </w:r>
      <w:proofErr w:type="spellEnd"/>
      <w:r>
        <w:t xml:space="preserve"> arrived in Paris to erect the third cast at the </w:t>
      </w:r>
      <w:proofErr w:type="spellStart"/>
      <w:r>
        <w:t>Muséum</w:t>
      </w:r>
      <w:proofErr w:type="spellEnd"/>
      <w:r>
        <w:t xml:space="preserve"> National </w:t>
      </w:r>
      <w:proofErr w:type="spellStart"/>
      <w:r>
        <w:t>d’Histoire</w:t>
      </w:r>
      <w:proofErr w:type="spellEnd"/>
      <w:r>
        <w:t xml:space="preserve"> Naturelle (MNHN), to find that the French press were already raising public excitement. </w:t>
      </w:r>
      <w:ins w:id="18" w:author="Ilja Nieuwland" w:date="2022-05-26T14:17:00Z">
        <w:r w:rsidR="0039540F">
          <w:t xml:space="preserve">It </w:t>
        </w:r>
      </w:ins>
      <w:ins w:id="19" w:author="Ilja Nieuwland" w:date="2022-05-26T14:18:00Z">
        <w:r w:rsidR="0039540F">
          <w:t>had already been</w:t>
        </w:r>
      </w:ins>
      <w:ins w:id="20" w:author="Ilja Nieuwland" w:date="2022-05-26T14:17:00Z">
        <w:r w:rsidR="0039540F">
          <w:t xml:space="preserve"> decided</w:t>
        </w:r>
      </w:ins>
      <w:ins w:id="21" w:author="Ilja Nieuwland" w:date="2022-05-26T14:18:00Z">
        <w:r w:rsidR="0039540F">
          <w:t xml:space="preserve"> </w:t>
        </w:r>
        <w:proofErr w:type="gramStart"/>
        <w:r w:rsidR="0039540F">
          <w:t xml:space="preserve">beforehand </w:t>
        </w:r>
      </w:ins>
      <w:ins w:id="22" w:author="Ilja Nieuwland" w:date="2022-05-26T14:17:00Z">
        <w:r w:rsidR="0039540F">
          <w:t xml:space="preserve"> to</w:t>
        </w:r>
        <w:proofErr w:type="gramEnd"/>
        <w:r w:rsidR="0039540F">
          <w:t xml:space="preserve"> mount the cast </w:t>
        </w:r>
      </w:ins>
      <w:ins w:id="23" w:author="Ilja Nieuwland" w:date="2022-05-26T14:18:00Z">
        <w:r w:rsidR="0039540F">
          <w:t xml:space="preserve">with its tail curled back in a loop, because of space restrictions. </w:t>
        </w:r>
      </w:ins>
      <w:r>
        <w:t xml:space="preserve">The work was completed in time for a lavish public ceremony on 15 June, in </w:t>
      </w:r>
      <w:del w:id="24" w:author="Ilja Nieuwland" w:date="2022-05-26T14:18:00Z">
        <w:r w:rsidDel="0039540F">
          <w:delText xml:space="preserve">the </w:delText>
        </w:r>
      </w:del>
      <w:r>
        <w:t>great contrast to the muted launch of the Berlin mount. The Paris unveiling was attended by the French presiden</w:t>
      </w:r>
      <w:ins w:id="25" w:author="Ilja Nieuwland" w:date="2022-05-16T08:54:00Z">
        <w:r w:rsidR="00785009">
          <w:t xml:space="preserve">t and </w:t>
        </w:r>
      </w:ins>
      <w:del w:id="26" w:author="Ilja Nieuwland" w:date="2022-05-16T08:54:00Z">
        <w:r w:rsidDel="00785009">
          <w:delText xml:space="preserve">t, </w:delText>
        </w:r>
      </w:del>
      <w:r>
        <w:t>prime minister</w:t>
      </w:r>
      <w:ins w:id="27" w:author="Ilja Nieuwland" w:date="2022-05-16T08:54:00Z">
        <w:r w:rsidR="00785009">
          <w:t>,</w:t>
        </w:r>
      </w:ins>
      <w:r>
        <w:t xml:space="preserve"> </w:t>
      </w:r>
      <w:del w:id="28" w:author="Ilja Nieuwland" w:date="2022-05-16T08:54:00Z">
        <w:r w:rsidDel="00785009">
          <w:delText xml:space="preserve">and </w:delText>
        </w:r>
      </w:del>
      <w:ins w:id="29" w:author="Ilja Nieuwland" w:date="2022-05-16T08:54:00Z">
        <w:r w:rsidR="00785009">
          <w:t xml:space="preserve">the Parisian </w:t>
        </w:r>
      </w:ins>
      <w:r>
        <w:t>police prefect, the American Ambassador, and a selection of scientists and artists (</w:t>
      </w:r>
      <w:proofErr w:type="spellStart"/>
      <w:r>
        <w:t>Nieuwland</w:t>
      </w:r>
      <w:proofErr w:type="spellEnd"/>
      <w:r>
        <w:t xml:space="preserve"> 2019:139–140). Carnegie himself was strangely unconcerned, and did not attend the festivities.</w:t>
      </w:r>
    </w:p>
    <w:p w14:paraId="1AA5AB65" w14:textId="3DB35C04" w:rsidR="00DF759D" w:rsidRDefault="002B48E8">
      <w:pPr>
        <w:pStyle w:val="BodyText"/>
      </w:pPr>
      <w:r>
        <w:t xml:space="preserve">The visibility of the Carnegie </w:t>
      </w:r>
      <w:r>
        <w:rPr>
          <w:i/>
          <w:iCs/>
        </w:rPr>
        <w:t>Diplodocus</w:t>
      </w:r>
      <w:r>
        <w:t xml:space="preserve"> in various locations, in its mammal-like upright posture, provoked some controversy: Hay (1908, 1910, 1911) and </w:t>
      </w:r>
      <w:commentRangeStart w:id="30"/>
      <w:del w:id="31" w:author="Ilja Nieuwland" w:date="2022-05-26T12:26:00Z">
        <w:r w:rsidDel="006C7678">
          <w:delText xml:space="preserve">independently </w:delText>
        </w:r>
      </w:del>
      <w:r>
        <w:t>Tornier (1909)</w:t>
      </w:r>
      <w:commentRangeEnd w:id="30"/>
      <w:r w:rsidR="006C7678">
        <w:rPr>
          <w:rStyle w:val="CommentReference"/>
          <w:rFonts w:cs="Mangal"/>
        </w:rPr>
        <w:commentReference w:id="30"/>
      </w:r>
      <w:r>
        <w:t xml:space="preserve"> argued that its erect-legged posture was incorrect, and it should sprawl like a lizard. </w:t>
      </w:r>
      <w:ins w:id="32" w:author="Ilja Nieuwland" w:date="2022-05-16T08:55:00Z">
        <w:r w:rsidR="00785009">
          <w:t>Tornier also criticized the posit</w:t>
        </w:r>
      </w:ins>
      <w:ins w:id="33" w:author="Ilja Nieuwland" w:date="2022-05-16T08:56:00Z">
        <w:r w:rsidR="00785009">
          <w:t>ion</w:t>
        </w:r>
      </w:ins>
      <w:ins w:id="34" w:author="Ilja Nieuwland" w:date="2022-05-16T08:55:00Z">
        <w:r w:rsidR="00785009">
          <w:t xml:space="preserve"> of the neck and tail. </w:t>
        </w:r>
      </w:ins>
      <w:r>
        <w:t>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14:paraId="60AD0101" w14:textId="77777777" w:rsidR="00DF759D" w:rsidRDefault="002B48E8">
      <w:pPr>
        <w:pStyle w:val="BodyText"/>
      </w:pPr>
      <w:r>
        <w:t xml:space="preserve">The donation of a cast to the </w:t>
      </w:r>
      <w:proofErr w:type="spellStart"/>
      <w:r>
        <w:t>Kaiserliches</w:t>
      </w:r>
      <w:proofErr w:type="spellEnd"/>
      <w:r>
        <w:t xml:space="preserve"> und </w:t>
      </w:r>
      <w:proofErr w:type="spellStart"/>
      <w:r>
        <w:t>königliches</w:t>
      </w:r>
      <w:proofErr w:type="spellEnd"/>
      <w:r>
        <w:t xml:space="preserve"> </w:t>
      </w:r>
      <w:proofErr w:type="spellStart"/>
      <w:r>
        <w:t>naturhistorisches</w:t>
      </w:r>
      <w:proofErr w:type="spellEnd"/>
      <w:r>
        <w:t xml:space="preserve"> Hof-Museum in Vienna, Austria was not wholly welcome to the museum director Franz </w:t>
      </w:r>
      <w:proofErr w:type="spellStart"/>
      <w:r>
        <w:t>Steindachner</w:t>
      </w:r>
      <w:proofErr w:type="spellEnd"/>
      <w:r>
        <w:t>.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w:t>
      </w:r>
      <w:proofErr w:type="spellStart"/>
      <w:r>
        <w:t>Nieuwland</w:t>
      </w:r>
      <w:proofErr w:type="spellEnd"/>
      <w:r>
        <w:t xml:space="preserve"> 2019:216–219). The emperor was present for the unveiling on 24 September, 1909, but the ceremony appears to have been a</w:t>
      </w:r>
      <w:del w:id="35" w:author="Ilja Nieuwland" w:date="2022-05-16T08:56:00Z">
        <w:r w:rsidDel="002B48E8">
          <w:delText>n</w:delText>
        </w:r>
      </w:del>
      <w:r>
        <w:t xml:space="preserve"> rather unspectacular affair, lasting only fifteen minutes. The novelty of the Carnegie </w:t>
      </w:r>
      <w:r>
        <w:rPr>
          <w:i/>
          <w:iCs/>
        </w:rPr>
        <w:t>Diplodocus</w:t>
      </w:r>
      <w:r>
        <w:t xml:space="preserve"> was wearing off, and most of the subsequent gifts would be received with less than extravagant gratitude.</w:t>
      </w:r>
    </w:p>
    <w:p w14:paraId="680C6FDB" w14:textId="77777777" w:rsidR="00DF759D" w:rsidRDefault="002B48E8">
      <w:pPr>
        <w:pStyle w:val="BodyText"/>
      </w:pPr>
      <w: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w:t>
      </w:r>
      <w:proofErr w:type="spellStart"/>
      <w:r>
        <w:t>Nieuwland</w:t>
      </w:r>
      <w:proofErr w:type="spellEnd"/>
      <w:r>
        <w:t xml:space="preserve">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14:paraId="402C255C" w14:textId="606C3FAB" w:rsidR="00DF759D" w:rsidDel="00983B4B" w:rsidRDefault="00983B4B">
      <w:pPr>
        <w:pStyle w:val="BodyText"/>
        <w:rPr>
          <w:del w:id="36" w:author="Ilja Nieuwland" w:date="2022-05-22T18:38:00Z"/>
        </w:rPr>
      </w:pPr>
      <w:ins w:id="37" w:author="Ilja Nieuwland" w:date="2022-05-22T18:38:00Z">
        <w:r>
          <w:t xml:space="preserve">The original casts had now all been given away, but requests kept coming in, </w:t>
        </w:r>
      </w:ins>
      <w:ins w:id="38" w:author="Ilja Nieuwland" w:date="2022-05-23T09:19:00Z">
        <w:r w:rsidR="00E178EB">
          <w:t>which led</w:t>
        </w:r>
      </w:ins>
      <w:ins w:id="39" w:author="Ilja Nieuwland" w:date="2022-05-22T18:38:00Z">
        <w:r>
          <w:t xml:space="preserve"> Carnegie and Holland to have another five </w:t>
        </w:r>
      </w:ins>
      <w:ins w:id="40" w:author="Ilja Nieuwland" w:date="2022-05-26T12:45:00Z">
        <w:r w:rsidR="007374CD">
          <w:t xml:space="preserve">casts </w:t>
        </w:r>
      </w:ins>
      <w:ins w:id="41" w:author="Ilja Nieuwland" w:date="2022-05-23T09:19:00Z">
        <w:r w:rsidR="00E178EB">
          <w:t>prepared</w:t>
        </w:r>
      </w:ins>
      <w:ins w:id="42" w:author="Ilja Nieuwland" w:date="2022-05-22T18:39:00Z">
        <w:r>
          <w:t xml:space="preserve">. </w:t>
        </w:r>
      </w:ins>
      <w:ins w:id="43" w:author="Ilja Nieuwland" w:date="2022-05-26T12:47:00Z">
        <w:r w:rsidR="00931AE8">
          <w:t>The first</w:t>
        </w:r>
      </w:ins>
      <w:ins w:id="44" w:author="Ilja Nieuwland" w:date="2022-05-22T18:40:00Z">
        <w:r>
          <w:t xml:space="preserve"> planned donation</w:t>
        </w:r>
      </w:ins>
      <w:ins w:id="45" w:author="Ilja Nieuwland" w:date="2022-05-26T12:47:00Z">
        <w:r w:rsidR="00931AE8">
          <w:t>,</w:t>
        </w:r>
      </w:ins>
      <w:ins w:id="46" w:author="Ilja Nieuwland" w:date="2022-05-22T18:40:00Z">
        <w:r>
          <w:t xml:space="preserve"> to </w:t>
        </w:r>
      </w:ins>
      <w:ins w:id="47" w:author="Ilja Nieuwland" w:date="2022-05-26T12:47:00Z">
        <w:r w:rsidR="00931AE8">
          <w:t>Rio de J</w:t>
        </w:r>
      </w:ins>
      <w:ins w:id="48" w:author="Ilja Nieuwland" w:date="2022-05-26T12:48:00Z">
        <w:r w:rsidR="00931AE8">
          <w:t>aneiro,</w:t>
        </w:r>
      </w:ins>
      <w:ins w:id="49" w:author="Ilja Nieuwland" w:date="2022-05-22T18:40:00Z">
        <w:r>
          <w:t xml:space="preserve"> </w:t>
        </w:r>
      </w:ins>
      <w:ins w:id="50" w:author="Ilja Nieuwland" w:date="2022-05-26T12:47:00Z">
        <w:r w:rsidR="00931AE8">
          <w:t xml:space="preserve">stranded in the </w:t>
        </w:r>
        <w:commentRangeStart w:id="51"/>
        <w:r w:rsidR="00931AE8">
          <w:t xml:space="preserve">tumultuous quagmire </w:t>
        </w:r>
      </w:ins>
      <w:commentRangeEnd w:id="51"/>
      <w:ins w:id="52" w:author="Ilja Nieuwland" w:date="2022-05-26T12:48:00Z">
        <w:r w:rsidR="00931AE8">
          <w:rPr>
            <w:rStyle w:val="CommentReference"/>
            <w:rFonts w:cs="Mangal"/>
          </w:rPr>
          <w:commentReference w:id="51"/>
        </w:r>
      </w:ins>
      <w:ins w:id="53" w:author="Ilja Nieuwland" w:date="2022-05-26T12:47:00Z">
        <w:r w:rsidR="00931AE8">
          <w:t>of Brazilian politics.</w:t>
        </w:r>
      </w:ins>
      <w:ins w:id="54" w:author="Ilja Nieuwland" w:date="2022-05-22T18:39:00Z">
        <w:r>
          <w:t xml:space="preserve"> However, a </w:t>
        </w:r>
      </w:ins>
      <w:ins w:id="55" w:author="Ilja Nieuwland" w:date="2022-05-22T18:41:00Z">
        <w:r w:rsidR="00ED5297">
          <w:t>Russian</w:t>
        </w:r>
      </w:ins>
      <w:ins w:id="56" w:author="Ilja Nieuwland" w:date="2022-05-22T18:42:00Z">
        <w:r w:rsidR="00ED5297">
          <w:t xml:space="preserve"> cast could be installed in June of 1910, again supervised by Holland </w:t>
        </w:r>
      </w:ins>
      <w:ins w:id="57" w:author="Ilja Nieuwland" w:date="2022-05-26T13:33:00Z">
        <w:r w:rsidR="00A37407">
          <w:t>(who confided to</w:t>
        </w:r>
      </w:ins>
      <w:ins w:id="58" w:author="Ilja Nieuwland" w:date="2022-05-26T13:34:00Z">
        <w:r w:rsidR="00A37407">
          <w:t xml:space="preserve"> Carnegie that he was </w:t>
        </w:r>
      </w:ins>
      <w:ins w:id="59" w:author="Ilja Nieuwland" w:date="2022-05-26T13:33:00Z">
        <w:r w:rsidR="00A37407" w:rsidRPr="00A37407">
          <w:t xml:space="preserve">“really getting tired of </w:t>
        </w:r>
      </w:ins>
      <w:ins w:id="60" w:author="Ilja Nieuwland" w:date="2022-05-26T13:34:00Z">
        <w:r w:rsidR="00A37407">
          <w:t>'</w:t>
        </w:r>
      </w:ins>
      <w:ins w:id="61" w:author="Ilja Nieuwland" w:date="2022-05-26T13:33:00Z">
        <w:r w:rsidR="00A37407" w:rsidRPr="00A37407">
          <w:t>the old Dip’”</w:t>
        </w:r>
        <w:r w:rsidR="00A37407">
          <w:t xml:space="preserve">) </w:t>
        </w:r>
      </w:ins>
      <w:ins w:id="62" w:author="Ilja Nieuwland" w:date="2022-05-22T18:42:00Z">
        <w:r w:rsidR="00ED5297">
          <w:t>and Coggeshall.</w:t>
        </w:r>
      </w:ins>
      <w:del w:id="63" w:author="Ilja Nieuwland" w:date="2022-05-22T18:38:00Z">
        <w:r w:rsidR="002B48E8" w:rsidDel="00983B4B">
          <w:delText>XXX Ija, can you please take it from here?</w:delText>
        </w:r>
      </w:del>
    </w:p>
    <w:p w14:paraId="78A21D79" w14:textId="6BFA85F7" w:rsidR="00DF759D" w:rsidDel="00ED5297" w:rsidRDefault="00ED5297">
      <w:pPr>
        <w:pStyle w:val="BodyText"/>
        <w:rPr>
          <w:del w:id="64" w:author="Ilja Nieuwland" w:date="2022-05-22T18:42:00Z"/>
        </w:rPr>
      </w:pPr>
      <w:ins w:id="65" w:author="Ilja Nieuwland" w:date="2022-05-22T18:42:00Z">
        <w:r>
          <w:t xml:space="preserve"> This particular cast would lead a t</w:t>
        </w:r>
      </w:ins>
      <w:ins w:id="66" w:author="Ilja Nieuwland" w:date="2022-05-22T18:43:00Z">
        <w:r>
          <w:t xml:space="preserve">urbulent life, being relocated to Moscow </w:t>
        </w:r>
      </w:ins>
      <w:ins w:id="67" w:author="Ilja Nieuwland" w:date="2022-05-23T09:21:00Z">
        <w:r w:rsidR="00E178EB">
          <w:t xml:space="preserve">along with the other collections of the Russian </w:t>
        </w:r>
      </w:ins>
      <w:del w:id="68" w:author="Ilja Nieuwland" w:date="2022-05-22T18:42:00Z">
        <w:r w:rsidR="002B48E8" w:rsidDel="00ED5297">
          <w:delText>1909–1910: five further casts are made from the molds</w:delText>
        </w:r>
      </w:del>
    </w:p>
    <w:p w14:paraId="44F2A017" w14:textId="70DD10F0" w:rsidR="00983B4B" w:rsidRDefault="00983B4B" w:rsidP="00E178EB">
      <w:pPr>
        <w:pStyle w:val="BodyText"/>
        <w:rPr>
          <w:ins w:id="69" w:author="Ilja Nieuwland" w:date="2022-05-22T18:36:00Z"/>
        </w:rPr>
      </w:pPr>
      <w:ins w:id="70" w:author="Ilja Nieuwland" w:date="2022-05-22T18:36:00Z">
        <w:r>
          <w:t>Academy of Sciences to Moscow</w:t>
        </w:r>
      </w:ins>
      <w:ins w:id="71" w:author="Ilja Nieuwland" w:date="2022-05-23T09:21:00Z">
        <w:r w:rsidR="00E178EB">
          <w:t xml:space="preserve">. From </w:t>
        </w:r>
      </w:ins>
      <w:ins w:id="72" w:author="Ilja Nieuwland" w:date="2022-05-26T12:49:00Z">
        <w:r w:rsidR="00931AE8">
          <w:t xml:space="preserve">1937 </w:t>
        </w:r>
      </w:ins>
      <w:ins w:id="73" w:author="Ilja Nieuwland" w:date="2022-05-23T09:21:00Z">
        <w:r w:rsidR="00E178EB">
          <w:t xml:space="preserve">it was </w:t>
        </w:r>
      </w:ins>
      <w:ins w:id="74" w:author="Ilja Nieuwland" w:date="2022-05-23T09:22:00Z">
        <w:r w:rsidR="00E178EB">
          <w:t>displayed in</w:t>
        </w:r>
      </w:ins>
      <w:ins w:id="75" w:author="Ilja Nieuwland" w:date="2022-05-22T18:37:00Z">
        <w:r>
          <w:t xml:space="preserve"> the </w:t>
        </w:r>
        <w:proofErr w:type="spellStart"/>
        <w:r>
          <w:t>Neshku</w:t>
        </w:r>
      </w:ins>
      <w:ins w:id="76" w:author="Ilja Nieuwland" w:date="2022-05-26T12:49:00Z">
        <w:r w:rsidR="00931AE8">
          <w:t>c</w:t>
        </w:r>
      </w:ins>
      <w:ins w:id="77" w:author="Ilja Nieuwland" w:date="2022-05-22T18:37:00Z">
        <w:r>
          <w:t>hny</w:t>
        </w:r>
        <w:proofErr w:type="spellEnd"/>
        <w:r>
          <w:t xml:space="preserve"> Palace</w:t>
        </w:r>
      </w:ins>
      <w:ins w:id="78" w:author="Ilja Nieuwland" w:date="2022-05-26T12:49:00Z">
        <w:r w:rsidR="00931AE8">
          <w:t>, an 18th-century complex</w:t>
        </w:r>
      </w:ins>
      <w:ins w:id="79" w:author="Ilja Nieuwland" w:date="2022-05-22T18:37:00Z">
        <w:r>
          <w:t xml:space="preserve"> next to Gorki Park, </w:t>
        </w:r>
      </w:ins>
      <w:ins w:id="80" w:author="Ilja Nieuwland" w:date="2022-05-23T09:20:00Z">
        <w:r w:rsidR="00E178EB">
          <w:t xml:space="preserve">with a wartime intermezzo to Almaty in </w:t>
        </w:r>
        <w:proofErr w:type="spellStart"/>
        <w:r w:rsidR="00E178EB">
          <w:t>Kazahstan</w:t>
        </w:r>
        <w:proofErr w:type="spellEnd"/>
        <w:r w:rsidR="00E178EB">
          <w:t>, then into storage following the Palace’s closure as a museum</w:t>
        </w:r>
      </w:ins>
      <w:ins w:id="81" w:author="Ilja Nieuwland" w:date="2022-05-23T10:22:00Z">
        <w:r w:rsidR="004C56A5">
          <w:t xml:space="preserve"> in </w:t>
        </w:r>
      </w:ins>
      <w:ins w:id="82" w:author="Ilja Nieuwland" w:date="2022-05-26T12:49:00Z">
        <w:r w:rsidR="00931AE8">
          <w:lastRenderedPageBreak/>
          <w:t>1954</w:t>
        </w:r>
      </w:ins>
      <w:ins w:id="83" w:author="Ilja Nieuwland" w:date="2022-05-23T09:20:00Z">
        <w:r w:rsidR="00E178EB">
          <w:t xml:space="preserve">, and from </w:t>
        </w:r>
      </w:ins>
      <w:ins w:id="84" w:author="Ilja Nieuwland" w:date="2022-05-26T12:51:00Z">
        <w:r w:rsidR="00E174EB">
          <w:t>1987</w:t>
        </w:r>
      </w:ins>
      <w:ins w:id="85" w:author="Ilja Nieuwland" w:date="2022-05-23T09:20:00Z">
        <w:r w:rsidR="00E178EB">
          <w:t xml:space="preserve"> onward in </w:t>
        </w:r>
      </w:ins>
      <w:ins w:id="86" w:author="Ilja Nieuwland" w:date="2022-05-23T09:29:00Z">
        <w:r w:rsidR="00610147">
          <w:t>Moscow’s</w:t>
        </w:r>
      </w:ins>
      <w:ins w:id="87" w:author="Ilja Nieuwland" w:date="2022-05-23T09:20:00Z">
        <w:r w:rsidR="00E178EB">
          <w:t xml:space="preserve"> new </w:t>
        </w:r>
        <w:proofErr w:type="spellStart"/>
        <w:r w:rsidR="00E178EB">
          <w:t>Orlov</w:t>
        </w:r>
        <w:proofErr w:type="spellEnd"/>
        <w:r w:rsidR="00E178EB">
          <w:t xml:space="preserve"> Museum</w:t>
        </w:r>
      </w:ins>
      <w:ins w:id="88" w:author="Ilja Nieuwland" w:date="2022-05-23T10:22:00Z">
        <w:r w:rsidR="000B2AFC">
          <w:t xml:space="preserve"> of Natural H</w:t>
        </w:r>
        <w:r w:rsidR="004C56A5">
          <w:t>i</w:t>
        </w:r>
        <w:r w:rsidR="000B2AFC">
          <w:t>story</w:t>
        </w:r>
      </w:ins>
      <w:ins w:id="89" w:author="Ilja Nieuwland" w:date="2022-05-23T09:29:00Z">
        <w:r w:rsidR="00610147">
          <w:t>.</w:t>
        </w:r>
      </w:ins>
      <w:ins w:id="90" w:author="Ilja Nieuwland" w:date="2022-05-22T18:37:00Z">
        <w:r>
          <w:t xml:space="preserve"> </w:t>
        </w:r>
      </w:ins>
      <w:ins w:id="91" w:author="Ilja Nieuwland" w:date="2022-05-23T10:22:00Z">
        <w:r w:rsidR="004C56A5">
          <w:t xml:space="preserve">The cast went through two re-mounts: in the </w:t>
        </w:r>
        <w:proofErr w:type="spellStart"/>
        <w:r w:rsidR="004C56A5">
          <w:t>Nesku</w:t>
        </w:r>
      </w:ins>
      <w:ins w:id="92" w:author="Ilja Nieuwland" w:date="2022-05-26T12:49:00Z">
        <w:r w:rsidR="00931AE8">
          <w:t>c</w:t>
        </w:r>
      </w:ins>
      <w:ins w:id="93" w:author="Ilja Nieuwland" w:date="2022-05-23T10:22:00Z">
        <w:r w:rsidR="004C56A5">
          <w:t>hny</w:t>
        </w:r>
        <w:proofErr w:type="spellEnd"/>
        <w:r w:rsidR="004C56A5">
          <w:t xml:space="preserve"> it was put in </w:t>
        </w:r>
      </w:ins>
      <w:ins w:id="94" w:author="Ilja Nieuwland" w:date="2022-05-23T10:23:00Z">
        <w:r w:rsidR="004C56A5">
          <w:t>a posture with an extremely extended gait in the f</w:t>
        </w:r>
      </w:ins>
      <w:ins w:id="95" w:author="Ilja Nieuwland" w:date="2022-05-23T10:24:00Z">
        <w:r w:rsidR="004C56A5">
          <w:t>ront legs, probably following Abel’s suggestion (Abel 1910</w:t>
        </w:r>
      </w:ins>
      <w:ins w:id="96" w:author="Ilja Nieuwland" w:date="2022-05-23T10:25:00Z">
        <w:r w:rsidR="004C56A5">
          <w:t xml:space="preserve">). When it was exhibited in the </w:t>
        </w:r>
        <w:proofErr w:type="spellStart"/>
        <w:r w:rsidR="004C56A5">
          <w:t>Orlov</w:t>
        </w:r>
        <w:proofErr w:type="spellEnd"/>
        <w:r w:rsidR="004C56A5">
          <w:t xml:space="preserve"> Museum, it was </w:t>
        </w:r>
        <w:commentRangeStart w:id="97"/>
        <w:r w:rsidR="004C56A5">
          <w:t>re-mounted again in more traditional</w:t>
        </w:r>
      </w:ins>
      <w:ins w:id="98" w:author="Ilja Nieuwland" w:date="2022-05-26T12:49:00Z">
        <w:r w:rsidR="00931AE8">
          <w:t xml:space="preserve"> fashion</w:t>
        </w:r>
      </w:ins>
      <w:ins w:id="99" w:author="Ilja Nieuwland" w:date="2022-05-26T12:50:00Z">
        <w:r w:rsidR="00931AE8">
          <w:t xml:space="preserve">, but also one that was already </w:t>
        </w:r>
      </w:ins>
      <w:ins w:id="100" w:author="Ilja Nieuwland" w:date="2022-05-26T13:30:00Z">
        <w:r w:rsidR="00195C88">
          <w:t xml:space="preserve">strikingly </w:t>
        </w:r>
      </w:ins>
      <w:ins w:id="101" w:author="Ilja Nieuwland" w:date="2022-05-26T12:50:00Z">
        <w:r w:rsidR="00931AE8">
          <w:t>old-fashioned at that time</w:t>
        </w:r>
        <w:commentRangeEnd w:id="97"/>
        <w:r w:rsidR="00931AE8">
          <w:rPr>
            <w:rStyle w:val="CommentReference"/>
            <w:rFonts w:cs="Mangal"/>
          </w:rPr>
          <w:commentReference w:id="97"/>
        </w:r>
      </w:ins>
      <w:ins w:id="102" w:author="Ilja Nieuwland" w:date="2022-05-23T10:25:00Z">
        <w:r w:rsidR="004C56A5">
          <w:t>.</w:t>
        </w:r>
      </w:ins>
    </w:p>
    <w:p w14:paraId="7E51B01A" w14:textId="3C0D9F01" w:rsidR="00DF759D" w:rsidDel="00E174EB" w:rsidRDefault="002B48E8">
      <w:pPr>
        <w:pStyle w:val="BodyText"/>
        <w:rPr>
          <w:del w:id="103" w:author="Ilja Nieuwland" w:date="2022-05-26T12:51:00Z"/>
        </w:rPr>
      </w:pPr>
      <w:del w:id="104" w:author="Ilja Nieuwland" w:date="2022-05-26T12:51:00Z">
        <w:r w:rsidDel="00E174EB">
          <w:delText>1910: a cast is mounted in St. Petersburgh (now Leningrad), Russia. Discuss posture.</w:delText>
        </w:r>
      </w:del>
    </w:p>
    <w:p w14:paraId="6EC1F111" w14:textId="77777777" w:rsidR="00C41AB5" w:rsidRDefault="00983B4B">
      <w:pPr>
        <w:pStyle w:val="BodyText"/>
        <w:rPr>
          <w:ins w:id="105" w:author="Ilja Nieuwland" w:date="2022-05-26T13:58:00Z"/>
        </w:rPr>
      </w:pPr>
      <w:ins w:id="106" w:author="Ilja Nieuwland" w:date="2022-05-22T18:35:00Z">
        <w:r>
          <w:t xml:space="preserve">Although Holland had by now grown tired of </w:t>
        </w:r>
      </w:ins>
      <w:ins w:id="107" w:author="Ilja Nieuwland" w:date="2022-05-23T09:29:00Z">
        <w:r w:rsidR="005D0864">
          <w:t xml:space="preserve">traveling </w:t>
        </w:r>
      </w:ins>
      <w:ins w:id="108" w:author="Ilja Nieuwland" w:date="2022-05-26T12:51:00Z">
        <w:r w:rsidR="00E174EB">
          <w:t xml:space="preserve">across the Atlantic </w:t>
        </w:r>
      </w:ins>
      <w:ins w:id="109" w:author="Ilja Nieuwland" w:date="2022-05-23T09:29:00Z">
        <w:r w:rsidR="005D0864">
          <w:t xml:space="preserve">each summer to set up yet another Diplodocus cast, he was persuaded to </w:t>
        </w:r>
      </w:ins>
      <w:ins w:id="110" w:author="Ilja Nieuwland" w:date="2022-05-23T09:30:00Z">
        <w:r w:rsidR="005D0864">
          <w:t xml:space="preserve">travel to Argentina for that purpose in </w:t>
        </w:r>
      </w:ins>
      <w:r w:rsidR="002B48E8">
        <w:t>1912</w:t>
      </w:r>
      <w:ins w:id="111" w:author="Ilja Nieuwland" w:date="2022-05-26T13:54:00Z">
        <w:r w:rsidR="005A2919">
          <w:t xml:space="preserve"> </w:t>
        </w:r>
        <w:r w:rsidR="005A2919">
          <w:t>(Otero and Gasparini 2014)</w:t>
        </w:r>
      </w:ins>
      <w:ins w:id="112" w:author="Ilja Nieuwland" w:date="2022-05-23T09:30:00Z">
        <w:r w:rsidR="005D0864">
          <w:t>. The request had come from Argentinian President</w:t>
        </w:r>
      </w:ins>
      <w:ins w:id="113" w:author="Ilja Nieuwland" w:date="2022-05-26T13:46:00Z">
        <w:r w:rsidR="00675A91">
          <w:t xml:space="preserve"> </w:t>
        </w:r>
      </w:ins>
      <w:proofErr w:type="spellStart"/>
      <w:ins w:id="114" w:author="Ilja Nieuwland" w:date="2022-05-26T13:47:00Z">
        <w:r w:rsidR="00675A91" w:rsidRPr="00675A91">
          <w:t>Sáenz</w:t>
        </w:r>
        <w:proofErr w:type="spellEnd"/>
        <w:r w:rsidR="00675A91" w:rsidRPr="00675A91">
          <w:t xml:space="preserve"> Peña </w:t>
        </w:r>
      </w:ins>
      <w:ins w:id="115" w:author="Ilja Nieuwland" w:date="2022-05-23T09:30:00Z">
        <w:r w:rsidR="005D0864">
          <w:t xml:space="preserve">via </w:t>
        </w:r>
      </w:ins>
      <w:ins w:id="116" w:author="Ilja Nieuwland" w:date="2022-05-26T13:47:00Z">
        <w:r w:rsidR="00675A91">
          <w:t>the American ambassador in Buenos Aires, Charles Sherill</w:t>
        </w:r>
      </w:ins>
      <w:ins w:id="117" w:author="Ilja Nieuwland" w:date="2022-05-26T13:45:00Z">
        <w:r w:rsidR="004F4A42">
          <w:t xml:space="preserve">. While Carnegie's efforts had thus far been aimed at European states, </w:t>
        </w:r>
        <w:r w:rsidR="004F4A42" w:rsidRPr="004F4A42">
          <w:t xml:space="preserve">1911 Argentina was looking as though it could well become the most </w:t>
        </w:r>
      </w:ins>
      <w:ins w:id="118" w:author="Ilja Nieuwland" w:date="2022-05-26T13:54:00Z">
        <w:r w:rsidR="005A2919">
          <w:t>influential</w:t>
        </w:r>
      </w:ins>
      <w:ins w:id="119" w:author="Ilja Nieuwland" w:date="2022-05-26T13:45:00Z">
        <w:r w:rsidR="004F4A42" w:rsidRPr="004F4A42">
          <w:t xml:space="preserve"> state in the southern hemisphere, and even rival the power of some of Europe’s nations</w:t>
        </w:r>
      </w:ins>
      <w:ins w:id="120" w:author="Ilja Nieuwland" w:date="2022-05-26T13:49:00Z">
        <w:r w:rsidR="00675A91">
          <w:t xml:space="preserve">. For those reasons, it was therefore an interesting </w:t>
        </w:r>
      </w:ins>
      <w:ins w:id="121" w:author="Ilja Nieuwland" w:date="2022-05-26T13:54:00Z">
        <w:r w:rsidR="005A2919">
          <w:t>nation</w:t>
        </w:r>
      </w:ins>
      <w:ins w:id="122" w:author="Ilja Nieuwland" w:date="2022-05-26T13:49:00Z">
        <w:r w:rsidR="00675A91">
          <w:t xml:space="preserve"> for Carnegie to ply with a </w:t>
        </w:r>
        <w:r w:rsidR="00675A91" w:rsidRPr="005A2919">
          <w:rPr>
            <w:i/>
            <w:iCs/>
            <w:rPrChange w:id="123" w:author="Ilja Nieuwland" w:date="2022-05-26T13:52:00Z">
              <w:rPr/>
            </w:rPrChange>
          </w:rPr>
          <w:t>Diplodocus</w:t>
        </w:r>
        <w:r w:rsidR="00675A91">
          <w:t xml:space="preserve"> copy</w:t>
        </w:r>
      </w:ins>
      <w:ins w:id="124" w:author="Ilja Nieuwland" w:date="2022-05-26T13:45:00Z">
        <w:r w:rsidR="004F4A42" w:rsidRPr="004F4A42">
          <w:t>.</w:t>
        </w:r>
      </w:ins>
      <w:ins w:id="125" w:author="Ilja Nieuwland" w:date="2022-05-26T13:49:00Z">
        <w:r w:rsidR="00675A91">
          <w:t xml:space="preserve"> </w:t>
        </w:r>
      </w:ins>
      <w:ins w:id="126" w:author="Ilja Nieuwland" w:date="2022-05-26T13:50:00Z">
        <w:r w:rsidR="00675A91">
          <w:t xml:space="preserve">Carnegie briefly even threatened to send the </w:t>
        </w:r>
        <w:r w:rsidR="00675A91" w:rsidRPr="00675A91">
          <w:rPr>
            <w:i/>
            <w:iCs/>
            <w:rPrChange w:id="127" w:author="Ilja Nieuwland" w:date="2022-05-26T13:50:00Z">
              <w:rPr/>
            </w:rPrChange>
          </w:rPr>
          <w:t>original</w:t>
        </w:r>
        <w:r w:rsidR="00675A91">
          <w:t xml:space="preserve"> Diplodocus to the museum in La Plata, but was stopped from doing so by Holland (</w:t>
        </w:r>
        <w:proofErr w:type="spellStart"/>
        <w:r w:rsidR="00675A91">
          <w:t>Nieuwland</w:t>
        </w:r>
        <w:proofErr w:type="spellEnd"/>
        <w:r w:rsidR="00675A91">
          <w:t xml:space="preserve"> 2019: </w:t>
        </w:r>
      </w:ins>
      <w:ins w:id="128" w:author="Ilja Nieuwland" w:date="2022-05-26T13:51:00Z">
        <w:r w:rsidR="005A2919">
          <w:t xml:space="preserve">238-239). </w:t>
        </w:r>
      </w:ins>
      <w:ins w:id="129" w:author="Ilja Nieuwland" w:date="2022-05-26T13:52:00Z">
        <w:r w:rsidR="005A2919">
          <w:t xml:space="preserve">By this time, </w:t>
        </w:r>
      </w:ins>
      <w:ins w:id="130" w:author="Ilja Nieuwland" w:date="2022-05-26T13:51:00Z">
        <w:r w:rsidR="005A2919" w:rsidRPr="005A2919">
          <w:rPr>
            <w:i/>
            <w:iCs/>
            <w:rPrChange w:id="131" w:author="Ilja Nieuwland" w:date="2022-05-26T13:52:00Z">
              <w:rPr/>
            </w:rPrChange>
          </w:rPr>
          <w:t>Diplodocus</w:t>
        </w:r>
        <w:r w:rsidR="005A2919" w:rsidRPr="005A2919">
          <w:t xml:space="preserve"> itself had begun to fade in the light of, for instance, the German discoveries </w:t>
        </w:r>
      </w:ins>
      <w:ins w:id="132" w:author="Ilja Nieuwland" w:date="2022-05-26T13:54:00Z">
        <w:r w:rsidR="005A2919">
          <w:t xml:space="preserve">of huge sauropods </w:t>
        </w:r>
      </w:ins>
      <w:ins w:id="133" w:author="Ilja Nieuwland" w:date="2022-05-26T13:51:00Z">
        <w:r w:rsidR="005A2919" w:rsidRPr="005A2919">
          <w:t xml:space="preserve">in </w:t>
        </w:r>
      </w:ins>
      <w:ins w:id="134" w:author="Ilja Nieuwland" w:date="2022-05-26T13:54:00Z">
        <w:r w:rsidR="005A2919">
          <w:t>their East African col</w:t>
        </w:r>
      </w:ins>
      <w:ins w:id="135" w:author="Ilja Nieuwland" w:date="2022-05-26T13:55:00Z">
        <w:r w:rsidR="005A2919">
          <w:t>ony</w:t>
        </w:r>
      </w:ins>
      <w:ins w:id="136" w:author="Ilja Nieuwland" w:date="2022-05-26T13:51:00Z">
        <w:r w:rsidR="005A2919" w:rsidRPr="005A2919">
          <w:t>, which in this period began to get noticed in earnest</w:t>
        </w:r>
      </w:ins>
      <w:ins w:id="137" w:author="Ilja Nieuwland" w:date="2022-05-26T13:52:00Z">
        <w:r w:rsidR="005A2919">
          <w:t>, and had stopped being</w:t>
        </w:r>
      </w:ins>
      <w:ins w:id="138" w:author="Ilja Nieuwland" w:date="2022-05-26T13:51:00Z">
        <w:r w:rsidR="005A2919" w:rsidRPr="005A2919">
          <w:t xml:space="preserve"> the yardstick by which dinosaurian hugeness was measured</w:t>
        </w:r>
      </w:ins>
      <w:ins w:id="139" w:author="Ilja Nieuwland" w:date="2022-05-26T13:52:00Z">
        <w:r w:rsidR="005A2919">
          <w:t xml:space="preserve">. </w:t>
        </w:r>
      </w:ins>
    </w:p>
    <w:p w14:paraId="7F5D5678" w14:textId="29D8C75D" w:rsidR="005D0864" w:rsidRDefault="00C41AB5">
      <w:pPr>
        <w:pStyle w:val="BodyText"/>
        <w:rPr>
          <w:ins w:id="140" w:author="Ilja Nieuwland" w:date="2022-05-23T09:30:00Z"/>
        </w:rPr>
      </w:pPr>
      <w:ins w:id="141" w:author="Ilja Nieuwland" w:date="2022-05-26T13:58:00Z">
        <w:r w:rsidRPr="00C41AB5">
          <w:t>By July</w:t>
        </w:r>
        <w:r>
          <w:t xml:space="preserve"> of 1912</w:t>
        </w:r>
        <w:r w:rsidRPr="00C41AB5">
          <w:t xml:space="preserve">, the Argentinean cast was ready for shipment, and it arrived at the La </w:t>
        </w:r>
        <w:proofErr w:type="gramStart"/>
        <w:r w:rsidRPr="00C41AB5">
          <w:t>Plata museum</w:t>
        </w:r>
        <w:proofErr w:type="gramEnd"/>
        <w:r w:rsidRPr="00C41AB5">
          <w:t xml:space="preserve"> in August</w:t>
        </w:r>
      </w:ins>
      <w:ins w:id="142" w:author="Ilja Nieuwland" w:date="2022-05-26T13:59:00Z">
        <w:r>
          <w:t xml:space="preserve">; Holland and Coggeshall followed a month later. </w:t>
        </w:r>
        <w:r w:rsidRPr="00C41AB5">
          <w:t xml:space="preserve">Constructing the dinosaur itself presented no meaningful challenges. Of course, the reception of a 28-meter object caused some discussion, mainly about the direction of the skeleton and the position of the tail. In the end, it was decided to “point” the dinosaur towards rather than away from the main hall of the building, and to introduce a Parisian-style curl of the tail. By mid-October, the project had been finished. </w:t>
        </w:r>
      </w:ins>
      <w:ins w:id="143" w:author="Ilja Nieuwland" w:date="2022-05-26T14:03:00Z">
        <w:r w:rsidR="000554F6">
          <w:t xml:space="preserve">The Argentinian </w:t>
        </w:r>
      </w:ins>
      <w:ins w:id="144" w:author="Ilja Nieuwland" w:date="2022-05-26T13:59:00Z">
        <w:r w:rsidRPr="00C41AB5">
          <w:t>president was unable to conduct an official opening</w:t>
        </w:r>
      </w:ins>
      <w:ins w:id="145" w:author="Ilja Nieuwland" w:date="2022-05-26T14:03:00Z">
        <w:r w:rsidR="000554F6">
          <w:t xml:space="preserve"> himself</w:t>
        </w:r>
      </w:ins>
      <w:ins w:id="146" w:author="Ilja Nieuwland" w:date="2022-05-26T13:59:00Z">
        <w:r w:rsidRPr="00C41AB5">
          <w:t xml:space="preserve">, because </w:t>
        </w:r>
      </w:ins>
      <w:ins w:id="147" w:author="Ilja Nieuwland" w:date="2022-05-26T14:03:00Z">
        <w:r w:rsidR="000554F6">
          <w:t>the</w:t>
        </w:r>
      </w:ins>
      <w:ins w:id="148" w:author="Ilja Nieuwland" w:date="2022-05-26T13:59:00Z">
        <w:r w:rsidRPr="00C41AB5">
          <w:t xml:space="preserve"> departure from Buenos Aires </w:t>
        </w:r>
      </w:ins>
      <w:ins w:id="149" w:author="Ilja Nieuwland" w:date="2022-05-26T14:03:00Z">
        <w:r w:rsidR="000554F6">
          <w:t xml:space="preserve">to La Plata </w:t>
        </w:r>
      </w:ins>
      <w:ins w:id="150" w:author="Ilja Nieuwland" w:date="2022-05-26T13:59:00Z">
        <w:r w:rsidRPr="00C41AB5">
          <w:t>involved a formal handing over of authority to the vice presiden</w:t>
        </w:r>
      </w:ins>
      <w:ins w:id="151" w:author="Ilja Nieuwland" w:date="2022-05-26T14:00:00Z">
        <w:r>
          <w:t xml:space="preserve">t (Coggeshall 1951: </w:t>
        </w:r>
      </w:ins>
      <w:ins w:id="152" w:author="Ilja Nieuwland" w:date="2022-05-26T14:03:00Z">
        <w:r w:rsidR="000554F6">
          <w:t>314-315</w:t>
        </w:r>
      </w:ins>
      <w:ins w:id="153" w:author="Ilja Nieuwland" w:date="2022-05-26T14:00:00Z">
        <w:r>
          <w:t>)</w:t>
        </w:r>
      </w:ins>
      <w:ins w:id="154" w:author="Ilja Nieuwland" w:date="2022-05-26T13:59:00Z">
        <w:r w:rsidRPr="00C41AB5">
          <w:t>.</w:t>
        </w:r>
      </w:ins>
      <w:ins w:id="155" w:author="Ilja Nieuwland" w:date="2022-05-26T14:04:00Z">
        <w:r w:rsidR="00342F08">
          <w:t xml:space="preserve"> The donation received very little publicity at the time, although Holland's memoir of the trip gave it some notoriety afterward</w:t>
        </w:r>
      </w:ins>
      <w:ins w:id="156" w:author="Ilja Nieuwland" w:date="2022-05-26T14:05:00Z">
        <w:r w:rsidR="00342F08">
          <w:t xml:space="preserve"> (Holland 1913)</w:t>
        </w:r>
      </w:ins>
      <w:ins w:id="157" w:author="Ilja Nieuwland" w:date="2022-05-26T14:04:00Z">
        <w:r w:rsidR="00342F08">
          <w:t>.</w:t>
        </w:r>
      </w:ins>
    </w:p>
    <w:p w14:paraId="1EDDCD1C" w14:textId="419D113A" w:rsidR="00DF759D" w:rsidDel="005A2919" w:rsidRDefault="002B48E8">
      <w:pPr>
        <w:pStyle w:val="BodyText"/>
        <w:rPr>
          <w:del w:id="158" w:author="Ilja Nieuwland" w:date="2022-05-26T13:54:00Z"/>
        </w:rPr>
      </w:pPr>
      <w:del w:id="159" w:author="Ilja Nieuwland" w:date="2022-05-23T09:31:00Z">
        <w:r w:rsidDel="005D0864">
          <w:delText xml:space="preserve">: another cast is mounted in La Plata, on the outskirts of Buenos Aires, Argentina. See </w:delText>
        </w:r>
      </w:del>
      <w:del w:id="160" w:author="Ilja Nieuwland" w:date="2022-05-26T13:54:00Z">
        <w:r w:rsidDel="005A2919">
          <w:delText>Otero and Gasparini 2014</w:delText>
        </w:r>
      </w:del>
      <w:del w:id="161" w:author="Ilja Nieuwland" w:date="2022-05-23T09:31:00Z">
        <w:r w:rsidDel="005D0864">
          <w:delText xml:space="preserve"> at </w:delText>
        </w:r>
        <w:r w:rsidR="00BF515F" w:rsidDel="005D0864">
          <w:fldChar w:fldCharType="begin"/>
        </w:r>
        <w:r w:rsidR="00BF515F" w:rsidDel="005D0864">
          <w:delInstrText xml:space="preserve"> HYPERLINK "https://bioone.org/journals/annals-of-carnegie-museum/volume-82/issue-3/007.082.0301/The-History-of-the-Cast-Skeleton-of-Diplodocus-carnegii-Hatcher/10.2992/007.082.0301.short" \h </w:delInstrText>
        </w:r>
        <w:r w:rsidR="00BF515F" w:rsidDel="005D0864">
          <w:fldChar w:fldCharType="separate"/>
        </w:r>
        <w:r w:rsidDel="005D0864">
          <w:rPr>
            <w:rStyle w:val="InternetLink"/>
          </w:rPr>
          <w:delText>https://bioone.org/journals/annals-of-carnegie-museum/volume-82/issue-3/007.082.0301/The-History-of-the-Cast-Skeleton-of-Diplodocus-carnegii-Hatcher/10.2992/007.082.0301.short</w:delText>
        </w:r>
        <w:r w:rsidR="00BF515F" w:rsidDel="005D0864">
          <w:rPr>
            <w:rStyle w:val="InternetLink"/>
          </w:rPr>
          <w:fldChar w:fldCharType="end"/>
        </w:r>
      </w:del>
      <w:del w:id="162" w:author="Ilja Nieuwland" w:date="2022-05-26T13:54:00Z">
        <w:r w:rsidDel="005A2919">
          <w:delText xml:space="preserve"> </w:delText>
        </w:r>
      </w:del>
    </w:p>
    <w:p w14:paraId="2B6FE4C0" w14:textId="3FB93016" w:rsidR="005A2919" w:rsidRDefault="005A2919">
      <w:pPr>
        <w:pStyle w:val="BodyText"/>
        <w:rPr>
          <w:ins w:id="163" w:author="Ilja Nieuwland" w:date="2022-05-26T13:53:00Z"/>
        </w:rPr>
      </w:pPr>
      <w:ins w:id="164" w:author="Ilja Nieuwland" w:date="2022-05-26T13:53:00Z">
        <w:r>
          <w:t>Briefly after the preparations for the La Plata cast had begun</w:t>
        </w:r>
      </w:ins>
      <w:ins w:id="165" w:author="Ilja Nieuwland" w:date="2022-05-26T13:56:00Z">
        <w:r w:rsidR="00C41AB5">
          <w:t xml:space="preserve">, </w:t>
        </w:r>
      </w:ins>
      <w:ins w:id="166" w:author="Ilja Nieuwland" w:date="2022-05-26T13:57:00Z">
        <w:r w:rsidR="00C41AB5">
          <w:t>in</w:t>
        </w:r>
        <w:r w:rsidR="00C41AB5" w:rsidRPr="00C41AB5">
          <w:t xml:space="preserve"> January</w:t>
        </w:r>
        <w:r w:rsidR="00C41AB5">
          <w:t xml:space="preserve"> of</w:t>
        </w:r>
        <w:r w:rsidR="00C41AB5" w:rsidRPr="00C41AB5">
          <w:t xml:space="preserve"> 1912, the Spanish ambassador </w:t>
        </w:r>
        <w:r w:rsidR="00C41AB5">
          <w:t>was</w:t>
        </w:r>
        <w:r w:rsidR="00C41AB5" w:rsidRPr="00C41AB5">
          <w:t xml:space="preserve"> ordered to request a Diplodocus from Carnegie on behalf of King Alfonso XIII</w:t>
        </w:r>
      </w:ins>
      <w:ins w:id="167" w:author="Ilja Nieuwland" w:date="2022-05-26T14:09:00Z">
        <w:r w:rsidR="00626A64">
          <w:t xml:space="preserve"> </w:t>
        </w:r>
        <w:r w:rsidR="00626A64">
          <w:t xml:space="preserve">(Pérez </w:t>
        </w:r>
        <w:proofErr w:type="spellStart"/>
        <w:r w:rsidR="00626A64">
          <w:t>Garcá</w:t>
        </w:r>
        <w:proofErr w:type="spellEnd"/>
        <w:r w:rsidR="00626A64">
          <w:t xml:space="preserve"> and Sánchez </w:t>
        </w:r>
        <w:proofErr w:type="spellStart"/>
        <w:r w:rsidR="00626A64">
          <w:t>Chillón</w:t>
        </w:r>
        <w:proofErr w:type="spellEnd"/>
        <w:r w:rsidR="00626A64">
          <w:t xml:space="preserve"> 2009)</w:t>
        </w:r>
      </w:ins>
      <w:ins w:id="168" w:author="Ilja Nieuwland" w:date="2022-05-26T13:57:00Z">
        <w:r w:rsidR="00C41AB5" w:rsidRPr="00C41AB5">
          <w:t>.</w:t>
        </w:r>
        <w:r w:rsidR="00C41AB5">
          <w:t xml:space="preserve"> </w:t>
        </w:r>
      </w:ins>
      <w:ins w:id="169" w:author="Ilja Nieuwland" w:date="2022-05-26T14:08:00Z">
        <w:r w:rsidR="00626A64">
          <w:t>In</w:t>
        </w:r>
      </w:ins>
      <w:ins w:id="170" w:author="Ilja Nieuwland" w:date="2022-05-26T14:07:00Z">
        <w:r w:rsidR="00626A64">
          <w:t xml:space="preserve"> </w:t>
        </w:r>
      </w:ins>
      <w:ins w:id="171" w:author="Ilja Nieuwland" w:date="2022-05-26T14:08:00Z">
        <w:r w:rsidR="00626A64">
          <w:t xml:space="preserve">marked </w:t>
        </w:r>
      </w:ins>
      <w:ins w:id="172" w:author="Ilja Nieuwland" w:date="2022-05-26T14:07:00Z">
        <w:r w:rsidR="00626A64">
          <w:t>contrast</w:t>
        </w:r>
      </w:ins>
      <w:ins w:id="173" w:author="Ilja Nieuwland" w:date="2022-05-26T14:08:00Z">
        <w:r w:rsidR="00626A64">
          <w:t xml:space="preserve"> to Argentina</w:t>
        </w:r>
      </w:ins>
      <w:ins w:id="174" w:author="Ilja Nieuwland" w:date="2022-05-26T14:07:00Z">
        <w:r w:rsidR="00626A64">
          <w:t xml:space="preserve">, </w:t>
        </w:r>
      </w:ins>
      <w:ins w:id="175" w:author="Ilja Nieuwland" w:date="2022-05-26T14:08:00Z">
        <w:r w:rsidR="00626A64">
          <w:t>public attention in</w:t>
        </w:r>
      </w:ins>
      <w:ins w:id="176" w:author="Ilja Nieuwland" w:date="2022-05-26T14:07:00Z">
        <w:r w:rsidR="00626A64" w:rsidRPr="00626A64">
          <w:t xml:space="preserve"> </w:t>
        </w:r>
      </w:ins>
      <w:ins w:id="177" w:author="Ilja Nieuwland" w:date="2022-05-26T14:08:00Z">
        <w:r w:rsidR="00626A64">
          <w:t xml:space="preserve">the Spanish </w:t>
        </w:r>
        <w:r w:rsidR="00626A64" w:rsidRPr="00626A64">
          <w:rPr>
            <w:i/>
            <w:iCs/>
            <w:rPrChange w:id="178" w:author="Ilja Nieuwland" w:date="2022-05-26T14:08:00Z">
              <w:rPr/>
            </w:rPrChange>
          </w:rPr>
          <w:t>Diplodocus</w:t>
        </w:r>
        <w:r w:rsidR="00626A64">
          <w:t xml:space="preserve"> cast far greater</w:t>
        </w:r>
      </w:ins>
      <w:ins w:id="179" w:author="Ilja Nieuwland" w:date="2022-05-26T14:07:00Z">
        <w:r w:rsidR="00626A64" w:rsidRPr="00626A64">
          <w:t xml:space="preserve"> widespread than it had been in any country since France</w:t>
        </w:r>
      </w:ins>
      <w:ins w:id="180" w:author="Ilja Nieuwland" w:date="2022-05-26T14:09:00Z">
        <w:r w:rsidR="00626A64">
          <w:t xml:space="preserve"> (</w:t>
        </w:r>
        <w:proofErr w:type="spellStart"/>
        <w:r w:rsidR="00626A64">
          <w:t>Nieuwland</w:t>
        </w:r>
        <w:proofErr w:type="spellEnd"/>
        <w:r w:rsidR="00626A64">
          <w:t xml:space="preserve"> 2019: 243-246)</w:t>
        </w:r>
      </w:ins>
      <w:ins w:id="181" w:author="Ilja Nieuwland" w:date="2022-05-26T14:07:00Z">
        <w:r w:rsidR="00626A64" w:rsidRPr="00626A64">
          <w:t>.</w:t>
        </w:r>
      </w:ins>
      <w:ins w:id="182" w:author="Ilja Nieuwland" w:date="2022-05-26T14:10:00Z">
        <w:r w:rsidR="00626A64">
          <w:t xml:space="preserve"> The Madrid cast was prepared concurrently with the Argentine one, and sent </w:t>
        </w:r>
      </w:ins>
      <w:ins w:id="183" w:author="Ilja Nieuwland" w:date="2022-05-26T14:11:00Z">
        <w:r w:rsidR="00626A64">
          <w:t xml:space="preserve">to Spain in September of 1913. </w:t>
        </w:r>
      </w:ins>
      <w:ins w:id="184" w:author="Ilja Nieuwland" w:date="2022-05-26T14:12:00Z">
        <w:r w:rsidR="00626A64" w:rsidRPr="00626A64">
          <w:t>Holland and Coggeshall, who arrived in Madrid on November 11, 1913,</w:t>
        </w:r>
      </w:ins>
      <w:ins w:id="185" w:author="Ilja Nieuwland" w:date="2022-05-26T14:13:00Z">
        <w:r w:rsidR="008D7BB0">
          <w:t xml:space="preserve"> </w:t>
        </w:r>
      </w:ins>
      <w:ins w:id="186" w:author="Ilja Nieuwland" w:date="2022-05-26T14:14:00Z">
        <w:r w:rsidR="008D7BB0">
          <w:t xml:space="preserve">were treated as guests of honour, and took longer to complete their work than they had in La Plata </w:t>
        </w:r>
      </w:ins>
      <w:ins w:id="187" w:author="Ilja Nieuwland" w:date="2022-05-26T14:15:00Z">
        <w:r w:rsidR="008D7BB0">
          <w:t xml:space="preserve">due to all sorts of social obligations (Coggeshall 1951: 314). </w:t>
        </w:r>
        <w:r w:rsidR="008D7BB0" w:rsidRPr="008D7BB0">
          <w:t>On November 28, the official unveiling took place</w:t>
        </w:r>
        <w:r w:rsidR="008D7BB0">
          <w:t>, alb</w:t>
        </w:r>
      </w:ins>
      <w:ins w:id="188" w:author="Ilja Nieuwland" w:date="2022-05-26T14:16:00Z">
        <w:r w:rsidR="008D7BB0">
          <w:t xml:space="preserve">eit again without the monarch that had been the cast's </w:t>
        </w:r>
        <w:proofErr w:type="spellStart"/>
        <w:r w:rsidR="008D7BB0">
          <w:t>reciptient</w:t>
        </w:r>
        <w:proofErr w:type="spellEnd"/>
        <w:r w:rsidR="008D7BB0">
          <w:t>.</w:t>
        </w:r>
      </w:ins>
    </w:p>
    <w:p w14:paraId="3E1261CC" w14:textId="752AECFC" w:rsidR="00DF759D" w:rsidDel="008D7BB0" w:rsidRDefault="002B48E8">
      <w:pPr>
        <w:pStyle w:val="BodyText"/>
        <w:rPr>
          <w:del w:id="189" w:author="Ilja Nieuwland" w:date="2022-05-26T14:16:00Z"/>
        </w:rPr>
      </w:pPr>
      <w:del w:id="190" w:author="Ilja Nieuwland" w:date="2022-05-26T14:16:00Z">
        <w:r w:rsidDel="008D7BB0">
          <w:delText>1913: another cast is mounted in Madrid, Spain.</w:delText>
        </w:r>
      </w:del>
    </w:p>
    <w:p w14:paraId="623E928B" w14:textId="0F986B05" w:rsidR="00DF759D" w:rsidDel="004937B6" w:rsidRDefault="00CC5B70">
      <w:pPr>
        <w:pStyle w:val="BodyText"/>
        <w:rPr>
          <w:del w:id="191" w:author="Ilja Nieuwland" w:date="2022-05-23T09:43:00Z"/>
        </w:rPr>
      </w:pPr>
      <w:ins w:id="192" w:author="Ilja Nieuwland" w:date="2022-05-23T09:40:00Z">
        <w:r>
          <w:t>The outbreak of World War One put an end to Carnegie’s arbitration campaign, and affected him heavily</w:t>
        </w:r>
      </w:ins>
      <w:ins w:id="193" w:author="Ilja Nieuwland" w:date="2022-05-23T09:43:00Z">
        <w:r>
          <w:t xml:space="preserve"> as a person</w:t>
        </w:r>
      </w:ins>
      <w:ins w:id="194" w:author="Ilja Nieuwland" w:date="2022-05-23T09:40:00Z">
        <w:r>
          <w:t>: he retreated</w:t>
        </w:r>
      </w:ins>
      <w:ins w:id="195" w:author="Ilja Nieuwland" w:date="2022-05-23T09:43:00Z">
        <w:r>
          <w:t xml:space="preserve"> almost entirely</w:t>
        </w:r>
      </w:ins>
      <w:ins w:id="196" w:author="Ilja Nieuwland" w:date="2022-05-23T09:40:00Z">
        <w:r>
          <w:t xml:space="preserve"> from publ</w:t>
        </w:r>
      </w:ins>
      <w:ins w:id="197" w:author="Ilja Nieuwland" w:date="2022-05-23T09:41:00Z">
        <w:r>
          <w:t xml:space="preserve">ic life to his New York apartment, where he died in 1919. As a consequence, the Diplodocus donation scheme, a part of the arbitration lobby, came to a halt. Moreover, by </w:t>
        </w:r>
      </w:ins>
      <w:ins w:id="198" w:author="Ilja Nieuwland" w:date="2022-05-23T09:42:00Z">
        <w:r>
          <w:t xml:space="preserve">now he had mostly succeeded in giving away his fortune, and it soon became clear that </w:t>
        </w:r>
      </w:ins>
      <w:ins w:id="199" w:author="Ilja Nieuwland" w:date="2022-05-23T09:44:00Z">
        <w:r w:rsidR="004937B6">
          <w:t>he had allocated no permanent endowment</w:t>
        </w:r>
      </w:ins>
      <w:ins w:id="200" w:author="Ilja Nieuwland" w:date="2022-05-23T09:42:00Z">
        <w:r>
          <w:t xml:space="preserve"> to the various institutions he had created, including the natural history museum in Pittsburgh</w:t>
        </w:r>
      </w:ins>
      <w:ins w:id="201" w:author="Ilja Nieuwland" w:date="2022-05-23T09:46:00Z">
        <w:r w:rsidR="004937B6">
          <w:t xml:space="preserve"> (Brinkman 2010:109)</w:t>
        </w:r>
      </w:ins>
      <w:ins w:id="202" w:author="Ilja Nieuwland" w:date="2022-05-23T09:42:00Z">
        <w:r>
          <w:t>.</w:t>
        </w:r>
      </w:ins>
      <w:ins w:id="203" w:author="Ilja Nieuwland" w:date="2022-05-23T09:45:00Z">
        <w:r w:rsidR="004937B6">
          <w:t xml:space="preserve"> This meant that </w:t>
        </w:r>
      </w:ins>
      <w:ins w:id="204" w:author="Ilja Nieuwland" w:date="2022-05-26T12:58:00Z">
        <w:r w:rsidR="00B85F76">
          <w:t xml:space="preserve">its </w:t>
        </w:r>
      </w:ins>
      <w:ins w:id="205" w:author="Ilja Nieuwland" w:date="2022-05-23T09:45:00Z">
        <w:r w:rsidR="004937B6">
          <w:t xml:space="preserve">previously luxurious </w:t>
        </w:r>
      </w:ins>
      <w:ins w:id="206" w:author="Ilja Nieuwland" w:date="2022-05-26T12:58:00Z">
        <w:r w:rsidR="00B85F76">
          <w:t xml:space="preserve">financial </w:t>
        </w:r>
      </w:ins>
      <w:ins w:id="207" w:author="Ilja Nieuwland" w:date="2022-05-23T09:45:00Z">
        <w:r w:rsidR="004937B6">
          <w:t xml:space="preserve">circumstances were suddenly exchanged for extremely spartan ones, and the museum had to </w:t>
        </w:r>
      </w:ins>
      <w:ins w:id="208" w:author="Ilja Nieuwland" w:date="2022-05-23T09:46:00Z">
        <w:r w:rsidR="004937B6">
          <w:t>halt</w:t>
        </w:r>
      </w:ins>
      <w:ins w:id="209" w:author="Ilja Nieuwland" w:date="2022-05-23T09:45:00Z">
        <w:r w:rsidR="004937B6">
          <w:t xml:space="preserve"> its </w:t>
        </w:r>
      </w:ins>
      <w:ins w:id="210" w:author="Ilja Nieuwland" w:date="2022-05-23T09:46:00Z">
        <w:r w:rsidR="004937B6">
          <w:t>ambitions to compete with better-funded institutions in Chicago and most of all, New York</w:t>
        </w:r>
      </w:ins>
      <w:ins w:id="211" w:author="Ilja Nieuwland" w:date="2022-05-26T12:58:00Z">
        <w:r w:rsidR="00B85F76">
          <w:t>. Work at the Carnegie Quarry</w:t>
        </w:r>
      </w:ins>
      <w:ins w:id="212" w:author="Ilja Nieuwland" w:date="2022-05-26T13:31:00Z">
        <w:r w:rsidR="00A37407">
          <w:t xml:space="preserve"> in Utah</w:t>
        </w:r>
      </w:ins>
      <w:ins w:id="213" w:author="Ilja Nieuwland" w:date="2022-05-26T12:58:00Z">
        <w:r w:rsidR="00B85F76">
          <w:t>,</w:t>
        </w:r>
      </w:ins>
      <w:ins w:id="214" w:author="Ilja Nieuwland" w:date="2022-05-26T12:59:00Z">
        <w:r w:rsidR="00B85F76">
          <w:t xml:space="preserve"> which</w:t>
        </w:r>
      </w:ins>
      <w:ins w:id="215" w:author="Ilja Nieuwland" w:date="2022-05-26T12:58:00Z">
        <w:r w:rsidR="00B85F76">
          <w:t xml:space="preserve"> wa</w:t>
        </w:r>
      </w:ins>
      <w:ins w:id="216" w:author="Ilja Nieuwland" w:date="2022-05-26T12:59:00Z">
        <w:r w:rsidR="00B85F76">
          <w:t>s</w:t>
        </w:r>
      </w:ins>
      <w:ins w:id="217" w:author="Ilja Nieuwland" w:date="2022-05-26T12:58:00Z">
        <w:r w:rsidR="00B85F76">
          <w:t xml:space="preserve"> far from exhausted</w:t>
        </w:r>
      </w:ins>
      <w:ins w:id="218" w:author="Ilja Nieuwland" w:date="2022-05-26T12:59:00Z">
        <w:r w:rsidR="00B85F76">
          <w:t>, had to be abandoned as well.</w:t>
        </w:r>
      </w:ins>
      <w:del w:id="219" w:author="Ilja Nieuwland" w:date="2022-05-23T09:43:00Z">
        <w:r w:rsidR="002B48E8" w:rsidDel="00CC5B70">
          <w:delText>1914: The Great War breaks out, ending Carnegie's arbitration campaign that was the main reason for donating casts, and reducing the pace of creating new casts.</w:delText>
        </w:r>
      </w:del>
    </w:p>
    <w:p w14:paraId="5DB603A1" w14:textId="77777777" w:rsidR="004937B6" w:rsidRDefault="004937B6" w:rsidP="004937B6">
      <w:pPr>
        <w:pStyle w:val="BodyText"/>
        <w:rPr>
          <w:ins w:id="220" w:author="Ilja Nieuwland" w:date="2022-05-23T09:47:00Z"/>
        </w:rPr>
      </w:pPr>
    </w:p>
    <w:p w14:paraId="1588CA9F" w14:textId="692DA3C2" w:rsidR="00DF759D" w:rsidDel="00F50B47" w:rsidRDefault="00230907" w:rsidP="00CC5B70">
      <w:pPr>
        <w:pStyle w:val="BodyText"/>
        <w:rPr>
          <w:del w:id="221" w:author="Ilja Nieuwland" w:date="2022-05-23T09:47:00Z"/>
        </w:rPr>
      </w:pPr>
      <w:ins w:id="222" w:author="Ilja Nieuwland" w:date="2022-05-26T13:35:00Z">
        <w:r w:rsidRPr="00230907">
          <w:t xml:space="preserve">In 1922 Holland retired from the museum, aged seventy-four, but his involvement with Diplodocus would require one last trip. Seemingly unaware of rising political tensions between the United States and Mexico, </w:t>
        </w:r>
      </w:ins>
      <w:ins w:id="223" w:author="Ilja Nieuwland" w:date="2022-05-26T13:36:00Z">
        <w:r w:rsidR="00F50B47">
          <w:t>he</w:t>
        </w:r>
      </w:ins>
      <w:ins w:id="224" w:author="Ilja Nieuwland" w:date="2022-05-26T13:35:00Z">
        <w:r w:rsidRPr="00230907">
          <w:t xml:space="preserve"> supported a request for a Diplodocus cast from the Mexican ambassador in a letter to Carnegie’s widow Louise in 1927</w:t>
        </w:r>
        <w:r>
          <w:t xml:space="preserve"> (Rea </w:t>
        </w:r>
        <w:r w:rsidR="00F50B47">
          <w:t>2001: 204-207).</w:t>
        </w:r>
      </w:ins>
      <w:ins w:id="225" w:author="Ilja Nieuwland" w:date="2022-05-26T13:36:00Z">
        <w:r w:rsidR="00F50B47">
          <w:t xml:space="preserve"> Sh</w:t>
        </w:r>
        <w:r w:rsidR="00F50B47" w:rsidRPr="00F50B47">
          <w:t xml:space="preserve">e was persuaded to spend part of the </w:t>
        </w:r>
        <w:r w:rsidR="00F50B47" w:rsidRPr="00F50B47">
          <w:lastRenderedPageBreak/>
          <w:t xml:space="preserve">money in the Diplodocus restoration fund on a gift to Mexico and have the casts completed. As had been the case with every previous facsimile, it was </w:t>
        </w:r>
        <w:r w:rsidR="00F50B47">
          <w:t>a</w:t>
        </w:r>
        <w:r w:rsidR="00F50B47" w:rsidRPr="00F50B47">
          <w:t xml:space="preserve"> Carnegie rather than the museum that made the gift.</w:t>
        </w:r>
        <w:r w:rsidR="00F50B47">
          <w:t xml:space="preserve"> </w:t>
        </w:r>
      </w:ins>
      <w:ins w:id="226" w:author="Ilja Nieuwland" w:date="2022-05-26T13:38:00Z">
        <w:r w:rsidR="00F50B47">
          <w:t>The 81-year-old H</w:t>
        </w:r>
      </w:ins>
      <w:ins w:id="227" w:author="Ilja Nieuwland" w:date="2022-05-26T13:37:00Z">
        <w:r w:rsidR="00F50B47">
          <w:t xml:space="preserve">olland </w:t>
        </w:r>
      </w:ins>
      <w:ins w:id="228" w:author="Ilja Nieuwland" w:date="2022-05-26T13:38:00Z">
        <w:r w:rsidR="00F50B47">
          <w:t xml:space="preserve">arrived in Mexico City on </w:t>
        </w:r>
      </w:ins>
      <w:ins w:id="229" w:author="Ilja Nieuwland" w:date="2022-05-26T13:37:00Z">
        <w:r w:rsidR="00F50B47" w:rsidRPr="00F50B47">
          <w:t xml:space="preserve">April 6, 1930 together with Coggeshall’s brother Louis, </w:t>
        </w:r>
      </w:ins>
      <w:ins w:id="230" w:author="Ilja Nieuwland" w:date="2022-05-26T13:38:00Z">
        <w:r w:rsidR="00F50B47">
          <w:t>to set up his last Diplodocus; a year and a half later, he passed away.</w:t>
        </w:r>
      </w:ins>
      <w:del w:id="231" w:author="Ilja Nieuwland" w:date="2022-05-23T09:44:00Z">
        <w:r w:rsidR="002B48E8" w:rsidDel="00CC5B70">
          <w:delText xml:space="preserve">1917 at the latest: the molds went into storage and are not used again, according to </w:delText>
        </w:r>
      </w:del>
      <w:del w:id="232" w:author="Ilja Nieuwland" w:date="2022-05-23T09:47:00Z">
        <w:r w:rsidR="002B48E8" w:rsidDel="004937B6">
          <w:delText xml:space="preserve">Untermann </w:delText>
        </w:r>
      </w:del>
      <w:del w:id="233" w:author="Ilja Nieuwland" w:date="2022-05-23T09:44:00Z">
        <w:r w:rsidR="002B48E8" w:rsidDel="00CC5B70">
          <w:delText>(</w:delText>
        </w:r>
      </w:del>
      <w:del w:id="234" w:author="Ilja Nieuwland" w:date="2022-05-23T09:47:00Z">
        <w:r w:rsidR="002B48E8" w:rsidDel="004937B6">
          <w:delText>1959:364)</w:delText>
        </w:r>
      </w:del>
      <w:del w:id="235" w:author="Ilja Nieuwland" w:date="2022-05-23T09:44:00Z">
        <w:r w:rsidR="002B48E8" w:rsidDel="00CC5B70">
          <w:delText>.</w:delText>
        </w:r>
      </w:del>
    </w:p>
    <w:p w14:paraId="16F041C7" w14:textId="77777777" w:rsidR="00F50B47" w:rsidRDefault="00F50B47">
      <w:pPr>
        <w:pStyle w:val="BodyText"/>
        <w:rPr>
          <w:ins w:id="236" w:author="Ilja Nieuwland" w:date="2022-05-26T13:38:00Z"/>
        </w:rPr>
      </w:pPr>
    </w:p>
    <w:p w14:paraId="757A4DCF" w14:textId="6FCB6769" w:rsidR="00230907" w:rsidRDefault="00F50B47" w:rsidP="00CC5B70">
      <w:pPr>
        <w:pStyle w:val="BodyText"/>
        <w:rPr>
          <w:ins w:id="237" w:author="Ilja Nieuwland" w:date="2022-05-26T13:35:00Z"/>
        </w:rPr>
      </w:pPr>
      <w:ins w:id="238" w:author="Ilja Nieuwland" w:date="2022-05-26T13:39:00Z">
        <w:r w:rsidRPr="00F50B47">
          <w:t xml:space="preserve">The two remaining casts had been completed simultaneously, and the remaining Diplodocus was given to the </w:t>
        </w:r>
        <w:proofErr w:type="spellStart"/>
        <w:r w:rsidRPr="00F50B47">
          <w:t>Staatssammlung</w:t>
        </w:r>
        <w:proofErr w:type="spellEnd"/>
        <w:r w:rsidRPr="00F50B47">
          <w:t xml:space="preserve"> für </w:t>
        </w:r>
        <w:proofErr w:type="spellStart"/>
        <w:r w:rsidRPr="00F50B47">
          <w:t>Paläontologie</w:t>
        </w:r>
        <w:proofErr w:type="spellEnd"/>
        <w:r w:rsidRPr="00F50B47">
          <w:t xml:space="preserve"> und </w:t>
        </w:r>
        <w:proofErr w:type="spellStart"/>
        <w:r w:rsidRPr="00F50B47">
          <w:t>Geologie</w:t>
        </w:r>
        <w:proofErr w:type="spellEnd"/>
        <w:r w:rsidRPr="00F50B47">
          <w:t xml:space="preserve"> in Munich in 1934, in exchange for a number of fossils from Germany</w:t>
        </w:r>
        <w:r>
          <w:t xml:space="preserve"> (</w:t>
        </w:r>
        <w:proofErr w:type="spellStart"/>
        <w:r>
          <w:t>Nieuwland</w:t>
        </w:r>
        <w:proofErr w:type="spellEnd"/>
        <w:r>
          <w:t xml:space="preserve"> 2019: 250-251)</w:t>
        </w:r>
      </w:ins>
      <w:ins w:id="239" w:author="Ilja Nieuwland" w:date="2022-05-26T13:40:00Z">
        <w:r>
          <w:t xml:space="preserve">. </w:t>
        </w:r>
        <w:r w:rsidRPr="00F50B47">
          <w:t>Once arrived, however, the cast was not mounted, but instead stored in the basement of the Alte Akademie, which also housed the rest of the paleontological collections.</w:t>
        </w:r>
        <w:r>
          <w:t xml:space="preserve"> Long assumed lost during bombing in 1944, the cast nonetheless </w:t>
        </w:r>
      </w:ins>
      <w:ins w:id="240" w:author="Ilja Nieuwland" w:date="2022-05-26T13:41:00Z">
        <w:r w:rsidR="004F4A42">
          <w:t>resurfaced in 19</w:t>
        </w:r>
      </w:ins>
      <w:ins w:id="241" w:author="Ilja Nieuwland" w:date="2022-05-26T13:42:00Z">
        <w:r w:rsidR="004F4A42">
          <w:t>77</w:t>
        </w:r>
      </w:ins>
      <w:ins w:id="242" w:author="Ilja Nieuwland" w:date="2022-05-26T13:41:00Z">
        <w:r w:rsidR="004F4A42">
          <w:t xml:space="preserve">. </w:t>
        </w:r>
      </w:ins>
      <w:ins w:id="243" w:author="Ilja Nieuwland" w:date="2022-05-26T13:42:00Z">
        <w:r w:rsidR="004F4A42">
          <w:t>However, it has remained in storage ever since</w:t>
        </w:r>
      </w:ins>
      <w:ins w:id="244" w:author="Ilja Nieuwland" w:date="2022-05-26T13:43:00Z">
        <w:r w:rsidR="004F4A42">
          <w:t xml:space="preserve">. </w:t>
        </w:r>
      </w:ins>
      <w:commentRangeStart w:id="245"/>
      <w:ins w:id="246" w:author="Ilja Nieuwland" w:date="2022-05-26T13:42:00Z">
        <w:r w:rsidR="004F4A42" w:rsidRPr="004F4A42">
          <w:t xml:space="preserve">Calls for it to be remounted as one of the attractions of a new museum at the </w:t>
        </w:r>
        <w:proofErr w:type="spellStart"/>
        <w:r w:rsidR="004F4A42" w:rsidRPr="004F4A42">
          <w:t>Nymphenburg</w:t>
        </w:r>
        <w:proofErr w:type="spellEnd"/>
        <w:r w:rsidR="004F4A42" w:rsidRPr="004F4A42">
          <w:t xml:space="preserve"> castle came to nothing, not in the last place because of the resistance by museum authorities that </w:t>
        </w:r>
        <w:proofErr w:type="spellStart"/>
        <w:r w:rsidR="004F4A42" w:rsidRPr="004F4A42">
          <w:t>favored</w:t>
        </w:r>
        <w:proofErr w:type="spellEnd"/>
        <w:r w:rsidR="004F4A42" w:rsidRPr="004F4A42">
          <w:t xml:space="preserve"> a much lighter and stronger resin cast over the maintenance-intensive plaster one.</w:t>
        </w:r>
      </w:ins>
      <w:commentRangeEnd w:id="245"/>
      <w:ins w:id="247" w:author="Ilja Nieuwland" w:date="2022-05-26T13:43:00Z">
        <w:r w:rsidR="004F4A42">
          <w:rPr>
            <w:rStyle w:val="CommentReference"/>
            <w:rFonts w:cs="Mangal"/>
          </w:rPr>
          <w:commentReference w:id="245"/>
        </w:r>
      </w:ins>
    </w:p>
    <w:p w14:paraId="3EE53704" w14:textId="77777777" w:rsidR="00230907" w:rsidRDefault="00230907" w:rsidP="00CC5B70">
      <w:pPr>
        <w:pStyle w:val="BodyText"/>
        <w:rPr>
          <w:ins w:id="248" w:author="Ilja Nieuwland" w:date="2022-05-26T13:35:00Z"/>
        </w:rPr>
      </w:pPr>
    </w:p>
    <w:p w14:paraId="3BD1ED5C" w14:textId="06575950" w:rsidR="00DF759D" w:rsidDel="004937B6" w:rsidRDefault="002B48E8">
      <w:pPr>
        <w:pStyle w:val="BodyText"/>
        <w:rPr>
          <w:del w:id="249" w:author="Ilja Nieuwland" w:date="2022-05-23T09:47:00Z"/>
        </w:rPr>
      </w:pPr>
      <w:del w:id="250" w:author="Ilja Nieuwland" w:date="2022-05-23T09:47:00Z">
        <w:r w:rsidDel="004937B6">
          <w:delText>1919: Carnegie dies, leaving no permanent endowment for vertebrate palaeontology at the Carnegie Museum (Brinkman 2010:109), plunging the department into financial difficulty.</w:delText>
        </w:r>
      </w:del>
    </w:p>
    <w:p w14:paraId="7F8BB3B7" w14:textId="77777777" w:rsidR="00DF759D" w:rsidRDefault="002B48E8">
      <w:pPr>
        <w:pStyle w:val="BodyText"/>
      </w:pPr>
      <w:r>
        <w:t>1932: the penultimate cast is mounted in Mexico (with missing/damaged parts produced and added in 1931/2), funded in part by Carnegie’s widow Louise.</w:t>
      </w:r>
    </w:p>
    <w:p w14:paraId="2D7A76C2" w14:textId="77777777" w:rsidR="00DF759D" w:rsidRDefault="002B48E8">
      <w:pPr>
        <w:pStyle w:val="BodyText"/>
      </w:pPr>
      <w:r>
        <w:t>1934: the final cast is sent to Munich, but never mounted.</w:t>
      </w:r>
    </w:p>
    <w:p w14:paraId="4E2AACF1" w14:textId="77777777" w:rsidR="00DF759D" w:rsidRDefault="002B48E8">
      <w:pPr>
        <w:pStyle w:val="BodyText"/>
      </w:pPr>
      <w:r>
        <w:t xml:space="preserve">See Taylor and </w:t>
      </w:r>
      <w:proofErr w:type="spellStart"/>
      <w:r>
        <w:t>Sroka</w:t>
      </w:r>
      <w:proofErr w:type="spellEnd"/>
      <w:r>
        <w:t xml:space="preserve"> in prep. on the Concrete </w:t>
      </w:r>
      <w:r>
        <w:rPr>
          <w:i/>
          <w:iCs/>
        </w:rPr>
        <w:t>Diplodocus</w:t>
      </w:r>
      <w:r>
        <w:t xml:space="preserve"> of Vernal.</w:t>
      </w:r>
    </w:p>
    <w:p w14:paraId="563989CB" w14:textId="77777777" w:rsidR="00DF759D" w:rsidRDefault="002B48E8">
      <w:pPr>
        <w:pStyle w:val="BodyText"/>
      </w:pPr>
      <w:r>
        <w:t xml:space="preserve">See Table B for a summary of all the Carnegie </w:t>
      </w:r>
      <w:r>
        <w:rPr>
          <w:i/>
          <w:iCs/>
        </w:rPr>
        <w:t>Diplodocus</w:t>
      </w:r>
      <w:r>
        <w:t xml:space="preserve"> casts.</w:t>
      </w:r>
    </w:p>
    <w:p w14:paraId="78680E54" w14:textId="77777777" w:rsidR="00DF759D" w:rsidRDefault="002B48E8">
      <w:pPr>
        <w:pStyle w:val="Heading1"/>
        <w:numPr>
          <w:ilvl w:val="0"/>
          <w:numId w:val="1"/>
        </w:numPr>
      </w:pPr>
      <w:bookmarkStart w:id="251" w:name="__RefHeading___Toc1836_55120580"/>
      <w:bookmarkEnd w:id="251"/>
      <w:r>
        <w:t>Material in the mounted skeleton</w:t>
      </w:r>
    </w:p>
    <w:p w14:paraId="4AFAA7B3" w14:textId="77777777" w:rsidR="00DF759D" w:rsidRDefault="002B48E8">
      <w:pPr>
        <w:pStyle w:val="Heading2"/>
      </w:pPr>
      <w:bookmarkStart w:id="252" w:name="__RefHeading___Toc1838_55120580"/>
      <w:bookmarkEnd w:id="252"/>
      <w:r>
        <w:t>The original mount at the Carnegie Museum</w:t>
      </w:r>
    </w:p>
    <w:p w14:paraId="0D00492F" w14:textId="77777777" w:rsidR="00DF759D" w:rsidRDefault="002B48E8">
      <w:pPr>
        <w:pStyle w:val="BodyText"/>
      </w:pPr>
      <w:r>
        <w:t xml:space="preserve">Hatcher’s (1901) descriptive monograph on </w:t>
      </w:r>
      <w:r>
        <w:rPr>
          <w:i/>
          <w:iCs/>
        </w:rPr>
        <w:t xml:space="preserve">Diplodocus </w:t>
      </w:r>
      <w:proofErr w:type="spellStart"/>
      <w:r>
        <w:rPr>
          <w:i/>
          <w:iCs/>
        </w:rPr>
        <w:t>carnegii</w:t>
      </w:r>
      <w:proofErr w:type="spellEnd"/>
      <w: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14:paraId="5F044AAB" w14:textId="77777777" w:rsidR="00DF759D" w:rsidRDefault="002B48E8">
      <w:pPr>
        <w:pStyle w:val="BodyText"/>
      </w:pPr>
      <w:r>
        <w:t xml:space="preserve">Hatcher’s (1903) brief further notes of </w:t>
      </w:r>
      <w:r>
        <w:rPr>
          <w:i/>
          <w:iCs/>
        </w:rPr>
        <w:t xml:space="preserve">Diplodocus </w:t>
      </w:r>
      <w:proofErr w:type="spellStart"/>
      <w:r>
        <w:rPr>
          <w:i/>
          <w:iCs/>
        </w:rPr>
        <w:t>carnegii</w:t>
      </w:r>
      <w:proofErr w:type="spellEnd"/>
      <w: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w:t>
      </w:r>
      <w:proofErr w:type="spellStart"/>
      <w:r>
        <w:t>semicircular</w:t>
      </w:r>
      <w:proofErr w:type="spellEnd"/>
      <w:r>
        <w:t xml:space="preserve"> arcade of metacarpals. Two years later, Holland (1906:226), either unaware or unconvinced by Osborn’s paper, would claim that the manus should be even more plantigrade that Hatcher had argued.)</w:t>
      </w:r>
    </w:p>
    <w:p w14:paraId="42B15D9C" w14:textId="77777777" w:rsidR="00DF759D" w:rsidRDefault="002B48E8">
      <w:pPr>
        <w:pStyle w:val="BodyText"/>
      </w:pPr>
      <w: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t xml:space="preserve"> species by the name “</w:t>
      </w:r>
      <w:r>
        <w:rPr>
          <w:i/>
          <w:iCs/>
        </w:rPr>
        <w:t xml:space="preserve">Diplodocus </w:t>
      </w:r>
      <w:proofErr w:type="spellStart"/>
      <w:r>
        <w:rPr>
          <w:i/>
          <w:iCs/>
        </w:rPr>
        <w:t>carnegiei</w:t>
      </w:r>
      <w:proofErr w:type="spellEnd"/>
      <w:r>
        <w:t xml:space="preserve">”. Although this spelling of the species name should perhaps have been used in the original description, the fact is that it was not, and Hatcher’s (1901) prior publication of the species name </w:t>
      </w:r>
      <w:proofErr w:type="spellStart"/>
      <w:r>
        <w:rPr>
          <w:i/>
          <w:iCs/>
        </w:rPr>
        <w:t>carnegii</w:t>
      </w:r>
      <w:proofErr w:type="spellEnd"/>
      <w: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14:paraId="2960FB32" w14:textId="77777777" w:rsidR="00DF759D" w:rsidRDefault="002B48E8">
      <w:pPr>
        <w:pStyle w:val="BodyText"/>
      </w:pPr>
      <w:r>
        <w:t xml:space="preserve">Holland’s (1906) follow-up on </w:t>
      </w:r>
      <w:r>
        <w:rPr>
          <w:i/>
          <w:iCs/>
        </w:rPr>
        <w:t xml:space="preserve">Diplodocus </w:t>
      </w:r>
      <w:proofErr w:type="spellStart"/>
      <w:r>
        <w:rPr>
          <w:i/>
          <w:iCs/>
        </w:rPr>
        <w:t>carnegii</w:t>
      </w:r>
      <w:proofErr w:type="spellEnd"/>
      <w:r>
        <w:t xml:space="preserve"> osteology, while dealing in part with the cast that was mounted at the BMNH in 1905, also predated the 1907 mounting of the original fossil material at the Carnegie Museum. This paper was therefore unable to provide a comprehensive catalogue of </w:t>
      </w:r>
      <w:r>
        <w:lastRenderedPageBreak/>
        <w:t xml:space="preserve">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t xml:space="preserve"> cast presented to it in May 1905 was a composite sculpture based on several specimens.</w:t>
      </w:r>
    </w:p>
    <w:p w14:paraId="0891789F" w14:textId="77777777" w:rsidR="00DF759D" w:rsidRDefault="002B48E8">
      <w:pPr>
        <w:pStyle w:val="BodyText"/>
        <w:numPr>
          <w:ilvl w:val="0"/>
          <w:numId w:val="5"/>
        </w:numPr>
      </w:pPr>
      <w:r>
        <w:t>The posterior portion was modelled on material from CM 662, described in detail by Holland (1906:230–246) and illustrated by Holland (</w:t>
      </w:r>
      <w:proofErr w:type="gramStart"/>
      <w:r>
        <w:t>1906:plates</w:t>
      </w:r>
      <w:proofErr w:type="gramEnd"/>
      <w:r>
        <w:t xml:space="preserve">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t xml:space="preserve"> and subsequently made by him the holotype of the new species “</w:t>
      </w:r>
      <w:r>
        <w:rPr>
          <w:i/>
          <w:iCs/>
        </w:rPr>
        <w:t>Diplodocus</w:t>
      </w:r>
      <w:r>
        <w:t xml:space="preserve">” </w:t>
      </w:r>
      <w:proofErr w:type="spellStart"/>
      <w:r>
        <w:rPr>
          <w:i/>
          <w:iCs/>
        </w:rPr>
        <w:t>hayi</w:t>
      </w:r>
      <w:proofErr w:type="spellEnd"/>
      <w:r>
        <w:t xml:space="preserve"> (Holland 1924). The species has since been moved to its own new genus </w:t>
      </w:r>
      <w:proofErr w:type="spellStart"/>
      <w:r>
        <w:rPr>
          <w:i/>
          <w:iCs/>
        </w:rPr>
        <w:t>Galeamopus</w:t>
      </w:r>
      <w:proofErr w:type="spellEnd"/>
      <w:r>
        <w:t xml:space="preserve"> by Tschopp et al. (2015:267).</w:t>
      </w:r>
    </w:p>
    <w:p w14:paraId="4FCD1BDD" w14:textId="77777777" w:rsidR="00DF759D" w:rsidRDefault="002B48E8">
      <w:pPr>
        <w:pStyle w:val="BodyText"/>
        <w:numPr>
          <w:ilvl w:val="0"/>
          <w:numId w:val="5"/>
        </w:numPr>
      </w:pPr>
      <w:r>
        <w:t xml:space="preserve">The remainder of the skull was based on USNM 2673 (illustrated by Holland </w:t>
      </w:r>
      <w:proofErr w:type="gramStart"/>
      <w:r>
        <w:t>1906:plate</w:t>
      </w:r>
      <w:proofErr w:type="gramEnd"/>
      <w:r>
        <w:t xml:space="preserve"> XXIII–XXV), the skull on which Marsh (1896:175–179) had primarily based his description of the skull of </w:t>
      </w:r>
      <w:r>
        <w:rPr>
          <w:i/>
          <w:iCs/>
        </w:rPr>
        <w:t>Diplodocus</w:t>
      </w:r>
      <w:r>
        <w:t xml:space="preserve">. With the USNM’s permission, the Carnegie Museum made a cast of this skull, of which only the left side had been fully prepared. They used this to restore the missing half. Ironically, this skull has since been referred by </w:t>
      </w:r>
      <w:proofErr w:type="spellStart"/>
      <w:r>
        <w:t>Tchopp</w:t>
      </w:r>
      <w:proofErr w:type="spellEnd"/>
      <w:r>
        <w:t xml:space="preserve"> et al. (2015:228) to </w:t>
      </w:r>
      <w:proofErr w:type="spellStart"/>
      <w:r>
        <w:rPr>
          <w:i/>
          <w:iCs/>
        </w:rPr>
        <w:t>Galeamopus</w:t>
      </w:r>
      <w:proofErr w:type="spellEnd"/>
      <w:r>
        <w:t xml:space="preserve">, meaning that both the fossils on which the Carnegie mount’s skull were based are now considered to belong to that genus rather than to </w:t>
      </w:r>
      <w:r>
        <w:rPr>
          <w:i/>
          <w:iCs/>
        </w:rPr>
        <w:t>Diplodocus</w:t>
      </w:r>
      <w:r>
        <w:t>.</w:t>
      </w:r>
    </w:p>
    <w:p w14:paraId="0AB2DEA8" w14:textId="77777777" w:rsidR="00DF759D" w:rsidRDefault="002B48E8">
      <w:pPr>
        <w:pStyle w:val="BodyText"/>
      </w:pPr>
      <w: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w:t>
      </w:r>
      <w:proofErr w:type="gramStart"/>
      <w:r>
        <w:t>Instead</w:t>
      </w:r>
      <w:proofErr w:type="gramEnd"/>
      <w:r>
        <w:t xml:space="preserve"> he arranged for the skull of the London cast to be strongly inclined downwards. Yet when the </w:t>
      </w:r>
      <w:proofErr w:type="spellStart"/>
      <w:r>
        <w:t>Senckenberg</w:t>
      </w:r>
      <w:proofErr w:type="spellEnd"/>
      <w:r>
        <w:t xml:space="preserve"> Museum in Frankfurt, Germany opened in 1907, displaying a bas-relief half-mounted </w:t>
      </w:r>
      <w:r>
        <w:rPr>
          <w:i/>
          <w:iCs/>
        </w:rPr>
        <w:t>Diplodocus</w:t>
      </w:r>
      <w:r>
        <w:t xml:space="preserve"> skeleton supplied to it by the AMNH, the skull was oriented incorrectly, with its long axis parallel to the neck (photograph in Anonymous </w:t>
      </w:r>
      <w:proofErr w:type="gramStart"/>
      <w:r>
        <w:t>1907:figure</w:t>
      </w:r>
      <w:proofErr w:type="gramEnd"/>
      <w:r>
        <w:t xml:space="preserve"> 1), and it remains in this impossible posture even in the recent remount (see e.g. Norman 1985:188-189). Over a century later it is still common to see artwork of </w:t>
      </w:r>
      <w:r>
        <w:rPr>
          <w:i/>
          <w:iCs/>
        </w:rPr>
        <w:t>Diplodocus</w:t>
      </w:r>
      <w:r>
        <w:t xml:space="preserve"> (and other sauropods) with their heads parallel to their necks, as for example in the cover art of Lindsay (1992) and even the silhouette on the cover of </w:t>
      </w:r>
      <w:proofErr w:type="spellStart"/>
      <w:r>
        <w:t>Nieuwland</w:t>
      </w:r>
      <w:proofErr w:type="spellEnd"/>
      <w:r>
        <w:t xml:space="preserve"> (2019).</w:t>
      </w:r>
    </w:p>
    <w:p w14:paraId="0B147FB1" w14:textId="77777777" w:rsidR="00DF759D" w:rsidRDefault="002B48E8">
      <w:pPr>
        <w:pStyle w:val="BodyText"/>
      </w:pPr>
      <w:r>
        <w:t>Holland (1906:246–249) also described and illustrated in detail the atlas of AMNH 969, but did not specify that it was the one used as the basis for the model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14:paraId="2C7366AB" w14:textId="77777777" w:rsidR="00DF759D" w:rsidRDefault="002B48E8">
      <w:pPr>
        <w:pStyle w:val="BodyText"/>
      </w:pPr>
      <w:r>
        <w:t xml:space="preserve">Holland (1906:257–264) also discussed the bone that Hatcher (1901:41) tentatively described as a clavicle, but he was unable to reach a conclusion as to its true identity, dismissing the suggestion of </w:t>
      </w:r>
      <w:proofErr w:type="spellStart"/>
      <w:r>
        <w:t>Nopcsa</w:t>
      </w:r>
      <w:proofErr w:type="spellEnd"/>
      <w:r>
        <w:t xml:space="preserve"> (1905) that it was a baculum and suggesting they it could be a sternal rib. A pair of modelled clavicles based on a similar element from CM 662 were tentatively included in the BMNH cast during the mounting, and photographed (Holland </w:t>
      </w:r>
      <w:proofErr w:type="gramStart"/>
      <w:r>
        <w:t>1906:figures</w:t>
      </w:r>
      <w:proofErr w:type="gramEnd"/>
      <w:r>
        <w:t xml:space="preserve">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w:t>
      </w:r>
      <w:proofErr w:type="spellStart"/>
      <w:r>
        <w:t>thst</w:t>
      </w:r>
      <w:proofErr w:type="spellEnd"/>
      <w:r>
        <w:t xml:space="preserve"> this bone in CM 84 is an interclavicle (Tschopp and Mateus, 2012).</w:t>
      </w:r>
    </w:p>
    <w:p w14:paraId="62367EE4" w14:textId="77777777" w:rsidR="00DF759D" w:rsidRDefault="002B48E8">
      <w:pPr>
        <w:pStyle w:val="BodyText"/>
      </w:pPr>
      <w:r>
        <w:rPr>
          <w:rStyle w:val="InternetLink"/>
          <w:u w:val="none"/>
        </w:rPr>
        <w:t xml:space="preserve">These scraps of information can be found in Hatcher's and Holland's publications. </w:t>
      </w:r>
      <w:r>
        <w:t xml:space="preserve">In fact, we have not been able to locate any </w:t>
      </w:r>
      <w:proofErr w:type="gramStart"/>
      <w:r>
        <w:t>published  detailed</w:t>
      </w:r>
      <w:proofErr w:type="gramEnd"/>
      <w:r>
        <w:t xml:space="preserve"> account of the material used in the mounted skeleton before that of McIntosh’s (1981) </w:t>
      </w:r>
      <w:proofErr w:type="spellStart"/>
      <w:r>
        <w:t>catalog</w:t>
      </w:r>
      <w:proofErr w:type="spellEnd"/>
      <w:r>
        <w:t xml:space="preserve"> of the Carnegie dinosaurs. McIntosh’s account is </w:t>
      </w:r>
      <w:r>
        <w:lastRenderedPageBreak/>
        <w:t>understandably terse, given that he was writing notes on hundreds of specimens, so we reproduce the relevant sections in full here:</w:t>
      </w:r>
    </w:p>
    <w:p w14:paraId="5FAEE9B0" w14:textId="77777777" w:rsidR="00DF759D" w:rsidRDefault="002B48E8">
      <w:pPr>
        <w:pStyle w:val="Quotations"/>
      </w:pPr>
      <w:r>
        <w:rPr>
          <w:b/>
          <w:bCs/>
          <w:i/>
          <w:iCs/>
        </w:rPr>
        <w:t xml:space="preserve">Diplodocus </w:t>
      </w:r>
      <w:proofErr w:type="spellStart"/>
      <w:r>
        <w:rPr>
          <w:b/>
          <w:bCs/>
          <w:i/>
          <w:iCs/>
        </w:rPr>
        <w:t>carnegii</w:t>
      </w:r>
      <w:proofErr w:type="spellEnd"/>
      <w:r>
        <w:t xml:space="preserve"> Hatcher, 1901</w:t>
      </w:r>
    </w:p>
    <w:p w14:paraId="5447DE40" w14:textId="77777777" w:rsidR="00DF759D" w:rsidRDefault="002B48E8">
      <w:pPr>
        <w:pStyle w:val="Quotations"/>
      </w:pPr>
      <w:proofErr w:type="spellStart"/>
      <w:r>
        <w:t>Cervicals</w:t>
      </w:r>
      <w:proofErr w:type="spellEnd"/>
      <w:r>
        <w:t xml:space="preserve"> 2–15, </w:t>
      </w:r>
      <w:proofErr w:type="spellStart"/>
      <w:r>
        <w:t>dorsals</w:t>
      </w:r>
      <w:proofErr w:type="spellEnd"/>
      <w:r>
        <w:t xml:space="preserve"> 1–10, </w:t>
      </w:r>
      <w:proofErr w:type="spellStart"/>
      <w:r>
        <w:t>sacrals</w:t>
      </w:r>
      <w:proofErr w:type="spellEnd"/>
      <w:r>
        <w:t xml:space="preserve"> 1–5, </w:t>
      </w:r>
      <w:proofErr w:type="spellStart"/>
      <w:r>
        <w:t>caudals</w:t>
      </w:r>
      <w:proofErr w:type="spellEnd"/>
      <w:r>
        <w:t xml:space="preserve"> 1–12, 18 ribs, left scapula (not right as stated by Hatcher), left coracoid, right ilium and a fragment of the left, pubes, ischia, right femur, both sternal plates, supposed clavicle.</w:t>
      </w:r>
      <w:r>
        <w:br/>
        <w:t>[…]</w:t>
      </w:r>
      <w:r>
        <w:br/>
        <w:t xml:space="preserve">This specimen forms the core of the skeleton which was mounted and put on display in 1907. The latter was completed by additions from several other individuals as follows: CM 94 (median </w:t>
      </w:r>
      <w:proofErr w:type="spellStart"/>
      <w:r>
        <w:t>caudals</w:t>
      </w:r>
      <w:proofErr w:type="spellEnd"/>
      <w:r>
        <w:t xml:space="preserve">, right scapula-coracoid, right tibia-fibula-pes), CM 307 (distal </w:t>
      </w:r>
      <w:proofErr w:type="spellStart"/>
      <w:r>
        <w:t>caudals</w:t>
      </w:r>
      <w:proofErr w:type="spellEnd"/>
      <w:r>
        <w:t xml:space="preserve">).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t xml:space="preserve">, and too many phalanges were assigned to the manus. In the Carnegie Museum of Natural History original only, the left forelimb CM 21775 now assigned to </w:t>
      </w:r>
      <w:r>
        <w:rPr>
          <w:i/>
          <w:iCs/>
        </w:rPr>
        <w:t>Camarasaurus</w:t>
      </w:r>
      <w:r>
        <w:t xml:space="preserve"> was used, as were the left fibula and partial pes CM 33985.</w:t>
      </w:r>
    </w:p>
    <w:p w14:paraId="64262ADE" w14:textId="77777777" w:rsidR="00DF759D" w:rsidRDefault="002B48E8">
      <w:pPr>
        <w:pStyle w:val="BodyText"/>
      </w:pPr>
      <w:proofErr w:type="spellStart"/>
      <w:r>
        <w:t>Curtice</w:t>
      </w:r>
      <w:proofErr w:type="spellEnd"/>
      <w:r>
        <w:t xml:space="preserve"> (1996:72–73) gave a more precise account of the source of the caudal vertebrae: Ca13–31 and 33–36 </w:t>
      </w:r>
      <w:proofErr w:type="gramStart"/>
      <w:r>
        <w:t>were</w:t>
      </w:r>
      <w:proofErr w:type="gramEnd"/>
      <w:r>
        <w:t xml:space="preserve"> from CM 94, while Ca32 and Ca37–73 inclusive were from CM 307. He obtained this information either from Jack McIntosh or from materials found in the Carnegie library (pers. comm., 2022). </w:t>
      </w:r>
      <w:proofErr w:type="spellStart"/>
      <w:r>
        <w:t>Curtice</w:t>
      </w:r>
      <w:proofErr w:type="spellEnd"/>
      <w:r>
        <w:t xml:space="preserve"> (1996:73) believed that the CM 307 </w:t>
      </w:r>
      <w:proofErr w:type="spellStart"/>
      <w:r>
        <w:t>caudals</w:t>
      </w:r>
      <w:proofErr w:type="spellEnd"/>
      <w:r>
        <w:t xml:space="preserve"> were mounted in a position about six places further back than they should have been. (The CM 307 </w:t>
      </w:r>
      <w:proofErr w:type="spellStart"/>
      <w:r>
        <w:t>caudals</w:t>
      </w:r>
      <w:proofErr w:type="spellEnd"/>
      <w:r>
        <w:t xml:space="preserve"> were catalogued by McIntosh (1981:21) as </w:t>
      </w:r>
      <w:r>
        <w:rPr>
          <w:i/>
          <w:iCs/>
        </w:rPr>
        <w:t>Diplodocus</w:t>
      </w:r>
      <w:r>
        <w:t xml:space="preserve"> sp., not necessarily </w:t>
      </w:r>
      <w:r>
        <w:rPr>
          <w:i/>
          <w:iCs/>
        </w:rPr>
        <w:t>D</w:t>
      </w:r>
      <w:r>
        <w:t xml:space="preserve">. </w:t>
      </w:r>
      <w:proofErr w:type="spellStart"/>
      <w:r>
        <w:rPr>
          <w:i/>
          <w:iCs/>
        </w:rPr>
        <w:t>carnegii</w:t>
      </w:r>
      <w:proofErr w:type="spellEnd"/>
      <w:r>
        <w:t xml:space="preserve">, and in fact may not belong to the genus </w:t>
      </w:r>
      <w:r>
        <w:rPr>
          <w:i/>
          <w:iCs/>
        </w:rPr>
        <w:t>Diplodocus</w:t>
      </w:r>
      <w:r>
        <w:t xml:space="preserve"> at all.)</w:t>
      </w:r>
    </w:p>
    <w:p w14:paraId="27477CE3" w14:textId="77777777" w:rsidR="00DF759D" w:rsidRDefault="002B48E8">
      <w:pPr>
        <w:pStyle w:val="BodyText"/>
      </w:pPr>
      <w:r>
        <w:t>McIntosh’s account of the mounted skeleton omits the source of several elements, and these omissions have not been remedied by any subsequent publication known to us. The elements of unspecific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XXX find this out!</w:t>
      </w:r>
    </w:p>
    <w:p w14:paraId="7C8EDC10" w14:textId="77777777" w:rsidR="00DF759D" w:rsidRDefault="002B48E8">
      <w:pPr>
        <w:pStyle w:val="BodyText"/>
      </w:pPr>
      <w:r>
        <w:t xml:space="preserve">As noted above while Holland (1906:246–249) described in detail an atlas of </w:t>
      </w:r>
      <w:r>
        <w:rPr>
          <w:i/>
          <w:iCs/>
        </w:rPr>
        <w:t>Diplodocus</w:t>
      </w:r>
      <w:r>
        <w:t>, that of AMNH 969, he did not say that it was used in the mount; and the atlas shown in his figure 1, a photograph of the mounted cast’s head and anterior neck, does not appear to be it. Disappointingly, Holland (1906) did not comment at all on the hindlimb or girdle.</w:t>
      </w:r>
    </w:p>
    <w:p w14:paraId="0F9D5C95" w14:textId="77777777" w:rsidR="00DF759D" w:rsidRDefault="002B48E8">
      <w:pPr>
        <w:pStyle w:val="BodyText"/>
      </w:pPr>
      <w:r>
        <w:t>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w:t>
      </w:r>
      <w:proofErr w:type="gramStart"/>
      <w:r>
        <w:t>i.e.</w:t>
      </w:r>
      <w:proofErr w:type="gramEnd"/>
      <w:r>
        <w:t xml:space="preserve"> the London cast] were those found with our specimen No. 84”, even though there seem to have been none associated with that specimen. It must be considered possible that this was a typographical error for CM 94: although only more posterior </w:t>
      </w:r>
      <w:proofErr w:type="spellStart"/>
      <w:r>
        <w:t>caudals</w:t>
      </w:r>
      <w:proofErr w:type="spellEnd"/>
      <w:r>
        <w:t xml:space="preserve"> from CM 94 were used in the mount, its vertebral column as found was complete from C7 through to Ca39, and so likely included chevrons for the anterior </w:t>
      </w:r>
      <w:proofErr w:type="spellStart"/>
      <w:r>
        <w:t>caudals</w:t>
      </w:r>
      <w:proofErr w:type="spellEnd"/>
      <w:r>
        <w:t xml:space="preserve">. Holland (1906:255–256) continued “Many of the chevrons after the first six are reproductions of those found and described by Professor Osborn in his paper on </w:t>
      </w:r>
      <w:r>
        <w:rPr>
          <w:i/>
          <w:iCs/>
        </w:rPr>
        <w:t>Diplodocus</w:t>
      </w:r>
      <w:r>
        <w:t xml:space="preserve">”, </w:t>
      </w:r>
      <w:proofErr w:type="gramStart"/>
      <w:r>
        <w:t>i.e.</w:t>
      </w:r>
      <w:proofErr w:type="gramEnd"/>
      <w:r>
        <w:t xml:space="preserve"> AMNH 223, described by Osborn (1899).</w:t>
      </w:r>
    </w:p>
    <w:p w14:paraId="22F582E4" w14:textId="77777777" w:rsidR="00DF759D" w:rsidRDefault="002B48E8">
      <w:pPr>
        <w:pStyle w:val="BodyText"/>
      </w:pPr>
      <w:r>
        <w:t xml:space="preserve">Table A summarises the contributions from different specimens to the Carnegie mount (and subsequent modifications, and the casts). Figure D shows graphically the contributions of the different </w:t>
      </w:r>
      <w:r>
        <w:lastRenderedPageBreak/>
        <w:t>specimens. Figure E shows the original mount as it appeared in 1907, and highlights the difference between humeri, that of the left forelimb having been supplied from the camarasaurus id specimen CM 21775.</w:t>
      </w:r>
    </w:p>
    <w:p w14:paraId="3FAB3899" w14:textId="77777777" w:rsidR="00DF759D" w:rsidRDefault="002B48E8">
      <w:pPr>
        <w:pStyle w:val="BodyText"/>
      </w:pPr>
      <w:r>
        <w:t>[Table A here]</w:t>
      </w:r>
    </w:p>
    <w:p w14:paraId="26A72245" w14:textId="77777777" w:rsidR="00DF759D" w:rsidRDefault="002B48E8">
      <w:pPr>
        <w:pStyle w:val="BodyText"/>
      </w:pPr>
      <w:r>
        <w:t xml:space="preserve">Before the mount was attempted, Hatcher (1901:39) reported that the total length of the </w:t>
      </w:r>
      <w:r>
        <w:rPr>
          <w:i/>
          <w:iCs/>
        </w:rPr>
        <w:t>Diplodocus</w:t>
      </w:r>
      <w: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w:t>
      </w:r>
    </w:p>
    <w:p w14:paraId="74DA7EFD" w14:textId="77777777" w:rsidR="00DF759D" w:rsidRDefault="002B48E8">
      <w:pPr>
        <w:pStyle w:val="Heading2"/>
      </w:pPr>
      <w:bookmarkStart w:id="253" w:name="__RefHeading___Toc3280_55120580"/>
      <w:bookmarkEnd w:id="253"/>
      <w:r>
        <w:t>Changes made to the mount at the Carnegie Museum</w:t>
      </w:r>
    </w:p>
    <w:p w14:paraId="7D46AC83" w14:textId="77777777" w:rsidR="00DF759D" w:rsidRDefault="002B48E8">
      <w:pPr>
        <w:pStyle w:val="BodyText"/>
      </w:pPr>
      <w: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14:paraId="1B55207E" w14:textId="77777777" w:rsidR="00DF759D" w:rsidRDefault="002B48E8">
      <w:pPr>
        <w:pStyle w:val="BodyText"/>
      </w:pPr>
      <w:r>
        <w:t xml:space="preserve">XXX Annual report for 1962: “Mr. </w:t>
      </w:r>
      <w:proofErr w:type="spellStart"/>
      <w:r>
        <w:t>Yarmer</w:t>
      </w:r>
      <w:proofErr w:type="spellEnd"/>
      <w:r>
        <w:t xml:space="preserve"> also made several new </w:t>
      </w:r>
      <w:proofErr w:type="spellStart"/>
      <w:r>
        <w:t>molds</w:t>
      </w:r>
      <w:proofErr w:type="spellEnd"/>
      <w:r>
        <w:t xml:space="preserve"> of specimens in the collections, including one of the Diplodocus </w:t>
      </w:r>
      <w:proofErr w:type="gramStart"/>
      <w:r>
        <w:t>skull</w:t>
      </w:r>
      <w:proofErr w:type="gramEnd"/>
      <w:r>
        <w:t xml:space="preserve"> from which a number of casts were made.” XXX but which </w:t>
      </w:r>
      <w:r>
        <w:rPr>
          <w:i/>
          <w:iCs/>
        </w:rPr>
        <w:t>Diplodocus</w:t>
      </w:r>
      <w:r>
        <w:t xml:space="preserve"> skull?</w:t>
      </w:r>
    </w:p>
    <w:p w14:paraId="2BCC41D7" w14:textId="77777777" w:rsidR="00DF759D" w:rsidRDefault="002B48E8">
      <w:pPr>
        <w:pStyle w:val="BodyText"/>
      </w:pPr>
      <w:r>
        <w:t xml:space="preserve">XXX Amy writes: I talked to Dave yesterday, and he recalls helping Pat Martin make a </w:t>
      </w:r>
      <w:proofErr w:type="spellStart"/>
      <w:r>
        <w:t>mold</w:t>
      </w:r>
      <w:proofErr w:type="spellEnd"/>
      <w:r>
        <w:t xml:space="preserve"> of one of the Diplodocus skulls. He recalls that the palate was "spilling out of the skull," so it might be CM 3452. He also mentioned that they had to fix the </w:t>
      </w:r>
      <w:proofErr w:type="spellStart"/>
      <w:r>
        <w:t>mold</w:t>
      </w:r>
      <w:proofErr w:type="spellEnd"/>
      <w:r>
        <w:t xml:space="preserve"> to account for crushing on one side of the skull and other problems. To me this sounds like Pat made a model of the skull that was used to make a </w:t>
      </w:r>
      <w:proofErr w:type="spellStart"/>
      <w:r>
        <w:t>mold</w:t>
      </w:r>
      <w:proofErr w:type="spellEnd"/>
      <w:r>
        <w:t xml:space="preserve"> and then casts.</w:t>
      </w:r>
    </w:p>
    <w:p w14:paraId="56069432" w14:textId="77777777" w:rsidR="00DF759D" w:rsidRDefault="002B48E8">
      <w:pPr>
        <w:pStyle w:val="BodyText"/>
      </w:pPr>
      <w:r>
        <w:t>XXX When? The skull was replaced with a cast of CM 11161. Done before 1979, when Henrici began working at the museum. Annual reports from 1912 (the date collected for CM 11161 in the database) thru 1999 do not mention the replacement, so the date may have been lost.</w:t>
      </w:r>
    </w:p>
    <w:p w14:paraId="557019C1" w14:textId="77777777" w:rsidR="00DF759D" w:rsidRDefault="002B48E8">
      <w:pPr>
        <w:pStyle w:val="BodyText"/>
      </w:pPr>
      <w:r>
        <w:t xml:space="preserve">XXX In the second quarter of 1999, the manus were replaced with casts of those of the former CM 662 [now the holotype of </w:t>
      </w:r>
      <w:proofErr w:type="spellStart"/>
      <w:r>
        <w:t>Galeamopus</w:t>
      </w:r>
      <w:proofErr w:type="spellEnd"/>
      <w:r>
        <w:t xml:space="preserve"> </w:t>
      </w:r>
      <w:proofErr w:type="spellStart"/>
      <w:r>
        <w:t>hayi</w:t>
      </w:r>
      <w:proofErr w:type="spellEnd"/>
      <w:r>
        <w:t xml:space="preserve"> at the Houston Museum of Natural Science], etc.) — see quarterly report (XXX reference),</w:t>
      </w:r>
    </w:p>
    <w:p w14:paraId="4898E7EA" w14:textId="77777777" w:rsidR="00DF759D" w:rsidRDefault="002B48E8">
      <w:pPr>
        <w:pStyle w:val="BodyText"/>
      </w:pPr>
      <w:r>
        <w:t>Still more changes were made during our remount in the late 2007:</w:t>
      </w:r>
    </w:p>
    <w:p w14:paraId="2D05DDF1" w14:textId="77777777" w:rsidR="00DF759D" w:rsidRDefault="002B48E8">
      <w:pPr>
        <w:pStyle w:val="BodyText"/>
      </w:pPr>
      <w:r>
        <w:t xml:space="preserve">XXX the CM 662 manus casts were replaced with scaled-up replicas of a cast of the putative </w:t>
      </w:r>
      <w:r>
        <w:rPr>
          <w:i/>
          <w:iCs/>
        </w:rPr>
        <w:t xml:space="preserve">Diplodocus </w:t>
      </w:r>
      <w:proofErr w:type="spellStart"/>
      <w:r>
        <w:rPr>
          <w:i/>
          <w:iCs/>
        </w:rPr>
        <w:t>carnegii</w:t>
      </w:r>
      <w:proofErr w:type="spellEnd"/>
      <w:r>
        <w:t xml:space="preserve"> manus WDC-FS001A described by Bedell and Trexler (2005).</w:t>
      </w:r>
    </w:p>
    <w:p w14:paraId="55202989" w14:textId="77777777" w:rsidR="00DF759D" w:rsidRDefault="002B48E8">
      <w:pPr>
        <w:pStyle w:val="BodyText"/>
      </w:pPr>
      <w:r>
        <w:t>XXX Ten-</w:t>
      </w:r>
      <w:proofErr w:type="spellStart"/>
      <w:r>
        <w:t>ish</w:t>
      </w:r>
      <w:proofErr w:type="spellEnd"/>
      <w:r>
        <w:t xml:space="preserve"> sculpted </w:t>
      </w:r>
      <w:proofErr w:type="spellStart"/>
      <w:r>
        <w:t>posteriormost</w:t>
      </w:r>
      <w:proofErr w:type="spellEnd"/>
      <w:r>
        <w:t xml:space="preserve"> (‘whiplash’) </w:t>
      </w:r>
      <w:proofErr w:type="spellStart"/>
      <w:r>
        <w:t>caudals</w:t>
      </w:r>
      <w:proofErr w:type="spellEnd"/>
      <w:r>
        <w:t xml:space="preserve"> were added to bring the total number of caudal vertebrae to ~83.</w:t>
      </w:r>
    </w:p>
    <w:p w14:paraId="4DE65572" w14:textId="77777777" w:rsidR="00DF759D" w:rsidRDefault="002B48E8">
      <w:pPr>
        <w:pStyle w:val="BodyText"/>
      </w:pPr>
      <w:r>
        <w:t xml:space="preserve">XXX [if memory serves], the humeri, radii, and ulnae were replaced in 2006–2007 with replicas of cf. </w:t>
      </w:r>
      <w:r>
        <w:rPr>
          <w:i/>
          <w:iCs/>
        </w:rPr>
        <w:t>Diplodocus</w:t>
      </w:r>
      <w:r>
        <w:t xml:space="preserve"> specimens at Brigham Young University [specifically, I think they’re scaled-up sculptures based on the smaller forelimb bones BYU 4742, BYU 4708, and BYU 4726]) XXX check against Tschopp et al. “scaled-up sculptures based on a well-preserved but smaller diplodocine right forelimb from the Morrison Formation of Cactus Park, Utah (BYU 681/4742 [humerus], BYU 681/4726 [radius], BYU 681/4708 [ulna]).” (Tschopp et al. 2019:33).</w:t>
      </w:r>
    </w:p>
    <w:p w14:paraId="1868C6BD" w14:textId="77777777" w:rsidR="00DF759D" w:rsidRDefault="002B48E8">
      <w:pPr>
        <w:pStyle w:val="BodyText"/>
      </w:pPr>
      <w:r>
        <w:t xml:space="preserve">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w:t>
      </w:r>
      <w:proofErr w:type="spellStart"/>
      <w:r>
        <w:t>ahold</w:t>
      </w:r>
      <w:proofErr w:type="spellEnd"/>
      <w:r>
        <w:t xml:space="preserve">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14:paraId="069D0FB7" w14:textId="77777777" w:rsidR="00DF759D" w:rsidRDefault="002B48E8">
      <w:pPr>
        <w:pStyle w:val="Heading2"/>
      </w:pPr>
      <w:bookmarkStart w:id="254" w:name="__RefHeading___Toc3282_55120580"/>
      <w:bookmarkEnd w:id="254"/>
      <w:r>
        <w:lastRenderedPageBreak/>
        <w:t xml:space="preserve">The casts made from the Carnegie </w:t>
      </w:r>
      <w:proofErr w:type="spellStart"/>
      <w:r>
        <w:t>molds</w:t>
      </w:r>
      <w:proofErr w:type="spellEnd"/>
    </w:p>
    <w:p w14:paraId="527084CB" w14:textId="77777777" w:rsidR="00DF759D" w:rsidRDefault="002B48E8">
      <w:pPr>
        <w:pStyle w:val="BodyText"/>
      </w:pPr>
      <w:r>
        <w:t>XXX</w:t>
      </w:r>
    </w:p>
    <w:p w14:paraId="41A34B1E" w14:textId="77777777" w:rsidR="00DF759D" w:rsidRDefault="002B48E8">
      <w:pPr>
        <w:pStyle w:val="Heading1"/>
        <w:numPr>
          <w:ilvl w:val="0"/>
          <w:numId w:val="3"/>
        </w:numPr>
      </w:pPr>
      <w:bookmarkStart w:id="255" w:name="__RefHeading___Toc3401_68767826"/>
      <w:bookmarkEnd w:id="255"/>
      <w:r>
        <w:t>Discussion</w:t>
      </w:r>
    </w:p>
    <w:p w14:paraId="3085A2E7" w14:textId="77777777" w:rsidR="00DF759D" w:rsidRDefault="002B48E8">
      <w:pPr>
        <w:pStyle w:val="BodyText"/>
      </w:pPr>
      <w:r>
        <w:t>XXX Difficulty of tracking down all this information, importance of records</w:t>
      </w:r>
    </w:p>
    <w:p w14:paraId="11C74C11" w14:textId="77777777" w:rsidR="00DF759D" w:rsidRDefault="002B48E8">
      <w:pPr>
        <w:pStyle w:val="BodyText"/>
      </w:pPr>
      <w:r>
        <w:t xml:space="preserve">XXX Links to the past: </w:t>
      </w:r>
      <w:proofErr w:type="spellStart"/>
      <w:r>
        <w:t>numebr</w:t>
      </w:r>
      <w:proofErr w:type="spellEnd"/>
      <w:r>
        <w:t xml:space="preserve"> of years between key incidents: we are part of a story</w:t>
      </w:r>
    </w:p>
    <w:p w14:paraId="25BDDAFB" w14:textId="77777777" w:rsidR="00DF759D" w:rsidRDefault="002B48E8">
      <w:pPr>
        <w:pStyle w:val="Heading1"/>
        <w:numPr>
          <w:ilvl w:val="0"/>
          <w:numId w:val="1"/>
        </w:numPr>
      </w:pPr>
      <w:bookmarkStart w:id="256" w:name="__RefHeading___Toc1833_55120580"/>
      <w:bookmarkEnd w:id="256"/>
      <w:r>
        <w:t>Acknowledgements</w:t>
      </w:r>
    </w:p>
    <w:p w14:paraId="7F868880" w14:textId="77777777" w:rsidR="00DF759D" w:rsidRDefault="002B48E8">
      <w:pPr>
        <w:pStyle w:val="BodyText"/>
      </w:pPr>
      <w:r>
        <w:t xml:space="preserve">We thank Scott Hartman for kindly allowing us to use his skeletal reconstruction of </w:t>
      </w:r>
      <w:r>
        <w:rPr>
          <w:i/>
          <w:iCs/>
        </w:rPr>
        <w:t xml:space="preserve">Diplodocus </w:t>
      </w:r>
      <w:proofErr w:type="spellStart"/>
      <w:r>
        <w:rPr>
          <w:i/>
          <w:iCs/>
        </w:rPr>
        <w:t>carnegii</w:t>
      </w:r>
      <w:proofErr w:type="spellEnd"/>
      <w:r>
        <w:t>.</w:t>
      </w:r>
    </w:p>
    <w:p w14:paraId="672F94FA" w14:textId="77777777" w:rsidR="00DF759D" w:rsidRDefault="002B48E8">
      <w:pPr>
        <w:pStyle w:val="Heading1"/>
        <w:numPr>
          <w:ilvl w:val="0"/>
          <w:numId w:val="3"/>
        </w:numPr>
      </w:pPr>
      <w:bookmarkStart w:id="257" w:name="__RefHeading___Toc3405_68767826"/>
      <w:bookmarkEnd w:id="257"/>
      <w:r>
        <w:t>References</w:t>
      </w:r>
    </w:p>
    <w:p w14:paraId="27732C0A" w14:textId="77777777" w:rsidR="00DF759D" w:rsidRPr="00433767" w:rsidRDefault="002B48E8">
      <w:pPr>
        <w:pStyle w:val="Reference"/>
        <w:rPr>
          <w:lang w:val="nl-NL"/>
          <w:rPrChange w:id="258" w:author="Ilja Nieuwland" w:date="2022-05-16T08:49:00Z">
            <w:rPr/>
          </w:rPrChange>
        </w:rPr>
      </w:pPr>
      <w:r w:rsidRPr="00785009">
        <w:rPr>
          <w:lang w:val="nl-NL"/>
          <w:rPrChange w:id="259" w:author="Ilja Nieuwland" w:date="2022-05-16T08:53:00Z">
            <w:rPr/>
          </w:rPrChange>
        </w:rPr>
        <w:t xml:space="preserve">Abel, </w:t>
      </w:r>
      <w:proofErr w:type="spellStart"/>
      <w:r w:rsidRPr="00785009">
        <w:rPr>
          <w:lang w:val="nl-NL"/>
          <w:rPrChange w:id="260" w:author="Ilja Nieuwland" w:date="2022-05-16T08:53:00Z">
            <w:rPr/>
          </w:rPrChange>
        </w:rPr>
        <w:t>Othenio</w:t>
      </w:r>
      <w:proofErr w:type="spellEnd"/>
      <w:r w:rsidRPr="00785009">
        <w:rPr>
          <w:lang w:val="nl-NL"/>
          <w:rPrChange w:id="261" w:author="Ilja Nieuwland" w:date="2022-05-16T08:53:00Z">
            <w:rPr/>
          </w:rPrChange>
        </w:rPr>
        <w:t xml:space="preserve">. 1910. Die </w:t>
      </w:r>
      <w:proofErr w:type="spellStart"/>
      <w:r w:rsidRPr="00785009">
        <w:rPr>
          <w:lang w:val="nl-NL"/>
          <w:rPrChange w:id="262" w:author="Ilja Nieuwland" w:date="2022-05-16T08:53:00Z">
            <w:rPr/>
          </w:rPrChange>
        </w:rPr>
        <w:t>Rekonstruktion</w:t>
      </w:r>
      <w:proofErr w:type="spellEnd"/>
      <w:r w:rsidRPr="00785009">
        <w:rPr>
          <w:lang w:val="nl-NL"/>
          <w:rPrChange w:id="263" w:author="Ilja Nieuwland" w:date="2022-05-16T08:53:00Z">
            <w:rPr/>
          </w:rPrChange>
        </w:rPr>
        <w:t xml:space="preserve"> des </w:t>
      </w:r>
      <w:proofErr w:type="spellStart"/>
      <w:r w:rsidRPr="00785009">
        <w:rPr>
          <w:i/>
          <w:iCs/>
          <w:lang w:val="nl-NL"/>
          <w:rPrChange w:id="264" w:author="Ilja Nieuwland" w:date="2022-05-16T08:53:00Z">
            <w:rPr>
              <w:i/>
              <w:iCs/>
            </w:rPr>
          </w:rPrChange>
        </w:rPr>
        <w:t>Diplodocus</w:t>
      </w:r>
      <w:proofErr w:type="spellEnd"/>
      <w:r w:rsidRPr="00785009">
        <w:rPr>
          <w:lang w:val="nl-NL"/>
          <w:rPrChange w:id="265" w:author="Ilja Nieuwland" w:date="2022-05-16T08:53:00Z">
            <w:rPr/>
          </w:rPrChange>
        </w:rPr>
        <w:t xml:space="preserve">. </w:t>
      </w:r>
      <w:proofErr w:type="spellStart"/>
      <w:r w:rsidRPr="00433767">
        <w:rPr>
          <w:i/>
          <w:iCs/>
          <w:lang w:val="nl-NL"/>
          <w:rPrChange w:id="266" w:author="Ilja Nieuwland" w:date="2022-05-16T08:49:00Z">
            <w:rPr>
              <w:i/>
              <w:iCs/>
            </w:rPr>
          </w:rPrChange>
        </w:rPr>
        <w:t>Abhandlungen</w:t>
      </w:r>
      <w:proofErr w:type="spellEnd"/>
      <w:r w:rsidRPr="00433767">
        <w:rPr>
          <w:i/>
          <w:iCs/>
          <w:lang w:val="nl-NL"/>
          <w:rPrChange w:id="267" w:author="Ilja Nieuwland" w:date="2022-05-16T08:49:00Z">
            <w:rPr>
              <w:i/>
              <w:iCs/>
            </w:rPr>
          </w:rPrChange>
        </w:rPr>
        <w:t xml:space="preserve"> der K.K. </w:t>
      </w:r>
      <w:proofErr w:type="spellStart"/>
      <w:r w:rsidRPr="00433767">
        <w:rPr>
          <w:i/>
          <w:iCs/>
          <w:lang w:val="nl-NL"/>
          <w:rPrChange w:id="268" w:author="Ilja Nieuwland" w:date="2022-05-16T08:49:00Z">
            <w:rPr>
              <w:i/>
              <w:iCs/>
            </w:rPr>
          </w:rPrChange>
        </w:rPr>
        <w:t>Zoologisch-botanischen</w:t>
      </w:r>
      <w:proofErr w:type="spellEnd"/>
      <w:r w:rsidRPr="00433767">
        <w:rPr>
          <w:i/>
          <w:iCs/>
          <w:lang w:val="nl-NL"/>
          <w:rPrChange w:id="269" w:author="Ilja Nieuwland" w:date="2022-05-16T08:49:00Z">
            <w:rPr>
              <w:i/>
              <w:iCs/>
            </w:rPr>
          </w:rPrChange>
        </w:rPr>
        <w:t xml:space="preserve"> </w:t>
      </w:r>
      <w:proofErr w:type="spellStart"/>
      <w:r w:rsidRPr="00433767">
        <w:rPr>
          <w:i/>
          <w:iCs/>
          <w:lang w:val="nl-NL"/>
          <w:rPrChange w:id="270" w:author="Ilja Nieuwland" w:date="2022-05-16T08:49:00Z">
            <w:rPr>
              <w:i/>
              <w:iCs/>
            </w:rPr>
          </w:rPrChange>
        </w:rPr>
        <w:t>Gesellschaft</w:t>
      </w:r>
      <w:proofErr w:type="spellEnd"/>
      <w:r w:rsidRPr="00433767">
        <w:rPr>
          <w:i/>
          <w:iCs/>
          <w:lang w:val="nl-NL"/>
          <w:rPrChange w:id="271" w:author="Ilja Nieuwland" w:date="2022-05-16T08:49:00Z">
            <w:rPr>
              <w:i/>
              <w:iCs/>
            </w:rPr>
          </w:rPrChange>
        </w:rPr>
        <w:t xml:space="preserve"> in Wien</w:t>
      </w:r>
      <w:r w:rsidRPr="00433767">
        <w:rPr>
          <w:lang w:val="nl-NL"/>
          <w:rPrChange w:id="272" w:author="Ilja Nieuwland" w:date="2022-05-16T08:49:00Z">
            <w:rPr/>
          </w:rPrChange>
        </w:rPr>
        <w:t xml:space="preserve"> </w:t>
      </w:r>
      <w:r w:rsidRPr="00433767">
        <w:rPr>
          <w:b/>
          <w:bCs/>
          <w:lang w:val="nl-NL"/>
          <w:rPrChange w:id="273" w:author="Ilja Nieuwland" w:date="2022-05-16T08:49:00Z">
            <w:rPr>
              <w:b/>
              <w:bCs/>
            </w:rPr>
          </w:rPrChange>
        </w:rPr>
        <w:t>5(3)</w:t>
      </w:r>
      <w:r w:rsidRPr="00433767">
        <w:rPr>
          <w:lang w:val="nl-NL"/>
          <w:rPrChange w:id="274" w:author="Ilja Nieuwland" w:date="2022-05-16T08:49:00Z">
            <w:rPr/>
          </w:rPrChange>
        </w:rPr>
        <w:t>:1–59.</w:t>
      </w:r>
    </w:p>
    <w:p w14:paraId="086D40B8" w14:textId="77777777" w:rsidR="00DF759D" w:rsidRDefault="002B48E8">
      <w:pPr>
        <w:pStyle w:val="Reference"/>
      </w:pPr>
      <w:r>
        <w:t xml:space="preserve">Anonymous. 1898. Most colossal animal ever on Earth just found out west. </w:t>
      </w:r>
      <w:r>
        <w:rPr>
          <w:i/>
          <w:iCs/>
        </w:rPr>
        <w:t>New York Journal and Advertiser</w:t>
      </w:r>
      <w:r>
        <w:t xml:space="preserve">, 11 December 1898, p29. </w:t>
      </w:r>
      <w:hyperlink r:id="rId12">
        <w:r>
          <w:rPr>
            <w:rStyle w:val="InternetLink"/>
          </w:rPr>
          <w:t>https://www.loc.gov/resource/sn83030180/1898-12-11/ed-1/?sp=33&amp;r=-0.061,-0.031,0.196,0.117,0</w:t>
        </w:r>
      </w:hyperlink>
    </w:p>
    <w:p w14:paraId="62589873" w14:textId="77777777" w:rsidR="00DF759D" w:rsidRDefault="002B48E8">
      <w:pPr>
        <w:pStyle w:val="Reference"/>
      </w:pPr>
      <w:bookmarkStart w:id="275" w:name="__DdeLink__2481_14216418"/>
      <w:r>
        <w:t>Anonymous</w:t>
      </w:r>
      <w:bookmarkEnd w:id="275"/>
      <w:r>
        <w:t xml:space="preserve">. 1907. A </w:t>
      </w:r>
      <w:r>
        <w:rPr>
          <w:i/>
          <w:iCs/>
        </w:rPr>
        <w:t>Diplodocus</w:t>
      </w:r>
      <w:r>
        <w:t xml:space="preserve"> for Frankfurt Museum. </w:t>
      </w:r>
      <w:r>
        <w:rPr>
          <w:i/>
          <w:iCs/>
        </w:rPr>
        <w:t>American Museum Journal</w:t>
      </w:r>
      <w:r>
        <w:t xml:space="preserve"> </w:t>
      </w:r>
      <w:r>
        <w:rPr>
          <w:b/>
          <w:bCs/>
        </w:rPr>
        <w:t>7</w:t>
      </w:r>
      <w:r>
        <w:t xml:space="preserve">:98–100. </w:t>
      </w:r>
      <w:hyperlink r:id="rId13">
        <w:r>
          <w:rPr>
            <w:rStyle w:val="InternetLink"/>
          </w:rPr>
          <w:t>https://digitallibrary.amnh.org/handle/2246/6331</w:t>
        </w:r>
      </w:hyperlink>
    </w:p>
    <w:p w14:paraId="7BDD6A29" w14:textId="77777777" w:rsidR="00DF759D" w:rsidRDefault="002B48E8">
      <w:pPr>
        <w:pStyle w:val="Reference"/>
      </w:pPr>
      <w:r>
        <w:t xml:space="preserve">Bedell, Malcolm W., Jr., and David L. Trexler. 2005. First articulated manus of </w:t>
      </w:r>
      <w:r>
        <w:rPr>
          <w:i/>
          <w:iCs/>
        </w:rPr>
        <w:t xml:space="preserve">Diplodocus </w:t>
      </w:r>
      <w:proofErr w:type="spellStart"/>
      <w:r>
        <w:rPr>
          <w:i/>
          <w:iCs/>
        </w:rPr>
        <w:t>carnegii</w:t>
      </w:r>
      <w:proofErr w:type="spellEnd"/>
      <w:r>
        <w:t xml:space="preserve">. pp. 302–320 in Virginia Tidwell and Ken Carpenter (eds.), </w:t>
      </w:r>
      <w:r>
        <w:rPr>
          <w:i/>
          <w:iCs/>
        </w:rPr>
        <w:t xml:space="preserve">Thunder Lizards: </w:t>
      </w:r>
      <w:proofErr w:type="gramStart"/>
      <w:r>
        <w:rPr>
          <w:i/>
          <w:iCs/>
        </w:rPr>
        <w:t>the</w:t>
      </w:r>
      <w:proofErr w:type="gramEnd"/>
      <w:r>
        <w:rPr>
          <w:i/>
          <w:iCs/>
        </w:rPr>
        <w:t xml:space="preserve"> Sauropodomorph Dinosaurs</w:t>
      </w:r>
      <w:r>
        <w:t>. Indiana University Press, Bloomington, Indiana. 495 pp.</w:t>
      </w:r>
    </w:p>
    <w:p w14:paraId="783EA6CB" w14:textId="339D8476" w:rsidR="00DF759D" w:rsidRDefault="002B48E8">
      <w:pPr>
        <w:pStyle w:val="Reference"/>
        <w:rPr>
          <w:ins w:id="276" w:author="Ilja Nieuwland" w:date="2022-05-26T14:02:00Z"/>
        </w:rPr>
      </w:pPr>
      <w:r>
        <w:t xml:space="preserve">Brinkman, Paul. D. 2010. The second Jurassic dinosaur rush and the dawn of </w:t>
      </w:r>
      <w:proofErr w:type="spellStart"/>
      <w:r>
        <w:t>dinomania</w:t>
      </w:r>
      <w:proofErr w:type="spellEnd"/>
      <w:r>
        <w:t xml:space="preserve">. </w:t>
      </w:r>
      <w:r>
        <w:rPr>
          <w:i/>
          <w:iCs/>
        </w:rPr>
        <w:t>Endeavour</w:t>
      </w:r>
      <w:r>
        <w:t xml:space="preserve"> </w:t>
      </w:r>
      <w:r>
        <w:rPr>
          <w:b/>
          <w:bCs/>
        </w:rPr>
        <w:t>34(3)</w:t>
      </w:r>
      <w:r>
        <w:t xml:space="preserve">:104–111. </w:t>
      </w:r>
      <w:proofErr w:type="gramStart"/>
      <w:r>
        <w:t>doi:10.1016/j.endeavour</w:t>
      </w:r>
      <w:proofErr w:type="gramEnd"/>
      <w:r>
        <w:t>.2010.06.004</w:t>
      </w:r>
    </w:p>
    <w:p w14:paraId="3CEF67F4" w14:textId="0C712A52" w:rsidR="000554F6" w:rsidRDefault="000554F6">
      <w:pPr>
        <w:pStyle w:val="Reference"/>
      </w:pPr>
      <w:ins w:id="277" w:author="Ilja Nieuwland" w:date="2022-05-26T14:02:00Z">
        <w:r w:rsidRPr="000554F6">
          <w:t xml:space="preserve">Coggeshall, Arthur </w:t>
        </w:r>
        <w:proofErr w:type="spellStart"/>
        <w:r w:rsidRPr="000554F6">
          <w:t>Sterry</w:t>
        </w:r>
        <w:proofErr w:type="spellEnd"/>
        <w:r>
          <w:t>. 1951</w:t>
        </w:r>
        <w:r w:rsidRPr="000554F6">
          <w:t xml:space="preserve">. “More about “Dippy” and Royalty.” </w:t>
        </w:r>
        <w:r w:rsidRPr="000554F6">
          <w:rPr>
            <w:i/>
            <w:iCs/>
          </w:rPr>
          <w:t>Carnegie Magazine</w:t>
        </w:r>
        <w:r w:rsidRPr="000554F6">
          <w:t xml:space="preserve"> 25: 312–15.</w:t>
        </w:r>
      </w:ins>
    </w:p>
    <w:p w14:paraId="1691BC59" w14:textId="77777777" w:rsidR="00DF759D" w:rsidRDefault="002B48E8">
      <w:pPr>
        <w:pStyle w:val="Reference"/>
      </w:pPr>
      <w:proofErr w:type="spellStart"/>
      <w:r>
        <w:t>Curtice</w:t>
      </w:r>
      <w:proofErr w:type="spellEnd"/>
      <w:r>
        <w:t xml:space="preserve"> Brian D. 1996. </w:t>
      </w:r>
      <w:r>
        <w:rPr>
          <w:i/>
          <w:iCs/>
        </w:rPr>
        <w:t>Codex of diplodocid caudal vertebrae from the Dry Mesa dinosaur quarry</w:t>
      </w:r>
      <w:r>
        <w:t xml:space="preserve">. </w:t>
      </w:r>
      <w:proofErr w:type="spellStart"/>
      <w:r>
        <w:t>Masters</w:t>
      </w:r>
      <w:proofErr w:type="spellEnd"/>
      <w:r>
        <w:t xml:space="preserve"> Thesis, Brigham Young University, Department of Geology.</w:t>
      </w:r>
    </w:p>
    <w:p w14:paraId="6FF36CE2" w14:textId="77777777" w:rsidR="00DF759D" w:rsidRDefault="002B48E8">
      <w:pPr>
        <w:pStyle w:val="Reference"/>
      </w:pPr>
      <w:r>
        <w:t xml:space="preserve">Dingus, Lowell. 1996. </w:t>
      </w:r>
      <w:r>
        <w:rPr>
          <w:i/>
          <w:iCs/>
        </w:rPr>
        <w:t>Next of Kin: Great Fossils at the American Museum of Natural History</w:t>
      </w:r>
      <w:r>
        <w:t>. Rizzoli, New York.</w:t>
      </w:r>
    </w:p>
    <w:p w14:paraId="68A51009" w14:textId="77777777" w:rsidR="00DF759D" w:rsidRDefault="002B48E8">
      <w:pPr>
        <w:pStyle w:val="Reference"/>
      </w:pPr>
      <w:proofErr w:type="spellStart"/>
      <w:r>
        <w:t>Gangewere</w:t>
      </w:r>
      <w:proofErr w:type="spellEnd"/>
      <w:r>
        <w:t xml:space="preserve">, R. Jay. 1999. This is huge, really huge. </w:t>
      </w:r>
      <w:r>
        <w:rPr>
          <w:i/>
          <w:iCs/>
        </w:rPr>
        <w:t>Carnegie Magazine</w:t>
      </w:r>
      <w:r>
        <w:t xml:space="preserve"> July/August 1999:12–18.</w:t>
      </w:r>
    </w:p>
    <w:p w14:paraId="1F6525E1" w14:textId="77777777" w:rsidR="00DF759D" w:rsidRDefault="002B48E8">
      <w:pPr>
        <w:pStyle w:val="Reference"/>
      </w:pPr>
      <w:r>
        <w:t xml:space="preserve">Gordy, Molly. Dinosaur’s Last Stand? Exhibit’s pose is all wrong, experts assert. 1991. </w:t>
      </w:r>
      <w:r>
        <w:rPr>
          <w:i/>
          <w:iCs/>
        </w:rPr>
        <w:t>New York Newsday</w:t>
      </w:r>
      <w:r>
        <w:t xml:space="preserve"> </w:t>
      </w:r>
      <w:r>
        <w:rPr>
          <w:b/>
          <w:bCs/>
        </w:rPr>
        <w:t>52(88)</w:t>
      </w:r>
      <w:r>
        <w:t xml:space="preserve"> for 29 November 1991:3, 27.</w:t>
      </w:r>
    </w:p>
    <w:p w14:paraId="066ADED7" w14:textId="77777777" w:rsidR="00DF759D" w:rsidRDefault="002B48E8">
      <w:pPr>
        <w:pStyle w:val="Reference"/>
      </w:pPr>
      <w:r>
        <w:t xml:space="preserve">Hatcher, John B. 1901. </w:t>
      </w:r>
      <w:r>
        <w:rPr>
          <w:i/>
          <w:iCs/>
        </w:rPr>
        <w:t>Diplodocus</w:t>
      </w:r>
      <w:r>
        <w:t xml:space="preserve"> (Marsh): its osteology, taxonomy and probable habits, with a restoration of the skeleton. </w:t>
      </w:r>
      <w:r>
        <w:rPr>
          <w:i/>
          <w:iCs/>
        </w:rPr>
        <w:t>Memoirs of the Carnegie Museum</w:t>
      </w:r>
      <w:r>
        <w:t xml:space="preserve"> </w:t>
      </w:r>
      <w:r>
        <w:rPr>
          <w:b/>
          <w:bCs/>
        </w:rPr>
        <w:t>1</w:t>
      </w:r>
      <w:r>
        <w:t>:1–63 and plates I–XIII.</w:t>
      </w:r>
    </w:p>
    <w:p w14:paraId="4CF39720" w14:textId="77777777" w:rsidR="00DF759D" w:rsidRDefault="002B48E8">
      <w:pPr>
        <w:pStyle w:val="Reference"/>
      </w:pPr>
      <w:r>
        <w:t xml:space="preserve">Hatcher, John B. 1903. Additional remarks on </w:t>
      </w:r>
      <w:r>
        <w:rPr>
          <w:i/>
          <w:iCs/>
        </w:rPr>
        <w:t>Diplodocus</w:t>
      </w:r>
      <w:r>
        <w:t xml:space="preserve">. </w:t>
      </w:r>
      <w:r>
        <w:rPr>
          <w:i/>
          <w:iCs/>
        </w:rPr>
        <w:t>Memoirs of the Carnegie Museum</w:t>
      </w:r>
      <w:r>
        <w:t xml:space="preserve"> </w:t>
      </w:r>
      <w:r>
        <w:rPr>
          <w:b/>
          <w:bCs/>
        </w:rPr>
        <w:t>2</w:t>
      </w:r>
      <w:r>
        <w:t>:72–75 and plate F.</w:t>
      </w:r>
    </w:p>
    <w:p w14:paraId="37F9893B" w14:textId="77777777" w:rsidR="00DF759D" w:rsidRDefault="002B48E8">
      <w:pPr>
        <w:pStyle w:val="Reference"/>
      </w:pPr>
      <w:r>
        <w:t xml:space="preserve">Hay, Oliver P. 1908. On the habits and the pose of the sauropodous dinosaurs, especially of </w:t>
      </w:r>
      <w:r>
        <w:rPr>
          <w:i/>
          <w:iCs/>
        </w:rPr>
        <w:t>Diplodocus</w:t>
      </w:r>
      <w:r>
        <w:t xml:space="preserve">. </w:t>
      </w:r>
      <w:r>
        <w:rPr>
          <w:i/>
          <w:iCs/>
        </w:rPr>
        <w:t>The American Naturalist</w:t>
      </w:r>
      <w:r>
        <w:t xml:space="preserve"> </w:t>
      </w:r>
      <w:r>
        <w:rPr>
          <w:b/>
          <w:bCs/>
        </w:rPr>
        <w:t>42</w:t>
      </w:r>
      <w:r>
        <w:t>:672–681.</w:t>
      </w:r>
    </w:p>
    <w:p w14:paraId="7B1277C5" w14:textId="77777777" w:rsidR="00DF759D" w:rsidRDefault="002B48E8">
      <w:pPr>
        <w:pStyle w:val="Reference"/>
      </w:pPr>
      <w:r>
        <w:lastRenderedPageBreak/>
        <w:t xml:space="preserve">Hay, Oliver P. 1910. On the manner of locomotion of the dinosaurs, especially </w:t>
      </w:r>
      <w:r>
        <w:rPr>
          <w:i/>
          <w:iCs/>
        </w:rPr>
        <w:t>Diplodocus</w:t>
      </w:r>
      <w:r>
        <w:t xml:space="preserve">, with remarks on the origin of birds. </w:t>
      </w:r>
      <w:r>
        <w:rPr>
          <w:i/>
          <w:iCs/>
        </w:rPr>
        <w:t>Proceedings of the Washington Academy of Sciences</w:t>
      </w:r>
      <w:r>
        <w:t xml:space="preserve"> </w:t>
      </w:r>
      <w:r>
        <w:rPr>
          <w:b/>
          <w:bCs/>
        </w:rPr>
        <w:t>12</w:t>
      </w:r>
      <w:r>
        <w:t>:1–25.</w:t>
      </w:r>
    </w:p>
    <w:p w14:paraId="0E89AA85" w14:textId="77777777" w:rsidR="00DF759D" w:rsidRDefault="002B48E8">
      <w:pPr>
        <w:pStyle w:val="Reference"/>
      </w:pPr>
      <w:r>
        <w:t xml:space="preserve">Hay, Oliver P. 1911. Further observations on the pose of the sauropodous dinosaurs. </w:t>
      </w:r>
      <w:r>
        <w:rPr>
          <w:i/>
          <w:iCs/>
        </w:rPr>
        <w:t>The American Naturalist</w:t>
      </w:r>
      <w:r>
        <w:t xml:space="preserve"> </w:t>
      </w:r>
      <w:r>
        <w:rPr>
          <w:b/>
          <w:bCs/>
        </w:rPr>
        <w:t>45</w:t>
      </w:r>
      <w:r>
        <w:t>:396–412.</w:t>
      </w:r>
    </w:p>
    <w:p w14:paraId="525F5DCC" w14:textId="77777777" w:rsidR="00DF759D" w:rsidRDefault="002B48E8">
      <w:pPr>
        <w:pStyle w:val="Reference"/>
      </w:pPr>
      <w:r>
        <w:t xml:space="preserve">Holland, William J. 1905. The presentation of a reproduction of </w:t>
      </w:r>
      <w:r>
        <w:rPr>
          <w:i/>
          <w:iCs/>
        </w:rPr>
        <w:t xml:space="preserve">Diplodocus </w:t>
      </w:r>
      <w:proofErr w:type="spellStart"/>
      <w:r>
        <w:rPr>
          <w:i/>
          <w:iCs/>
        </w:rPr>
        <w:t>carnegiei</w:t>
      </w:r>
      <w:proofErr w:type="spellEnd"/>
      <w:r>
        <w:t xml:space="preserve"> to the trustees of the British Museum. </w:t>
      </w:r>
      <w:r>
        <w:rPr>
          <w:i/>
          <w:iCs/>
        </w:rPr>
        <w:t>Annals of the Carnegie Museum</w:t>
      </w:r>
      <w:r>
        <w:t xml:space="preserve"> </w:t>
      </w:r>
      <w:r>
        <w:rPr>
          <w:b/>
          <w:bCs/>
        </w:rPr>
        <w:t>3(3)</w:t>
      </w:r>
      <w:r>
        <w:t>:443–452 and plates XVII-XVIII.</w:t>
      </w:r>
    </w:p>
    <w:p w14:paraId="2F9E3EC4" w14:textId="77777777" w:rsidR="00DF759D" w:rsidRDefault="002B48E8">
      <w:pPr>
        <w:pStyle w:val="Reference"/>
      </w:pPr>
      <w:r>
        <w:t xml:space="preserve">Holland, William J. 1906. Osteology of </w:t>
      </w:r>
      <w:r>
        <w:rPr>
          <w:i/>
          <w:iCs/>
        </w:rPr>
        <w:t>Diplodocus</w:t>
      </w:r>
      <w:r>
        <w:t xml:space="preserve"> Marsh with special reference to the restoration of the skeleton of </w:t>
      </w:r>
      <w:r>
        <w:rPr>
          <w:i/>
          <w:iCs/>
        </w:rPr>
        <w:t xml:space="preserve">Diplodocus </w:t>
      </w:r>
      <w:proofErr w:type="spellStart"/>
      <w:r>
        <w:rPr>
          <w:i/>
          <w:iCs/>
        </w:rPr>
        <w:t>carnegiei</w:t>
      </w:r>
      <w:proofErr w:type="spellEnd"/>
      <w:r>
        <w:t xml:space="preserve"> Hatcher presented by Mr. Andrew Carnegie to the British Museum, May 12 1905. </w:t>
      </w:r>
      <w:r>
        <w:rPr>
          <w:i/>
          <w:iCs/>
        </w:rPr>
        <w:t>Memoirs of the Carnegie Museum</w:t>
      </w:r>
      <w:r>
        <w:t xml:space="preserve"> </w:t>
      </w:r>
      <w:r>
        <w:rPr>
          <w:b/>
          <w:bCs/>
        </w:rPr>
        <w:t>2(6)</w:t>
      </w:r>
      <w:r>
        <w:t>:225–278.</w:t>
      </w:r>
    </w:p>
    <w:p w14:paraId="64DAAF01" w14:textId="5169714F" w:rsidR="00DF759D" w:rsidRDefault="002B48E8">
      <w:pPr>
        <w:pStyle w:val="Reference"/>
        <w:rPr>
          <w:ins w:id="278" w:author="Ilja Nieuwland" w:date="2022-05-26T14:05:00Z"/>
        </w:rPr>
      </w:pPr>
      <w:r>
        <w:t xml:space="preserve">Holland, William J. 1910. A review of some recent criticisms of the restorations of sauropod dinosaurs existing in the museums of the United States, with special reference to that of </w:t>
      </w:r>
      <w:r>
        <w:rPr>
          <w:i/>
          <w:iCs/>
        </w:rPr>
        <w:t xml:space="preserve">Diplodocus </w:t>
      </w:r>
      <w:proofErr w:type="spellStart"/>
      <w:r>
        <w:rPr>
          <w:i/>
          <w:iCs/>
        </w:rPr>
        <w:t>carnegiei</w:t>
      </w:r>
      <w:proofErr w:type="spellEnd"/>
      <w:r>
        <w:t xml:space="preserve"> in the </w:t>
      </w:r>
      <w:proofErr w:type="gramStart"/>
      <w:r>
        <w:t>Carnegie museum</w:t>
      </w:r>
      <w:proofErr w:type="gramEnd"/>
      <w:r>
        <w:t xml:space="preserve">. </w:t>
      </w:r>
      <w:r>
        <w:rPr>
          <w:i/>
          <w:iCs/>
        </w:rPr>
        <w:t>American Naturalist</w:t>
      </w:r>
      <w:r>
        <w:t xml:space="preserve"> </w:t>
      </w:r>
      <w:r>
        <w:rPr>
          <w:b/>
          <w:bCs/>
        </w:rPr>
        <w:t>44</w:t>
      </w:r>
      <w:r>
        <w:t>:259–283.</w:t>
      </w:r>
    </w:p>
    <w:p w14:paraId="552CC841" w14:textId="20697699" w:rsidR="00342F08" w:rsidRDefault="00342F08">
      <w:pPr>
        <w:pStyle w:val="Reference"/>
      </w:pPr>
      <w:ins w:id="279" w:author="Ilja Nieuwland" w:date="2022-05-26T14:05:00Z">
        <w:r w:rsidRPr="00342F08">
          <w:t>Holland, William J.</w:t>
        </w:r>
        <w:r>
          <w:t xml:space="preserve"> 191</w:t>
        </w:r>
      </w:ins>
      <w:ins w:id="280" w:author="Ilja Nieuwland" w:date="2022-05-26T14:06:00Z">
        <w:r>
          <w:t>3</w:t>
        </w:r>
      </w:ins>
      <w:ins w:id="281" w:author="Ilja Nieuwland" w:date="2022-05-26T14:05:00Z">
        <w:r w:rsidRPr="00342F08">
          <w:t xml:space="preserve"> </w:t>
        </w:r>
        <w:r w:rsidRPr="00342F08">
          <w:rPr>
            <w:i/>
            <w:iCs/>
          </w:rPr>
          <w:t>To the River Plate and Back. The Narrative of a Scientific Mission to South America, with Observations upon Things Seen and Suggested</w:t>
        </w:r>
        <w:r w:rsidRPr="00342F08">
          <w:t>. G.P. Putnam’s Sons</w:t>
        </w:r>
      </w:ins>
      <w:ins w:id="282" w:author="Ilja Nieuwland" w:date="2022-05-26T14:06:00Z">
        <w:r>
          <w:t xml:space="preserve"> (New York)</w:t>
        </w:r>
      </w:ins>
      <w:ins w:id="283" w:author="Ilja Nieuwland" w:date="2022-05-26T14:05:00Z">
        <w:r w:rsidRPr="00342F08">
          <w:t>.</w:t>
        </w:r>
      </w:ins>
    </w:p>
    <w:p w14:paraId="3478B658" w14:textId="77777777" w:rsidR="00DF759D" w:rsidRDefault="002B48E8">
      <w:pPr>
        <w:pStyle w:val="Reference"/>
      </w:pPr>
      <w:r>
        <w:t xml:space="preserve">Holland, William J. 1924. The skull of </w:t>
      </w:r>
      <w:r>
        <w:rPr>
          <w:i/>
          <w:iCs/>
        </w:rPr>
        <w:t>Diplodocus</w:t>
      </w:r>
      <w:r>
        <w:t xml:space="preserve">. </w:t>
      </w:r>
      <w:r>
        <w:rPr>
          <w:i/>
          <w:iCs/>
        </w:rPr>
        <w:t>Memoirs of the Carnegie Museum</w:t>
      </w:r>
      <w:r>
        <w:t xml:space="preserve"> </w:t>
      </w:r>
      <w:r>
        <w:rPr>
          <w:b/>
          <w:bCs/>
        </w:rPr>
        <w:t>9(3)</w:t>
      </w:r>
      <w:r>
        <w:t>:379–403.</w:t>
      </w:r>
    </w:p>
    <w:p w14:paraId="15F826E9" w14:textId="77777777" w:rsidR="00DF759D" w:rsidRDefault="002B48E8">
      <w:pPr>
        <w:pStyle w:val="Reference"/>
      </w:pPr>
      <w:r>
        <w:t xml:space="preserve">Lindsay, William. 1992. </w:t>
      </w:r>
      <w:r>
        <w:rPr>
          <w:i/>
          <w:iCs/>
        </w:rPr>
        <w:t>Barosaurus: On the Trail of the Gigantic Plant-Eating Dinosaur</w:t>
      </w:r>
      <w:r>
        <w:t xml:space="preserve"> (Dinosaur Spotter’s Guides series). Dorling Kindersley (London). 32 pages.</w:t>
      </w:r>
    </w:p>
    <w:p w14:paraId="6BF9836C" w14:textId="77777777" w:rsidR="00DF759D" w:rsidRDefault="002B48E8">
      <w:pPr>
        <w:pStyle w:val="Reference"/>
      </w:pPr>
      <w:r>
        <w:t xml:space="preserve">Madsen, James H., James E. King, Jerry A. Miller, Alden H. Hamblin and Richard L. Barker. 1989. Agreement between </w:t>
      </w:r>
      <w:proofErr w:type="spellStart"/>
      <w:r>
        <w:t>Dinolab</w:t>
      </w:r>
      <w:proofErr w:type="spellEnd"/>
      <w:r>
        <w:t>, inc., and the Utah Field House of Natural History State Park. Private agreement.</w:t>
      </w:r>
    </w:p>
    <w:p w14:paraId="5E33AAB6" w14:textId="77777777" w:rsidR="00DF759D" w:rsidRDefault="002B48E8">
      <w:pPr>
        <w:pStyle w:val="Reference"/>
      </w:pPr>
      <w:r>
        <w:t xml:space="preserve">Matthew, William D. 1910. The pose of sauropodous dinosaurs. </w:t>
      </w:r>
      <w:r>
        <w:rPr>
          <w:i/>
          <w:iCs/>
        </w:rPr>
        <w:t>The American Naturalist</w:t>
      </w:r>
      <w:r>
        <w:t xml:space="preserve"> </w:t>
      </w:r>
      <w:r>
        <w:rPr>
          <w:b/>
          <w:bCs/>
        </w:rPr>
        <w:t>44(525)</w:t>
      </w:r>
      <w:r>
        <w:t>:547–560.</w:t>
      </w:r>
    </w:p>
    <w:p w14:paraId="7F28F848" w14:textId="77777777" w:rsidR="00DF759D" w:rsidRDefault="002B48E8">
      <w:pPr>
        <w:pStyle w:val="Reference"/>
      </w:pPr>
      <w:r>
        <w:t xml:space="preserve">McIntosh, John S. 1981. Annotated catalogue of the dinosaurs (Reptilia, Archosauria) in the collections of Carnegie Museum of Natural History. </w:t>
      </w:r>
      <w:r>
        <w:rPr>
          <w:i/>
          <w:iCs/>
        </w:rPr>
        <w:t>Bulletin of the Carnegie Museum</w:t>
      </w:r>
      <w:r>
        <w:t xml:space="preserve"> </w:t>
      </w:r>
      <w:r>
        <w:rPr>
          <w:b/>
          <w:bCs/>
        </w:rPr>
        <w:t>18</w:t>
      </w:r>
      <w:r>
        <w:t>:1–67.</w:t>
      </w:r>
    </w:p>
    <w:p w14:paraId="61C9DF23" w14:textId="77777777" w:rsidR="00DF759D" w:rsidRDefault="002B48E8">
      <w:pPr>
        <w:pStyle w:val="Reference"/>
      </w:pPr>
      <w:r>
        <w:t xml:space="preserve">Mook, Charles C. 1917. The fore and hind limbs of </w:t>
      </w:r>
      <w:r>
        <w:rPr>
          <w:i/>
          <w:iCs/>
        </w:rPr>
        <w:t>Diplodocus</w:t>
      </w:r>
      <w:r>
        <w:t xml:space="preserve">. </w:t>
      </w:r>
      <w:r>
        <w:rPr>
          <w:i/>
          <w:iCs/>
        </w:rPr>
        <w:t>Bulletin of the American Museum of Natural History</w:t>
      </w:r>
      <w:r>
        <w:t xml:space="preserve"> </w:t>
      </w:r>
      <w:r>
        <w:rPr>
          <w:b/>
          <w:bCs/>
        </w:rPr>
        <w:t>37</w:t>
      </w:r>
      <w:r>
        <w:t>:815–819.</w:t>
      </w:r>
    </w:p>
    <w:p w14:paraId="18821AA8" w14:textId="77777777" w:rsidR="00DF759D" w:rsidRDefault="002B48E8">
      <w:pPr>
        <w:pStyle w:val="Reference"/>
      </w:pPr>
      <w:bookmarkStart w:id="284" w:name="__DdeLink__16582_68767826"/>
      <w:proofErr w:type="spellStart"/>
      <w:r>
        <w:t>Nieuwland</w:t>
      </w:r>
      <w:bookmarkEnd w:id="284"/>
      <w:proofErr w:type="spellEnd"/>
      <w:r>
        <w:t xml:space="preserve">, </w:t>
      </w:r>
      <w:proofErr w:type="spellStart"/>
      <w:r>
        <w:t>Ilja</w:t>
      </w:r>
      <w:proofErr w:type="spellEnd"/>
      <w:r>
        <w:t xml:space="preserve">. 2019. </w:t>
      </w:r>
      <w:r>
        <w:rPr>
          <w:i/>
          <w:iCs/>
        </w:rPr>
        <w:t xml:space="preserve">American dinosaur abroad: a cultural history of Carnegie’s plaster </w:t>
      </w:r>
      <w:r>
        <w:t xml:space="preserve">Diplodocus. University of Pittsburgh Press. ISBN: 978-0822945574. </w:t>
      </w:r>
      <w:proofErr w:type="gramStart"/>
      <w:r>
        <w:t>doi:10.2307/j.ctvh4zh5n</w:t>
      </w:r>
      <w:proofErr w:type="gramEnd"/>
    </w:p>
    <w:p w14:paraId="524569CF" w14:textId="77777777" w:rsidR="00DF759D" w:rsidRDefault="002B48E8">
      <w:pPr>
        <w:pStyle w:val="Reference"/>
      </w:pPr>
      <w:proofErr w:type="spellStart"/>
      <w:r>
        <w:t>Nopcsa</w:t>
      </w:r>
      <w:proofErr w:type="spellEnd"/>
      <w:r>
        <w:t xml:space="preserve">, Francis, Baron. 1905. Remarks on the supposed clavicle of the sauropodous dinosaur </w:t>
      </w:r>
      <w:r>
        <w:rPr>
          <w:i/>
          <w:iCs/>
        </w:rPr>
        <w:t>Diplodocus</w:t>
      </w:r>
      <w:r>
        <w:t xml:space="preserve">. Proceedings of Zoological Society of London </w:t>
      </w:r>
      <w:r>
        <w:rPr>
          <w:b/>
          <w:bCs/>
        </w:rPr>
        <w:t>XIX (II, part I)</w:t>
      </w:r>
      <w:r>
        <w:t>:289–294.</w:t>
      </w:r>
    </w:p>
    <w:p w14:paraId="4BF90EAD" w14:textId="77777777" w:rsidR="00DF759D" w:rsidRDefault="002B48E8">
      <w:pPr>
        <w:pStyle w:val="Reference"/>
      </w:pPr>
      <w:proofErr w:type="spellStart"/>
      <w:r>
        <w:t>Norell</w:t>
      </w:r>
      <w:proofErr w:type="spellEnd"/>
      <w:r>
        <w:t xml:space="preserve">, Mark A., Lowell W. Dingus and Eugene S. Gaffney. 1991. </w:t>
      </w:r>
      <w:r>
        <w:rPr>
          <w:i/>
          <w:iCs/>
        </w:rPr>
        <w:t>Barosaurus</w:t>
      </w:r>
      <w:r>
        <w:t xml:space="preserve"> on Central Park West. </w:t>
      </w:r>
      <w:r>
        <w:rPr>
          <w:i/>
          <w:iCs/>
        </w:rPr>
        <w:t>Natural History</w:t>
      </w:r>
      <w:r>
        <w:t xml:space="preserve"> </w:t>
      </w:r>
      <w:r>
        <w:rPr>
          <w:b/>
          <w:bCs/>
        </w:rPr>
        <w:t>100(12)</w:t>
      </w:r>
      <w:r>
        <w:t xml:space="preserve">:36-41. </w:t>
      </w:r>
      <w:hyperlink r:id="rId14">
        <w:r>
          <w:rPr>
            <w:rStyle w:val="InternetLink"/>
          </w:rPr>
          <w:t>http://hdl.handle.net/2246/6497</w:t>
        </w:r>
      </w:hyperlink>
    </w:p>
    <w:p w14:paraId="2CB4F2F1" w14:textId="77777777" w:rsidR="00DF759D" w:rsidRDefault="002B48E8">
      <w:pPr>
        <w:pStyle w:val="Reference"/>
      </w:pPr>
      <w:r>
        <w:t xml:space="preserve">Norman, David B. 1985. </w:t>
      </w:r>
      <w:r>
        <w:rPr>
          <w:i/>
          <w:iCs/>
        </w:rPr>
        <w:t xml:space="preserve">The Illustrated </w:t>
      </w:r>
      <w:proofErr w:type="spellStart"/>
      <w:r>
        <w:rPr>
          <w:i/>
          <w:iCs/>
        </w:rPr>
        <w:t>Encyclopedia</w:t>
      </w:r>
      <w:proofErr w:type="spellEnd"/>
      <w:r>
        <w:rPr>
          <w:i/>
          <w:iCs/>
        </w:rPr>
        <w:t xml:space="preserve"> of Dinosaurs</w:t>
      </w:r>
      <w:r>
        <w:t>. Salamander Books, London. 208 pages.</w:t>
      </w:r>
    </w:p>
    <w:p w14:paraId="34D8D733" w14:textId="77777777" w:rsidR="00DF759D" w:rsidRDefault="002B48E8">
      <w:pPr>
        <w:pStyle w:val="Reference"/>
      </w:pPr>
      <w:r>
        <w:t xml:space="preserve">Osborn, Henry F. 1899. A skeleton of </w:t>
      </w:r>
      <w:r>
        <w:rPr>
          <w:i/>
          <w:iCs/>
        </w:rPr>
        <w:t>Diplodocus</w:t>
      </w:r>
      <w:r>
        <w:t xml:space="preserve">. </w:t>
      </w:r>
      <w:r>
        <w:rPr>
          <w:i/>
          <w:iCs/>
        </w:rPr>
        <w:t>Memoirs of the American Museum of Natural History</w:t>
      </w:r>
      <w:r>
        <w:t xml:space="preserve"> </w:t>
      </w:r>
      <w:r>
        <w:rPr>
          <w:b/>
          <w:bCs/>
        </w:rPr>
        <w:t>1</w:t>
      </w:r>
      <w:r>
        <w:t>:191–214 and plates XXIV–XXVIII.</w:t>
      </w:r>
    </w:p>
    <w:p w14:paraId="7DC49C96" w14:textId="77777777" w:rsidR="00DF759D" w:rsidRDefault="002B48E8">
      <w:pPr>
        <w:pStyle w:val="Reference"/>
      </w:pPr>
      <w:r>
        <w:t xml:space="preserve">Osborn, Henry F. 1904. Manus, sacrum, and </w:t>
      </w:r>
      <w:proofErr w:type="spellStart"/>
      <w:r>
        <w:t>caudals</w:t>
      </w:r>
      <w:proofErr w:type="spellEnd"/>
      <w:r>
        <w:t xml:space="preserve"> of </w:t>
      </w:r>
      <w:proofErr w:type="spellStart"/>
      <w:r>
        <w:t>Sauropoda</w:t>
      </w:r>
      <w:proofErr w:type="spellEnd"/>
      <w:r>
        <w:t xml:space="preserve">. </w:t>
      </w:r>
      <w:r>
        <w:rPr>
          <w:i/>
          <w:iCs/>
        </w:rPr>
        <w:t>Bulletin of the American Museum of Natural History</w:t>
      </w:r>
      <w:r>
        <w:t xml:space="preserve"> </w:t>
      </w:r>
      <w:r>
        <w:rPr>
          <w:b/>
          <w:bCs/>
        </w:rPr>
        <w:t>20</w:t>
      </w:r>
      <w:r>
        <w:t>:181–190.</w:t>
      </w:r>
    </w:p>
    <w:p w14:paraId="7AB81742" w14:textId="3BAF28FD" w:rsidR="00DF759D" w:rsidRDefault="002B48E8">
      <w:pPr>
        <w:pStyle w:val="Reference"/>
        <w:rPr>
          <w:ins w:id="285" w:author="Ilja Nieuwland" w:date="2022-05-23T09:31:00Z"/>
        </w:rPr>
      </w:pPr>
      <w:r>
        <w:t xml:space="preserve">Osborn, Henry Fairfield, and Charles C. Mook. 1921. </w:t>
      </w:r>
      <w:r>
        <w:rPr>
          <w:i/>
          <w:iCs/>
        </w:rPr>
        <w:t>Camarasaurus</w:t>
      </w:r>
      <w:r>
        <w:t xml:space="preserve">, </w:t>
      </w:r>
      <w:proofErr w:type="spellStart"/>
      <w:r>
        <w:rPr>
          <w:i/>
          <w:iCs/>
        </w:rPr>
        <w:t>Amphicoelias</w:t>
      </w:r>
      <w:proofErr w:type="spellEnd"/>
      <w:r>
        <w:t xml:space="preserve"> and other sauropods of Cope. </w:t>
      </w:r>
      <w:r>
        <w:rPr>
          <w:i/>
          <w:iCs/>
        </w:rPr>
        <w:t>Memoirs of the American Museum of Natural History</w:t>
      </w:r>
      <w:r>
        <w:t xml:space="preserve">, </w:t>
      </w:r>
      <w:proofErr w:type="spellStart"/>
      <w:r>
        <w:t>n.s</w:t>
      </w:r>
      <w:proofErr w:type="spellEnd"/>
      <w:r>
        <w:t xml:space="preserve">. </w:t>
      </w:r>
      <w:r>
        <w:rPr>
          <w:b/>
          <w:bCs/>
        </w:rPr>
        <w:t>3</w:t>
      </w:r>
      <w:r>
        <w:t>:247–387, and plates LX–LXXXV.</w:t>
      </w:r>
    </w:p>
    <w:p w14:paraId="49C45125" w14:textId="58D1DC99" w:rsidR="005D0864" w:rsidRDefault="005D0864">
      <w:pPr>
        <w:pStyle w:val="Reference"/>
        <w:rPr>
          <w:ins w:id="286" w:author="Ilja Nieuwland" w:date="2022-05-16T08:59:00Z"/>
        </w:rPr>
      </w:pPr>
      <w:ins w:id="287" w:author="Ilja Nieuwland" w:date="2022-05-23T09:32:00Z">
        <w:r w:rsidRPr="005D0864">
          <w:lastRenderedPageBreak/>
          <w:t xml:space="preserve">Otero, Alejandro, and Zulma Gasparini. </w:t>
        </w:r>
        <w:r>
          <w:t xml:space="preserve">2014. </w:t>
        </w:r>
        <w:r w:rsidRPr="005D0864">
          <w:t xml:space="preserve">The History of the Cast Skeleton of Diplodocus </w:t>
        </w:r>
        <w:proofErr w:type="spellStart"/>
        <w:r w:rsidRPr="005D0864">
          <w:t>carnegii</w:t>
        </w:r>
        <w:proofErr w:type="spellEnd"/>
        <w:r w:rsidRPr="005D0864">
          <w:t xml:space="preserve"> Hatcher, 1901, at the Museo De La Plata, Argentina. </w:t>
        </w:r>
        <w:r w:rsidRPr="005D0864">
          <w:rPr>
            <w:i/>
            <w:iCs/>
          </w:rPr>
          <w:t>Annals of Carnegie Museum</w:t>
        </w:r>
        <w:r w:rsidRPr="005D0864">
          <w:t xml:space="preserve"> </w:t>
        </w:r>
        <w:r w:rsidRPr="005D0864">
          <w:rPr>
            <w:b/>
            <w:bCs/>
            <w:rPrChange w:id="288" w:author="Ilja Nieuwland" w:date="2022-05-23T09:32:00Z">
              <w:rPr/>
            </w:rPrChange>
          </w:rPr>
          <w:t>82</w:t>
        </w:r>
        <w:r w:rsidRPr="005D0864">
          <w:t>, no. 3: 291–304.</w:t>
        </w:r>
      </w:ins>
    </w:p>
    <w:p w14:paraId="0C0CC993" w14:textId="425432B9" w:rsidR="002B48E8" w:rsidRDefault="002B48E8">
      <w:pPr>
        <w:pStyle w:val="Reference"/>
        <w:rPr>
          <w:ins w:id="289" w:author="Ilja Nieuwland" w:date="2022-05-26T14:01:00Z"/>
          <w:rFonts w:ascii="Baskerville Old Face" w:hAnsi="Baskerville Old Face" w:cs="Alkes"/>
          <w:kern w:val="0"/>
          <w:lang w:bidi="ar-SA"/>
        </w:rPr>
      </w:pPr>
      <w:ins w:id="290" w:author="Ilja Nieuwland" w:date="2022-05-16T08:59:00Z">
        <w:r w:rsidRPr="002B48E8">
          <w:rPr>
            <w:rFonts w:ascii="Baskerville Old Face" w:hAnsi="Baskerville Old Face" w:cs="Alkes"/>
            <w:kern w:val="0"/>
            <w:lang w:bidi="ar-SA"/>
            <w:rPrChange w:id="291" w:author="Ilja Nieuwland" w:date="2022-05-16T09:00:00Z">
              <w:rPr>
                <w:rFonts w:ascii="Alkes" w:hAnsi="Alkes" w:cs="Alkes"/>
                <w:kern w:val="0"/>
                <w:lang w:bidi="ar-SA"/>
              </w:rPr>
            </w:rPrChange>
          </w:rPr>
          <w:t xml:space="preserve">Pérez-Garcia, </w:t>
        </w:r>
        <w:proofErr w:type="spellStart"/>
        <w:r w:rsidRPr="002B48E8">
          <w:rPr>
            <w:rFonts w:ascii="Baskerville Old Face" w:hAnsi="Baskerville Old Face" w:cs="Alkes"/>
            <w:kern w:val="0"/>
            <w:lang w:bidi="ar-SA"/>
            <w:rPrChange w:id="292" w:author="Ilja Nieuwland" w:date="2022-05-16T09:00:00Z">
              <w:rPr>
                <w:rFonts w:ascii="Alkes" w:hAnsi="Alkes" w:cs="Alkes"/>
                <w:kern w:val="0"/>
                <w:lang w:bidi="ar-SA"/>
              </w:rPr>
            </w:rPrChange>
          </w:rPr>
          <w:t>Adán</w:t>
        </w:r>
        <w:proofErr w:type="spellEnd"/>
        <w:r w:rsidRPr="002B48E8">
          <w:rPr>
            <w:rFonts w:ascii="Baskerville Old Face" w:hAnsi="Baskerville Old Face" w:cs="Alkes"/>
            <w:kern w:val="0"/>
            <w:lang w:bidi="ar-SA"/>
            <w:rPrChange w:id="293" w:author="Ilja Nieuwland" w:date="2022-05-16T09:00:00Z">
              <w:rPr>
                <w:rFonts w:ascii="Alkes" w:hAnsi="Alkes" w:cs="Alkes"/>
                <w:kern w:val="0"/>
                <w:lang w:bidi="ar-SA"/>
              </w:rPr>
            </w:rPrChange>
          </w:rPr>
          <w:t xml:space="preserve">, and </w:t>
        </w:r>
        <w:proofErr w:type="spellStart"/>
        <w:r w:rsidRPr="002B48E8">
          <w:rPr>
            <w:rFonts w:ascii="Baskerville Old Face" w:hAnsi="Baskerville Old Face" w:cs="Alkes"/>
            <w:kern w:val="0"/>
            <w:lang w:bidi="ar-SA"/>
            <w:rPrChange w:id="294" w:author="Ilja Nieuwland" w:date="2022-05-16T09:00:00Z">
              <w:rPr>
                <w:rFonts w:ascii="Alkes" w:hAnsi="Alkes" w:cs="Alkes"/>
                <w:kern w:val="0"/>
                <w:lang w:bidi="ar-SA"/>
              </w:rPr>
            </w:rPrChange>
          </w:rPr>
          <w:t>Begoña</w:t>
        </w:r>
        <w:proofErr w:type="spellEnd"/>
        <w:r w:rsidRPr="002B48E8">
          <w:rPr>
            <w:rFonts w:ascii="Baskerville Old Face" w:hAnsi="Baskerville Old Face" w:cs="Alkes"/>
            <w:kern w:val="0"/>
            <w:lang w:bidi="ar-SA"/>
            <w:rPrChange w:id="295" w:author="Ilja Nieuwland" w:date="2022-05-16T09:00:00Z">
              <w:rPr>
                <w:rFonts w:ascii="Alkes" w:hAnsi="Alkes" w:cs="Alkes"/>
                <w:kern w:val="0"/>
                <w:lang w:bidi="ar-SA"/>
              </w:rPr>
            </w:rPrChange>
          </w:rPr>
          <w:t xml:space="preserve"> Sánchez </w:t>
        </w:r>
        <w:proofErr w:type="spellStart"/>
        <w:r w:rsidRPr="002B48E8">
          <w:rPr>
            <w:rFonts w:ascii="Baskerville Old Face" w:hAnsi="Baskerville Old Face" w:cs="Alkes"/>
            <w:kern w:val="0"/>
            <w:lang w:bidi="ar-SA"/>
            <w:rPrChange w:id="296" w:author="Ilja Nieuwland" w:date="2022-05-16T09:00:00Z">
              <w:rPr>
                <w:rFonts w:ascii="Alkes" w:hAnsi="Alkes" w:cs="Alkes"/>
                <w:kern w:val="0"/>
                <w:lang w:bidi="ar-SA"/>
              </w:rPr>
            </w:rPrChange>
          </w:rPr>
          <w:t>Chillón</w:t>
        </w:r>
        <w:proofErr w:type="spellEnd"/>
        <w:r w:rsidRPr="002B48E8">
          <w:rPr>
            <w:rFonts w:ascii="Baskerville Old Face" w:hAnsi="Baskerville Old Face" w:cs="Alkes"/>
            <w:kern w:val="0"/>
            <w:lang w:bidi="ar-SA"/>
            <w:rPrChange w:id="297" w:author="Ilja Nieuwland" w:date="2022-05-16T09:00:00Z">
              <w:rPr>
                <w:rFonts w:ascii="Alkes" w:hAnsi="Alkes" w:cs="Alkes"/>
                <w:kern w:val="0"/>
                <w:lang w:bidi="ar-SA"/>
              </w:rPr>
            </w:rPrChange>
          </w:rPr>
          <w:t>.</w:t>
        </w:r>
      </w:ins>
      <w:ins w:id="298" w:author="Ilja Nieuwland" w:date="2022-05-16T09:00:00Z">
        <w:r w:rsidRPr="002B48E8">
          <w:rPr>
            <w:rFonts w:ascii="Baskerville Old Face" w:hAnsi="Baskerville Old Face" w:cs="Alkes"/>
            <w:kern w:val="0"/>
            <w:lang w:bidi="ar-SA"/>
            <w:rPrChange w:id="299" w:author="Ilja Nieuwland" w:date="2022-05-16T09:00:00Z">
              <w:rPr>
                <w:rFonts w:ascii="Alkes" w:hAnsi="Alkes" w:cs="Alkes"/>
                <w:kern w:val="0"/>
                <w:lang w:bidi="ar-SA"/>
              </w:rPr>
            </w:rPrChange>
          </w:rPr>
          <w:t xml:space="preserve"> 2009.</w:t>
        </w:r>
      </w:ins>
      <w:ins w:id="300" w:author="Ilja Nieuwland" w:date="2022-05-16T08:59:00Z">
        <w:r w:rsidRPr="002B48E8">
          <w:rPr>
            <w:rFonts w:ascii="Baskerville Old Face" w:hAnsi="Baskerville Old Face" w:cs="Alkes"/>
            <w:kern w:val="0"/>
            <w:lang w:bidi="ar-SA"/>
            <w:rPrChange w:id="301" w:author="Ilja Nieuwland" w:date="2022-05-16T09:00:00Z">
              <w:rPr>
                <w:rFonts w:ascii="Alkes" w:hAnsi="Alkes" w:cs="Alkes"/>
                <w:kern w:val="0"/>
                <w:lang w:bidi="ar-SA"/>
              </w:rPr>
            </w:rPrChange>
          </w:rPr>
          <w:t xml:space="preserve"> Historia de Diplodocus </w:t>
        </w:r>
        <w:proofErr w:type="spellStart"/>
        <w:r w:rsidRPr="002B48E8">
          <w:rPr>
            <w:rFonts w:ascii="Baskerville Old Face" w:hAnsi="Baskerville Old Face" w:cs="Alkes"/>
            <w:kern w:val="0"/>
            <w:lang w:bidi="ar-SA"/>
            <w:rPrChange w:id="302" w:author="Ilja Nieuwland" w:date="2022-05-16T09:00:00Z">
              <w:rPr>
                <w:rFonts w:ascii="Alkes" w:hAnsi="Alkes" w:cs="Alkes"/>
                <w:kern w:val="0"/>
                <w:lang w:bidi="ar-SA"/>
              </w:rPr>
            </w:rPrChange>
          </w:rPr>
          <w:t>carnegii</w:t>
        </w:r>
        <w:proofErr w:type="spellEnd"/>
        <w:r w:rsidRPr="002B48E8">
          <w:rPr>
            <w:rFonts w:ascii="Baskerville Old Face" w:hAnsi="Baskerville Old Face" w:cs="Alkes"/>
            <w:kern w:val="0"/>
            <w:lang w:bidi="ar-SA"/>
            <w:rPrChange w:id="303" w:author="Ilja Nieuwland" w:date="2022-05-16T09:00:00Z">
              <w:rPr>
                <w:rFonts w:ascii="Alkes" w:hAnsi="Alkes" w:cs="Alkes"/>
                <w:kern w:val="0"/>
                <w:lang w:bidi="ar-SA"/>
              </w:rPr>
            </w:rPrChange>
          </w:rPr>
          <w:t xml:space="preserve"> del MNCN: primer </w:t>
        </w:r>
        <w:proofErr w:type="spellStart"/>
        <w:r w:rsidRPr="002B48E8">
          <w:rPr>
            <w:rFonts w:ascii="Baskerville Old Face" w:hAnsi="Baskerville Old Face" w:cs="Alkes"/>
            <w:kern w:val="0"/>
            <w:lang w:bidi="ar-SA"/>
            <w:rPrChange w:id="304" w:author="Ilja Nieuwland" w:date="2022-05-16T09:00:00Z">
              <w:rPr>
                <w:rFonts w:ascii="Alkes" w:hAnsi="Alkes" w:cs="Alkes"/>
                <w:kern w:val="0"/>
                <w:lang w:bidi="ar-SA"/>
              </w:rPr>
            </w:rPrChange>
          </w:rPr>
          <w:t>esqueleto</w:t>
        </w:r>
        <w:proofErr w:type="spellEnd"/>
        <w:r w:rsidRPr="002B48E8">
          <w:rPr>
            <w:rFonts w:ascii="Baskerville Old Face" w:hAnsi="Baskerville Old Face" w:cs="Alkes"/>
            <w:kern w:val="0"/>
            <w:lang w:bidi="ar-SA"/>
            <w:rPrChange w:id="305" w:author="Ilja Nieuwland" w:date="2022-05-16T09:00:00Z">
              <w:rPr>
                <w:rFonts w:ascii="Alkes" w:hAnsi="Alkes" w:cs="Alkes"/>
                <w:kern w:val="0"/>
                <w:lang w:bidi="ar-SA"/>
              </w:rPr>
            </w:rPrChange>
          </w:rPr>
          <w:t xml:space="preserve"> de </w:t>
        </w:r>
        <w:proofErr w:type="spellStart"/>
        <w:r w:rsidRPr="002B48E8">
          <w:rPr>
            <w:rFonts w:ascii="Baskerville Old Face" w:hAnsi="Baskerville Old Face" w:cs="Alkes"/>
            <w:kern w:val="0"/>
            <w:lang w:bidi="ar-SA"/>
            <w:rPrChange w:id="306" w:author="Ilja Nieuwland" w:date="2022-05-16T09:00:00Z">
              <w:rPr>
                <w:rFonts w:ascii="Alkes" w:hAnsi="Alkes" w:cs="Alkes"/>
                <w:kern w:val="0"/>
                <w:lang w:bidi="ar-SA"/>
              </w:rPr>
            </w:rPrChange>
          </w:rPr>
          <w:t>dinosaurio</w:t>
        </w:r>
        <w:proofErr w:type="spellEnd"/>
        <w:r w:rsidRPr="002B48E8">
          <w:rPr>
            <w:rFonts w:ascii="Baskerville Old Face" w:hAnsi="Baskerville Old Face" w:cs="Alkes"/>
            <w:kern w:val="0"/>
            <w:lang w:bidi="ar-SA"/>
            <w:rPrChange w:id="307" w:author="Ilja Nieuwland" w:date="2022-05-16T09:00:00Z">
              <w:rPr>
                <w:rFonts w:ascii="Alkes" w:hAnsi="Alkes" w:cs="Alkes"/>
                <w:kern w:val="0"/>
                <w:lang w:bidi="ar-SA"/>
              </w:rPr>
            </w:rPrChange>
          </w:rPr>
          <w:t xml:space="preserve"> </w:t>
        </w:r>
        <w:proofErr w:type="spellStart"/>
        <w:r w:rsidRPr="002B48E8">
          <w:rPr>
            <w:rFonts w:ascii="Baskerville Old Face" w:hAnsi="Baskerville Old Face" w:cs="Alkes"/>
            <w:kern w:val="0"/>
            <w:lang w:bidi="ar-SA"/>
            <w:rPrChange w:id="308" w:author="Ilja Nieuwland" w:date="2022-05-16T09:00:00Z">
              <w:rPr>
                <w:rFonts w:ascii="Alkes" w:hAnsi="Alkes" w:cs="Alkes"/>
                <w:kern w:val="0"/>
                <w:lang w:bidi="ar-SA"/>
              </w:rPr>
            </w:rPrChange>
          </w:rPr>
          <w:t>en</w:t>
        </w:r>
        <w:proofErr w:type="spellEnd"/>
        <w:r w:rsidRPr="002B48E8">
          <w:rPr>
            <w:rFonts w:ascii="Baskerville Old Face" w:hAnsi="Baskerville Old Face" w:cs="Alkes"/>
            <w:kern w:val="0"/>
            <w:lang w:bidi="ar-SA"/>
            <w:rPrChange w:id="309" w:author="Ilja Nieuwland" w:date="2022-05-16T09:00:00Z">
              <w:rPr>
                <w:rFonts w:ascii="Alkes" w:hAnsi="Alkes" w:cs="Alkes"/>
                <w:kern w:val="0"/>
                <w:lang w:bidi="ar-SA"/>
              </w:rPr>
            </w:rPrChange>
          </w:rPr>
          <w:t xml:space="preserve"> la Peninsula </w:t>
        </w:r>
        <w:proofErr w:type="spellStart"/>
        <w:r w:rsidRPr="002B48E8">
          <w:rPr>
            <w:rFonts w:ascii="Baskerville Old Face" w:hAnsi="Baskerville Old Face" w:cs="Alkes"/>
            <w:kern w:val="0"/>
            <w:lang w:bidi="ar-SA"/>
            <w:rPrChange w:id="310" w:author="Ilja Nieuwland" w:date="2022-05-16T09:00:00Z">
              <w:rPr>
                <w:rFonts w:ascii="Alkes" w:hAnsi="Alkes" w:cs="Alkes"/>
                <w:kern w:val="0"/>
                <w:lang w:bidi="ar-SA"/>
              </w:rPr>
            </w:rPrChange>
          </w:rPr>
          <w:t>Iberica</w:t>
        </w:r>
        <w:proofErr w:type="spellEnd"/>
        <w:r w:rsidRPr="002B48E8">
          <w:rPr>
            <w:rFonts w:ascii="Baskerville Old Face" w:hAnsi="Baskerville Old Face" w:cs="Alkes"/>
            <w:kern w:val="0"/>
            <w:lang w:bidi="ar-SA"/>
            <w:rPrChange w:id="311" w:author="Ilja Nieuwland" w:date="2022-05-16T09:00:00Z">
              <w:rPr>
                <w:rFonts w:ascii="Alkes" w:hAnsi="Alkes" w:cs="Alkes"/>
                <w:kern w:val="0"/>
                <w:lang w:bidi="ar-SA"/>
              </w:rPr>
            </w:rPrChange>
          </w:rPr>
          <w:t xml:space="preserve">. </w:t>
        </w:r>
        <w:proofErr w:type="spellStart"/>
        <w:r w:rsidRPr="002B48E8">
          <w:rPr>
            <w:rFonts w:ascii="Baskerville Old Face" w:hAnsi="Baskerville Old Face" w:cs="Alkes"/>
            <w:i/>
            <w:iCs/>
            <w:kern w:val="0"/>
            <w:lang w:bidi="ar-SA"/>
            <w:rPrChange w:id="312" w:author="Ilja Nieuwland" w:date="2022-05-16T09:00:00Z">
              <w:rPr>
                <w:rFonts w:ascii="Alkes" w:hAnsi="Alkes" w:cs="Alkes"/>
                <w:i/>
                <w:iCs/>
                <w:kern w:val="0"/>
                <w:lang w:bidi="ar-SA"/>
              </w:rPr>
            </w:rPrChange>
          </w:rPr>
          <w:t>Revista</w:t>
        </w:r>
        <w:proofErr w:type="spellEnd"/>
        <w:r w:rsidRPr="002B48E8">
          <w:rPr>
            <w:rFonts w:ascii="Baskerville Old Face" w:hAnsi="Baskerville Old Face" w:cs="Alkes"/>
            <w:i/>
            <w:iCs/>
            <w:kern w:val="0"/>
            <w:lang w:bidi="ar-SA"/>
            <w:rPrChange w:id="313" w:author="Ilja Nieuwland" w:date="2022-05-16T09:00:00Z">
              <w:rPr>
                <w:rFonts w:ascii="Alkes" w:hAnsi="Alkes" w:cs="Alkes"/>
                <w:i/>
                <w:iCs/>
                <w:kern w:val="0"/>
                <w:lang w:bidi="ar-SA"/>
              </w:rPr>
            </w:rPrChange>
          </w:rPr>
          <w:t xml:space="preserve"> Española de </w:t>
        </w:r>
        <w:proofErr w:type="spellStart"/>
        <w:r w:rsidRPr="002B48E8">
          <w:rPr>
            <w:rFonts w:ascii="Baskerville Old Face" w:hAnsi="Baskerville Old Face" w:cs="Alkes"/>
            <w:i/>
            <w:iCs/>
            <w:kern w:val="0"/>
            <w:lang w:bidi="ar-SA"/>
            <w:rPrChange w:id="314" w:author="Ilja Nieuwland" w:date="2022-05-16T09:00:00Z">
              <w:rPr>
                <w:rFonts w:ascii="Alkes" w:hAnsi="Alkes" w:cs="Alkes"/>
                <w:i/>
                <w:iCs/>
                <w:kern w:val="0"/>
                <w:lang w:bidi="ar-SA"/>
              </w:rPr>
            </w:rPrChange>
          </w:rPr>
          <w:t>Paleontologiá</w:t>
        </w:r>
        <w:proofErr w:type="spellEnd"/>
        <w:r w:rsidRPr="002B48E8">
          <w:rPr>
            <w:rFonts w:ascii="Baskerville Old Face" w:hAnsi="Baskerville Old Face" w:cs="Alkes"/>
            <w:kern w:val="0"/>
            <w:lang w:bidi="ar-SA"/>
            <w:rPrChange w:id="315" w:author="Ilja Nieuwland" w:date="2022-05-16T09:00:00Z">
              <w:rPr>
                <w:rFonts w:ascii="Alkes" w:hAnsi="Alkes" w:cs="Alkes"/>
                <w:kern w:val="0"/>
                <w:lang w:bidi="ar-SA"/>
              </w:rPr>
            </w:rPrChange>
          </w:rPr>
          <w:t xml:space="preserve"> </w:t>
        </w:r>
        <w:r w:rsidRPr="002B48E8">
          <w:rPr>
            <w:rFonts w:ascii="Baskerville Old Face" w:hAnsi="Baskerville Old Face" w:cs="Alkes"/>
            <w:b/>
            <w:bCs/>
            <w:kern w:val="0"/>
            <w:lang w:bidi="ar-SA"/>
            <w:rPrChange w:id="316" w:author="Ilja Nieuwland" w:date="2022-05-16T09:00:00Z">
              <w:rPr>
                <w:rFonts w:ascii="Alkes" w:hAnsi="Alkes" w:cs="Alkes"/>
                <w:kern w:val="0"/>
                <w:lang w:bidi="ar-SA"/>
              </w:rPr>
            </w:rPrChange>
          </w:rPr>
          <w:t>24</w:t>
        </w:r>
        <w:r w:rsidRPr="002B48E8">
          <w:rPr>
            <w:rFonts w:ascii="Baskerville Old Face" w:hAnsi="Baskerville Old Face" w:cs="Alkes"/>
            <w:kern w:val="0"/>
            <w:lang w:bidi="ar-SA"/>
            <w:rPrChange w:id="317" w:author="Ilja Nieuwland" w:date="2022-05-16T09:00:00Z">
              <w:rPr>
                <w:rFonts w:ascii="Alkes" w:hAnsi="Alkes" w:cs="Alkes"/>
                <w:kern w:val="0"/>
                <w:lang w:bidi="ar-SA"/>
              </w:rPr>
            </w:rPrChange>
          </w:rPr>
          <w:t>: 133–48.</w:t>
        </w:r>
      </w:ins>
    </w:p>
    <w:p w14:paraId="332AC3CA" w14:textId="63030FE8" w:rsidR="00C41AB5" w:rsidRPr="002B48E8" w:rsidRDefault="00C41AB5">
      <w:pPr>
        <w:pStyle w:val="Reference"/>
        <w:rPr>
          <w:rFonts w:ascii="Baskerville Old Face" w:hAnsi="Baskerville Old Face"/>
          <w:rPrChange w:id="318" w:author="Ilja Nieuwland" w:date="2022-05-16T09:00:00Z">
            <w:rPr/>
          </w:rPrChange>
        </w:rPr>
      </w:pPr>
      <w:ins w:id="319" w:author="Ilja Nieuwland" w:date="2022-05-26T14:01:00Z">
        <w:r w:rsidRPr="00C41AB5">
          <w:rPr>
            <w:rFonts w:ascii="Baskerville Old Face" w:hAnsi="Baskerville Old Face"/>
          </w:rPr>
          <w:t xml:space="preserve">Rea, Tom. </w:t>
        </w:r>
        <w:r>
          <w:rPr>
            <w:rFonts w:ascii="Baskerville Old Face" w:hAnsi="Baskerville Old Face"/>
          </w:rPr>
          <w:t xml:space="preserve">2001. </w:t>
        </w:r>
        <w:r w:rsidRPr="00C41AB5">
          <w:rPr>
            <w:rFonts w:ascii="Baskerville Old Face" w:hAnsi="Baskerville Old Face"/>
            <w:i/>
            <w:iCs/>
          </w:rPr>
          <w:t>Bone Wars. The Excavation and Celebrity of Andrew Carnegie’s Dinosaur</w:t>
        </w:r>
        <w:r w:rsidRPr="00C41AB5">
          <w:rPr>
            <w:rFonts w:ascii="Baskerville Old Face" w:hAnsi="Baskerville Old Face"/>
          </w:rPr>
          <w:t>. University of Pittsburgh Press</w:t>
        </w:r>
      </w:ins>
      <w:ins w:id="320" w:author="Ilja Nieuwland" w:date="2022-05-26T14:06:00Z">
        <w:r w:rsidR="00342F08">
          <w:rPr>
            <w:rFonts w:ascii="Baskerville Old Face" w:hAnsi="Baskerville Old Face"/>
          </w:rPr>
          <w:t xml:space="preserve"> (Pittsburgh)</w:t>
        </w:r>
      </w:ins>
      <w:ins w:id="321" w:author="Ilja Nieuwland" w:date="2022-05-26T14:01:00Z">
        <w:r w:rsidRPr="00C41AB5">
          <w:rPr>
            <w:rFonts w:ascii="Baskerville Old Face" w:hAnsi="Baskerville Old Face"/>
          </w:rPr>
          <w:t>.</w:t>
        </w:r>
      </w:ins>
    </w:p>
    <w:p w14:paraId="0361270E" w14:textId="77777777" w:rsidR="00DF759D" w:rsidRDefault="002B48E8">
      <w:pPr>
        <w:pStyle w:val="Reference"/>
      </w:pPr>
      <w:proofErr w:type="spellStart"/>
      <w:r>
        <w:t>Sassaman</w:t>
      </w:r>
      <w:proofErr w:type="spellEnd"/>
      <w:r>
        <w:t xml:space="preserve">, Richard. 1988. Carnegie had a dinosaur too. </w:t>
      </w:r>
      <w:r>
        <w:rPr>
          <w:i/>
          <w:iCs/>
        </w:rPr>
        <w:t>American Heritage</w:t>
      </w:r>
      <w:r>
        <w:t xml:space="preserve"> </w:t>
      </w:r>
      <w:r>
        <w:rPr>
          <w:b/>
          <w:bCs/>
        </w:rPr>
        <w:t>39(2)</w:t>
      </w:r>
      <w:r>
        <w:t>:72–73.</w:t>
      </w:r>
    </w:p>
    <w:p w14:paraId="4124031A" w14:textId="77777777" w:rsidR="00DF759D" w:rsidRDefault="002B48E8">
      <w:pPr>
        <w:pStyle w:val="Reference"/>
      </w:pPr>
      <w:proofErr w:type="spellStart"/>
      <w:r>
        <w:t>Steenhard</w:t>
      </w:r>
      <w:proofErr w:type="spellEnd"/>
      <w:r>
        <w:t xml:space="preserve">, </w:t>
      </w:r>
      <w:proofErr w:type="spellStart"/>
      <w:r>
        <w:t>Rens</w:t>
      </w:r>
      <w:proofErr w:type="spellEnd"/>
      <w:r>
        <w:t xml:space="preserve">. 2017. </w:t>
      </w:r>
      <w:r>
        <w:rPr>
          <w:i/>
          <w:iCs/>
        </w:rPr>
        <w:t xml:space="preserve">Diplodocus </w:t>
      </w:r>
      <w:proofErr w:type="spellStart"/>
      <w:r>
        <w:rPr>
          <w:i/>
          <w:iCs/>
        </w:rPr>
        <w:t>carnegii</w:t>
      </w:r>
      <w:proofErr w:type="spellEnd"/>
      <w:r>
        <w:t xml:space="preserve">, peace diplomacy by dinosaur. Peace Palace Library, 13 July 2017. </w:t>
      </w:r>
      <w:hyperlink r:id="rId15">
        <w:r>
          <w:rPr>
            <w:rStyle w:val="InternetLink"/>
          </w:rPr>
          <w:t>https://peacepalacelibrary.nl/blog/2017/diplodocus-carnegii-peace-diplomacy-dinosaur</w:t>
        </w:r>
      </w:hyperlink>
    </w:p>
    <w:p w14:paraId="1D97CD12" w14:textId="77777777" w:rsidR="00DF759D" w:rsidRDefault="002B48E8">
      <w:pPr>
        <w:pStyle w:val="Reference"/>
      </w:pPr>
      <w:r>
        <w:t xml:space="preserve">Taylor, Michael P. 2022. Almost all known sauropod necks are incomplete and distorted. </w:t>
      </w:r>
      <w:proofErr w:type="spellStart"/>
      <w:r>
        <w:rPr>
          <w:i/>
          <w:iCs/>
        </w:rPr>
        <w:t>PeerJ</w:t>
      </w:r>
      <w:proofErr w:type="spellEnd"/>
      <w:r>
        <w:t xml:space="preserve"> </w:t>
      </w:r>
      <w:proofErr w:type="gramStart"/>
      <w:r>
        <w:rPr>
          <w:b/>
          <w:bCs/>
        </w:rPr>
        <w:t>10</w:t>
      </w:r>
      <w:r>
        <w:t>:e</w:t>
      </w:r>
      <w:proofErr w:type="gramEnd"/>
      <w:r>
        <w:t>12810. doi:10.7717/peerj.12810</w:t>
      </w:r>
    </w:p>
    <w:p w14:paraId="63A2F019" w14:textId="77777777" w:rsidR="00DF759D" w:rsidRDefault="002B48E8">
      <w:pPr>
        <w:pStyle w:val="Reference"/>
      </w:pPr>
      <w:r>
        <w:t xml:space="preserve">Taylor, Michael P., and Steven D. </w:t>
      </w:r>
      <w:proofErr w:type="spellStart"/>
      <w:r>
        <w:t>Sroka</w:t>
      </w:r>
      <w:proofErr w:type="spellEnd"/>
      <w:r>
        <w:t xml:space="preserve">. In prep. The concrete </w:t>
      </w:r>
      <w:r>
        <w:rPr>
          <w:i/>
          <w:iCs/>
        </w:rPr>
        <w:t>Diplodocus</w:t>
      </w:r>
      <w:r>
        <w:t xml:space="preserve"> of Vernal. XXX update this reference to preprint.</w:t>
      </w:r>
    </w:p>
    <w:p w14:paraId="7CE1D0A3" w14:textId="77777777" w:rsidR="00DF759D" w:rsidRPr="00433767" w:rsidRDefault="002B48E8">
      <w:pPr>
        <w:pStyle w:val="Reference"/>
        <w:rPr>
          <w:lang w:val="nl-NL"/>
          <w:rPrChange w:id="322" w:author="Ilja Nieuwland" w:date="2022-05-16T08:49:00Z">
            <w:rPr/>
          </w:rPrChange>
        </w:rPr>
      </w:pPr>
      <w:r>
        <w:t xml:space="preserve">Tornier, Gustav. 1909. Wie war der </w:t>
      </w:r>
      <w:r>
        <w:rPr>
          <w:i/>
          <w:iCs/>
        </w:rPr>
        <w:t xml:space="preserve">Diplodocus </w:t>
      </w:r>
      <w:proofErr w:type="spellStart"/>
      <w:r>
        <w:rPr>
          <w:i/>
          <w:iCs/>
        </w:rPr>
        <w:t>carnegii</w:t>
      </w:r>
      <w:proofErr w:type="spellEnd"/>
      <w:r>
        <w:t xml:space="preserve"> </w:t>
      </w:r>
      <w:proofErr w:type="spellStart"/>
      <w:r>
        <w:t>wirklich</w:t>
      </w:r>
      <w:proofErr w:type="spellEnd"/>
      <w:r>
        <w:t xml:space="preserve"> </w:t>
      </w:r>
      <w:proofErr w:type="spellStart"/>
      <w:r>
        <w:t>gebaut</w:t>
      </w:r>
      <w:proofErr w:type="spellEnd"/>
      <w:r>
        <w:t xml:space="preserve">? </w:t>
      </w:r>
      <w:proofErr w:type="spellStart"/>
      <w:r w:rsidRPr="00433767">
        <w:rPr>
          <w:i/>
          <w:iCs/>
          <w:lang w:val="nl-NL"/>
          <w:rPrChange w:id="323" w:author="Ilja Nieuwland" w:date="2022-05-16T08:49:00Z">
            <w:rPr>
              <w:i/>
              <w:iCs/>
            </w:rPr>
          </w:rPrChange>
        </w:rPr>
        <w:t>Sitzungsbericht</w:t>
      </w:r>
      <w:proofErr w:type="spellEnd"/>
      <w:r w:rsidRPr="00433767">
        <w:rPr>
          <w:i/>
          <w:iCs/>
          <w:lang w:val="nl-NL"/>
          <w:rPrChange w:id="324" w:author="Ilja Nieuwland" w:date="2022-05-16T08:49:00Z">
            <w:rPr>
              <w:i/>
              <w:iCs/>
            </w:rPr>
          </w:rPrChange>
        </w:rPr>
        <w:t xml:space="preserve"> der </w:t>
      </w:r>
      <w:proofErr w:type="spellStart"/>
      <w:r w:rsidRPr="00433767">
        <w:rPr>
          <w:i/>
          <w:iCs/>
          <w:lang w:val="nl-NL"/>
          <w:rPrChange w:id="325" w:author="Ilja Nieuwland" w:date="2022-05-16T08:49:00Z">
            <w:rPr>
              <w:i/>
              <w:iCs/>
            </w:rPr>
          </w:rPrChange>
        </w:rPr>
        <w:t>Gesellschaft</w:t>
      </w:r>
      <w:proofErr w:type="spellEnd"/>
      <w:r w:rsidRPr="00433767">
        <w:rPr>
          <w:i/>
          <w:iCs/>
          <w:lang w:val="nl-NL"/>
          <w:rPrChange w:id="326" w:author="Ilja Nieuwland" w:date="2022-05-16T08:49:00Z">
            <w:rPr>
              <w:i/>
              <w:iCs/>
            </w:rPr>
          </w:rPrChange>
        </w:rPr>
        <w:t xml:space="preserve"> </w:t>
      </w:r>
      <w:proofErr w:type="spellStart"/>
      <w:r w:rsidRPr="00433767">
        <w:rPr>
          <w:i/>
          <w:iCs/>
          <w:lang w:val="nl-NL"/>
          <w:rPrChange w:id="327" w:author="Ilja Nieuwland" w:date="2022-05-16T08:49:00Z">
            <w:rPr>
              <w:i/>
              <w:iCs/>
            </w:rPr>
          </w:rPrChange>
        </w:rPr>
        <w:t>naturforschender</w:t>
      </w:r>
      <w:proofErr w:type="spellEnd"/>
      <w:r w:rsidRPr="00433767">
        <w:rPr>
          <w:i/>
          <w:iCs/>
          <w:lang w:val="nl-NL"/>
          <w:rPrChange w:id="328" w:author="Ilja Nieuwland" w:date="2022-05-16T08:49:00Z">
            <w:rPr>
              <w:i/>
              <w:iCs/>
            </w:rPr>
          </w:rPrChange>
        </w:rPr>
        <w:t xml:space="preserve"> </w:t>
      </w:r>
      <w:proofErr w:type="spellStart"/>
      <w:r w:rsidRPr="00433767">
        <w:rPr>
          <w:i/>
          <w:iCs/>
          <w:lang w:val="nl-NL"/>
          <w:rPrChange w:id="329" w:author="Ilja Nieuwland" w:date="2022-05-16T08:49:00Z">
            <w:rPr>
              <w:i/>
              <w:iCs/>
            </w:rPr>
          </w:rPrChange>
        </w:rPr>
        <w:t>Freunde</w:t>
      </w:r>
      <w:proofErr w:type="spellEnd"/>
      <w:r w:rsidRPr="00433767">
        <w:rPr>
          <w:i/>
          <w:iCs/>
          <w:lang w:val="nl-NL"/>
          <w:rPrChange w:id="330" w:author="Ilja Nieuwland" w:date="2022-05-16T08:49:00Z">
            <w:rPr>
              <w:i/>
              <w:iCs/>
            </w:rPr>
          </w:rPrChange>
        </w:rPr>
        <w:t xml:space="preserve"> </w:t>
      </w:r>
      <w:proofErr w:type="spellStart"/>
      <w:r w:rsidRPr="00433767">
        <w:rPr>
          <w:i/>
          <w:iCs/>
          <w:lang w:val="nl-NL"/>
          <w:rPrChange w:id="331" w:author="Ilja Nieuwland" w:date="2022-05-16T08:49:00Z">
            <w:rPr>
              <w:i/>
              <w:iCs/>
            </w:rPr>
          </w:rPrChange>
        </w:rPr>
        <w:t>zu</w:t>
      </w:r>
      <w:proofErr w:type="spellEnd"/>
      <w:r w:rsidRPr="00433767">
        <w:rPr>
          <w:i/>
          <w:iCs/>
          <w:lang w:val="nl-NL"/>
          <w:rPrChange w:id="332" w:author="Ilja Nieuwland" w:date="2022-05-16T08:49:00Z">
            <w:rPr>
              <w:i/>
              <w:iCs/>
            </w:rPr>
          </w:rPrChange>
        </w:rPr>
        <w:t xml:space="preserve"> Berlin</w:t>
      </w:r>
      <w:r w:rsidRPr="00433767">
        <w:rPr>
          <w:lang w:val="nl-NL"/>
          <w:rPrChange w:id="333" w:author="Ilja Nieuwland" w:date="2022-05-16T08:49:00Z">
            <w:rPr/>
          </w:rPrChange>
        </w:rPr>
        <w:t xml:space="preserve"> </w:t>
      </w:r>
      <w:r w:rsidRPr="00433767">
        <w:rPr>
          <w:b/>
          <w:bCs/>
          <w:lang w:val="nl-NL"/>
          <w:rPrChange w:id="334" w:author="Ilja Nieuwland" w:date="2022-05-16T08:49:00Z">
            <w:rPr>
              <w:b/>
              <w:bCs/>
            </w:rPr>
          </w:rPrChange>
        </w:rPr>
        <w:t>4</w:t>
      </w:r>
      <w:r w:rsidRPr="00433767">
        <w:rPr>
          <w:lang w:val="nl-NL"/>
          <w:rPrChange w:id="335" w:author="Ilja Nieuwland" w:date="2022-05-16T08:49:00Z">
            <w:rPr/>
          </w:rPrChange>
        </w:rPr>
        <w:t>:193–209.</w:t>
      </w:r>
    </w:p>
    <w:p w14:paraId="7E0DEA15" w14:textId="77777777" w:rsidR="00DF759D" w:rsidRDefault="002B48E8">
      <w:pPr>
        <w:pStyle w:val="Reference"/>
      </w:pPr>
      <w:proofErr w:type="spellStart"/>
      <w:r w:rsidRPr="00433767">
        <w:rPr>
          <w:lang w:val="nl-NL"/>
          <w:rPrChange w:id="336" w:author="Ilja Nieuwland" w:date="2022-05-16T08:49:00Z">
            <w:rPr/>
          </w:rPrChange>
        </w:rPr>
        <w:t>Tschopp</w:t>
      </w:r>
      <w:proofErr w:type="spellEnd"/>
      <w:r w:rsidRPr="00433767">
        <w:rPr>
          <w:lang w:val="nl-NL"/>
          <w:rPrChange w:id="337" w:author="Ilja Nieuwland" w:date="2022-05-16T08:49:00Z">
            <w:rPr/>
          </w:rPrChange>
        </w:rPr>
        <w:t xml:space="preserve">, Emanuel, </w:t>
      </w:r>
      <w:proofErr w:type="spellStart"/>
      <w:r w:rsidRPr="00433767">
        <w:rPr>
          <w:lang w:val="nl-NL"/>
          <w:rPrChange w:id="338" w:author="Ilja Nieuwland" w:date="2022-05-16T08:49:00Z">
            <w:rPr/>
          </w:rPrChange>
        </w:rPr>
        <w:t>and</w:t>
      </w:r>
      <w:proofErr w:type="spellEnd"/>
      <w:r w:rsidRPr="00433767">
        <w:rPr>
          <w:lang w:val="nl-NL"/>
          <w:rPrChange w:id="339" w:author="Ilja Nieuwland" w:date="2022-05-16T08:49:00Z">
            <w:rPr/>
          </w:rPrChange>
        </w:rPr>
        <w:t xml:space="preserve"> </w:t>
      </w:r>
      <w:proofErr w:type="spellStart"/>
      <w:r w:rsidRPr="00433767">
        <w:rPr>
          <w:lang w:val="nl-NL"/>
          <w:rPrChange w:id="340" w:author="Ilja Nieuwland" w:date="2022-05-16T08:49:00Z">
            <w:rPr/>
          </w:rPrChange>
        </w:rPr>
        <w:t>Octávio</w:t>
      </w:r>
      <w:proofErr w:type="spellEnd"/>
      <w:r w:rsidRPr="00433767">
        <w:rPr>
          <w:lang w:val="nl-NL"/>
          <w:rPrChange w:id="341" w:author="Ilja Nieuwland" w:date="2022-05-16T08:49:00Z">
            <w:rPr/>
          </w:rPrChange>
        </w:rPr>
        <w:t xml:space="preserve"> </w:t>
      </w:r>
      <w:proofErr w:type="spellStart"/>
      <w:r w:rsidRPr="00433767">
        <w:rPr>
          <w:lang w:val="nl-NL"/>
          <w:rPrChange w:id="342" w:author="Ilja Nieuwland" w:date="2022-05-16T08:49:00Z">
            <w:rPr/>
          </w:rPrChange>
        </w:rPr>
        <w:t>Mateus</w:t>
      </w:r>
      <w:proofErr w:type="spellEnd"/>
      <w:r w:rsidRPr="00433767">
        <w:rPr>
          <w:lang w:val="nl-NL"/>
          <w:rPrChange w:id="343" w:author="Ilja Nieuwland" w:date="2022-05-16T08:49:00Z">
            <w:rPr/>
          </w:rPrChange>
        </w:rPr>
        <w:t xml:space="preserve">. </w:t>
      </w:r>
      <w:r>
        <w:t xml:space="preserve">2012. Clavicles, interclavicles, gastralia, and sternal ribs in sauropod dinosaurs: new reports from </w:t>
      </w:r>
      <w:proofErr w:type="spellStart"/>
      <w:r>
        <w:t>Diplodocidae</w:t>
      </w:r>
      <w:proofErr w:type="spellEnd"/>
      <w:r>
        <w:t xml:space="preserve"> and their morphological, functional and evolutionary implications. </w:t>
      </w:r>
      <w:r>
        <w:rPr>
          <w:i/>
          <w:iCs/>
        </w:rPr>
        <w:t>Journal of Anatomy</w:t>
      </w:r>
      <w:r>
        <w:t xml:space="preserve"> </w:t>
      </w:r>
      <w:r>
        <w:rPr>
          <w:b/>
          <w:bCs/>
        </w:rPr>
        <w:t>222(3)</w:t>
      </w:r>
      <w:r>
        <w:t>:321–340. doi:10.1111/joa.12012</w:t>
      </w:r>
    </w:p>
    <w:p w14:paraId="76DA24FB" w14:textId="77777777" w:rsidR="00DF759D" w:rsidRDefault="002B48E8">
      <w:pPr>
        <w:pStyle w:val="Reference"/>
      </w:pPr>
      <w:r>
        <w:t xml:space="preserve">Tschopp, Emanuel, </w:t>
      </w:r>
      <w:proofErr w:type="spellStart"/>
      <w:r>
        <w:t>Octávio</w:t>
      </w:r>
      <w:proofErr w:type="spellEnd"/>
      <w:r>
        <w:t xml:space="preserve"> Mateus and Roger B. J. Benson. 2015. A specimen-level phylogenetic analysis and taxonomic revision of </w:t>
      </w:r>
      <w:proofErr w:type="spellStart"/>
      <w:r>
        <w:t>Diplodocidae</w:t>
      </w:r>
      <w:proofErr w:type="spellEnd"/>
      <w:r>
        <w:t xml:space="preserve"> (Dinosauria, </w:t>
      </w:r>
      <w:proofErr w:type="spellStart"/>
      <w:r>
        <w:t>Sauropoda</w:t>
      </w:r>
      <w:proofErr w:type="spellEnd"/>
      <w:r>
        <w:t xml:space="preserve">). </w:t>
      </w:r>
      <w:proofErr w:type="spellStart"/>
      <w:r>
        <w:rPr>
          <w:i/>
          <w:iCs/>
        </w:rPr>
        <w:t>PeerJ</w:t>
      </w:r>
      <w:proofErr w:type="spellEnd"/>
      <w:r>
        <w:t xml:space="preserve"> </w:t>
      </w:r>
      <w:proofErr w:type="gramStart"/>
      <w:r>
        <w:rPr>
          <w:b/>
          <w:bCs/>
        </w:rPr>
        <w:t>2</w:t>
      </w:r>
      <w:r>
        <w:t>:e</w:t>
      </w:r>
      <w:proofErr w:type="gramEnd"/>
      <w:r>
        <w:t>857. doi:10.7717/peerj.857</w:t>
      </w:r>
    </w:p>
    <w:p w14:paraId="29C9AD0B" w14:textId="77777777" w:rsidR="00DF759D" w:rsidRDefault="002B48E8">
      <w:pPr>
        <w:pStyle w:val="Reference"/>
      </w:pPr>
      <w:r>
        <w:t xml:space="preserve">Tschopp, Emanuel, Susannah C. R. Maidment, Matthew C. </w:t>
      </w:r>
      <w:proofErr w:type="spellStart"/>
      <w:r>
        <w:t>Lamanna</w:t>
      </w:r>
      <w:proofErr w:type="spellEnd"/>
      <w:r>
        <w:t xml:space="preserve"> and Mark A. </w:t>
      </w:r>
      <w:proofErr w:type="spellStart"/>
      <w:r>
        <w:t>Norell</w:t>
      </w:r>
      <w:proofErr w:type="spellEnd"/>
      <w:r>
        <w:t xml:space="preserve">. 2019. Reassessment of a historical collection of sauropod dinosaurs from the northern Morrison Formation of Wyoming, with implications for sauropod biogeography. </w:t>
      </w:r>
      <w:r>
        <w:rPr>
          <w:i/>
          <w:iCs/>
        </w:rPr>
        <w:t>Bulletin of the American Museum of Natural History</w:t>
      </w:r>
      <w:r>
        <w:t xml:space="preserve"> </w:t>
      </w:r>
      <w:r>
        <w:rPr>
          <w:b/>
          <w:bCs/>
        </w:rPr>
        <w:t>437</w:t>
      </w:r>
      <w:r>
        <w:t>:1–79, 31 figures, 22 tables.</w:t>
      </w:r>
    </w:p>
    <w:p w14:paraId="39003C37" w14:textId="77777777" w:rsidR="00DF759D" w:rsidRDefault="002B48E8">
      <w:pPr>
        <w:pStyle w:val="Reference"/>
      </w:pPr>
      <w:proofErr w:type="spellStart"/>
      <w:r>
        <w:t>Untermann</w:t>
      </w:r>
      <w:proofErr w:type="spellEnd"/>
      <w:r>
        <w:t xml:space="preserve">, G. Ernest. 1952. Moulds for huge dinosaur model arrive from Carnegie Museum. </w:t>
      </w:r>
      <w:r>
        <w:rPr>
          <w:i/>
          <w:iCs/>
        </w:rPr>
        <w:t>Express</w:t>
      </w:r>
      <w:r>
        <w:t xml:space="preserve"> (Utah Press Association), Thursday, August 8, 195, p1.</w:t>
      </w:r>
    </w:p>
    <w:p w14:paraId="5912CCD1" w14:textId="77777777" w:rsidR="00DF759D" w:rsidRDefault="002B48E8">
      <w:pPr>
        <w:pStyle w:val="Reference"/>
      </w:pPr>
      <w:proofErr w:type="spellStart"/>
      <w:r>
        <w:t>Untermann</w:t>
      </w:r>
      <w:proofErr w:type="spellEnd"/>
      <w:r>
        <w:t xml:space="preserve">, G. Ernest. 1959. A replica of </w:t>
      </w:r>
      <w:r>
        <w:rPr>
          <w:i/>
          <w:iCs/>
        </w:rPr>
        <w:t>Diplodocus</w:t>
      </w:r>
      <w:r>
        <w:t xml:space="preserve">. </w:t>
      </w:r>
      <w:r>
        <w:rPr>
          <w:i/>
          <w:iCs/>
        </w:rPr>
        <w:t>Curator</w:t>
      </w:r>
      <w:r>
        <w:t xml:space="preserve"> </w:t>
      </w:r>
      <w:r>
        <w:rPr>
          <w:b/>
          <w:bCs/>
        </w:rPr>
        <w:t>2(4)</w:t>
      </w:r>
      <w:r>
        <w:t>:364–369. doi:10.1111/j.2151-</w:t>
      </w:r>
      <w:proofErr w:type="gramStart"/>
      <w:r>
        <w:t>6952.1959.tb</w:t>
      </w:r>
      <w:proofErr w:type="gramEnd"/>
      <w:r>
        <w:t>00520.x</w:t>
      </w:r>
    </w:p>
    <w:p w14:paraId="414848AA" w14:textId="77777777" w:rsidR="00DF759D" w:rsidRDefault="002B48E8">
      <w:pPr>
        <w:pStyle w:val="Heading1"/>
      </w:pPr>
      <w:r>
        <w:br w:type="page"/>
      </w:r>
    </w:p>
    <w:p w14:paraId="0D187A54" w14:textId="77777777" w:rsidR="00DF759D" w:rsidRDefault="002B48E8">
      <w:pPr>
        <w:pStyle w:val="Heading1"/>
      </w:pPr>
      <w:bookmarkStart w:id="344" w:name="__RefHeading___Toc5233_14216418"/>
      <w:bookmarkEnd w:id="344"/>
      <w:r>
        <w:lastRenderedPageBreak/>
        <w:t>Tables</w:t>
      </w:r>
    </w:p>
    <w:p w14:paraId="7F199073" w14:textId="77777777" w:rsidR="00DF759D" w:rsidRDefault="002B48E8">
      <w:pPr>
        <w:pStyle w:val="Reference"/>
      </w:pPr>
      <w:r>
        <w:rPr>
          <w:b/>
          <w:bCs/>
        </w:rPr>
        <w:t>Table A.</w:t>
      </w:r>
      <w: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Look w:val="0000" w:firstRow="0" w:lastRow="0" w:firstColumn="0" w:lastColumn="0" w:noHBand="0" w:noVBand="0"/>
      </w:tblPr>
      <w:tblGrid>
        <w:gridCol w:w="2410"/>
        <w:gridCol w:w="2695"/>
        <w:gridCol w:w="2269"/>
        <w:gridCol w:w="2263"/>
      </w:tblGrid>
      <w:tr w:rsidR="00DF759D" w14:paraId="4DBFA790" w14:textId="77777777">
        <w:tc>
          <w:tcPr>
            <w:tcW w:w="2409" w:type="dxa"/>
            <w:tcBorders>
              <w:top w:val="single" w:sz="4" w:space="0" w:color="DDDDDD"/>
              <w:left w:val="single" w:sz="4" w:space="0" w:color="DDDDDD"/>
              <w:bottom w:val="single" w:sz="4" w:space="0" w:color="000000"/>
            </w:tcBorders>
            <w:shd w:val="clear" w:color="auto" w:fill="auto"/>
          </w:tcPr>
          <w:p w14:paraId="12C784DD" w14:textId="77777777" w:rsidR="00DF759D" w:rsidRDefault="002B48E8">
            <w:pPr>
              <w:pStyle w:val="TableContents"/>
              <w:widowControl w:val="0"/>
              <w:rPr>
                <w:rFonts w:ascii="Liberation Serif" w:hAnsi="Liberation Serif"/>
                <w:b/>
                <w:bCs/>
                <w:color w:val="000000"/>
              </w:rPr>
            </w:pPr>
            <w:r>
              <w:rPr>
                <w:rFonts w:ascii="Liberation Serif" w:hAnsi="Liberation Serif"/>
                <w:b/>
                <w:bCs/>
                <w:color w:val="000000"/>
              </w:rPr>
              <w:t>Element</w:t>
            </w:r>
          </w:p>
        </w:tc>
        <w:tc>
          <w:tcPr>
            <w:tcW w:w="2695" w:type="dxa"/>
            <w:tcBorders>
              <w:top w:val="single" w:sz="4" w:space="0" w:color="DDDDDD"/>
              <w:left w:val="single" w:sz="4" w:space="0" w:color="DDDDDD"/>
              <w:bottom w:val="single" w:sz="4" w:space="0" w:color="000000"/>
            </w:tcBorders>
            <w:shd w:val="clear" w:color="auto" w:fill="auto"/>
          </w:tcPr>
          <w:p w14:paraId="0B40DA25" w14:textId="77777777" w:rsidR="00DF759D" w:rsidRDefault="002B48E8">
            <w:pPr>
              <w:pStyle w:val="TableContents"/>
              <w:widowControl w:val="0"/>
              <w:rPr>
                <w:rFonts w:ascii="Liberation Serif" w:hAnsi="Liberation Serif"/>
                <w:b/>
                <w:bCs/>
                <w:color w:val="000000"/>
              </w:rPr>
            </w:pPr>
            <w:r>
              <w:rPr>
                <w:rFonts w:ascii="Liberation Serif" w:hAnsi="Liberation Serif"/>
                <w:b/>
                <w:bCs/>
                <w:color w:val="000000"/>
              </w:rPr>
              <w:t>Original mount</w:t>
            </w:r>
          </w:p>
        </w:tc>
        <w:tc>
          <w:tcPr>
            <w:tcW w:w="2269" w:type="dxa"/>
            <w:tcBorders>
              <w:top w:val="single" w:sz="4" w:space="0" w:color="DDDDDD"/>
              <w:left w:val="single" w:sz="4" w:space="0" w:color="DDDDDD"/>
              <w:bottom w:val="single" w:sz="4" w:space="0" w:color="000000"/>
            </w:tcBorders>
            <w:shd w:val="clear" w:color="auto" w:fill="auto"/>
          </w:tcPr>
          <w:p w14:paraId="51FD7856" w14:textId="77777777" w:rsidR="00DF759D" w:rsidRDefault="002B48E8">
            <w:pPr>
              <w:pStyle w:val="TableContents"/>
              <w:widowControl w:val="0"/>
              <w:rPr>
                <w:rFonts w:ascii="Liberation Serif" w:hAnsi="Liberation Serif"/>
                <w:b/>
                <w:bCs/>
                <w:color w:val="000000"/>
              </w:rPr>
            </w:pPr>
            <w:r>
              <w:rPr>
                <w:rFonts w:ascii="Liberation Serif" w:hAnsi="Liberation Serif"/>
                <w:b/>
                <w:bCs/>
                <w:color w:val="000000"/>
              </w:rPr>
              <w:t>Changes to mount</w:t>
            </w:r>
          </w:p>
        </w:tc>
        <w:tc>
          <w:tcPr>
            <w:tcW w:w="2263" w:type="dxa"/>
            <w:tcBorders>
              <w:top w:val="single" w:sz="4" w:space="0" w:color="DDDDDD"/>
              <w:left w:val="single" w:sz="4" w:space="0" w:color="DDDDDD"/>
              <w:bottom w:val="single" w:sz="4" w:space="0" w:color="000000"/>
              <w:right w:val="single" w:sz="4" w:space="0" w:color="DDDDDD"/>
            </w:tcBorders>
            <w:shd w:val="clear" w:color="auto" w:fill="auto"/>
          </w:tcPr>
          <w:p w14:paraId="03FE4C3E" w14:textId="77777777" w:rsidR="00DF759D" w:rsidRDefault="002B48E8">
            <w:pPr>
              <w:pStyle w:val="TableContents"/>
              <w:widowControl w:val="0"/>
              <w:rPr>
                <w:rFonts w:ascii="Liberation Serif" w:hAnsi="Liberation Serif"/>
                <w:b/>
                <w:bCs/>
                <w:color w:val="000000"/>
              </w:rPr>
            </w:pPr>
            <w:r>
              <w:rPr>
                <w:rFonts w:ascii="Liberation Serif" w:hAnsi="Liberation Serif"/>
                <w:b/>
                <w:bCs/>
                <w:color w:val="000000"/>
              </w:rPr>
              <w:t>Casts</w:t>
            </w:r>
          </w:p>
        </w:tc>
      </w:tr>
      <w:tr w:rsidR="00DF759D" w14:paraId="7854EE33" w14:textId="77777777">
        <w:tc>
          <w:tcPr>
            <w:tcW w:w="2409" w:type="dxa"/>
            <w:tcBorders>
              <w:top w:val="single" w:sz="4" w:space="0" w:color="DDDDDD"/>
              <w:left w:val="single" w:sz="4" w:space="0" w:color="DDDDDD"/>
              <w:bottom w:val="single" w:sz="4" w:space="0" w:color="DDDDDD"/>
            </w:tcBorders>
            <w:shd w:val="clear" w:color="auto" w:fill="auto"/>
          </w:tcPr>
          <w:p w14:paraId="4C8C0C43"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Skull</w:t>
            </w:r>
          </w:p>
        </w:tc>
        <w:tc>
          <w:tcPr>
            <w:tcW w:w="2695" w:type="dxa"/>
            <w:tcBorders>
              <w:top w:val="single" w:sz="4" w:space="0" w:color="DDDDDD"/>
              <w:left w:val="single" w:sz="4" w:space="0" w:color="DDDDDD"/>
              <w:bottom w:val="single" w:sz="4" w:space="0" w:color="DDDDDD"/>
            </w:tcBorders>
            <w:shd w:val="clear" w:color="auto" w:fill="auto"/>
          </w:tcPr>
          <w:p w14:paraId="33BF5516"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HMNS 175 (S) +</w:t>
            </w:r>
          </w:p>
          <w:p w14:paraId="4E2FF24D"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 xml:space="preserve">USNM 2673 (S) </w:t>
            </w:r>
          </w:p>
        </w:tc>
        <w:tc>
          <w:tcPr>
            <w:tcW w:w="2269" w:type="dxa"/>
            <w:tcBorders>
              <w:top w:val="single" w:sz="4" w:space="0" w:color="DDDDDD"/>
              <w:left w:val="single" w:sz="4" w:space="0" w:color="DDDDDD"/>
              <w:bottom w:val="single" w:sz="4" w:space="0" w:color="DDDDDD"/>
            </w:tcBorders>
            <w:shd w:val="clear" w:color="auto" w:fill="auto"/>
          </w:tcPr>
          <w:p w14:paraId="206F4E7D" w14:textId="77777777" w:rsidR="00DF759D" w:rsidRDefault="002B48E8">
            <w:pPr>
              <w:pStyle w:val="BodyText"/>
              <w:widowControl w:val="0"/>
              <w:rPr>
                <w:rFonts w:ascii="Liberation Serif" w:hAnsi="Liberation Serif"/>
                <w:color w:val="000000"/>
              </w:rPr>
            </w:pPr>
            <w:r>
              <w:rPr>
                <w:rFonts w:ascii="Liberation Serif" w:hAnsi="Liberation Serif"/>
                <w:color w:val="000000"/>
              </w:rPr>
              <w:t>CM 11161 (C)</w:t>
            </w: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6922D511" w14:textId="77777777" w:rsidR="00DF759D" w:rsidRDefault="00DF759D">
            <w:pPr>
              <w:pStyle w:val="TableContents"/>
              <w:widowControl w:val="0"/>
              <w:rPr>
                <w:rFonts w:ascii="Liberation Serif" w:hAnsi="Liberation Serif"/>
                <w:color w:val="000000"/>
              </w:rPr>
            </w:pPr>
          </w:p>
        </w:tc>
      </w:tr>
      <w:tr w:rsidR="00DF759D" w14:paraId="29348DDF" w14:textId="77777777">
        <w:tc>
          <w:tcPr>
            <w:tcW w:w="2409" w:type="dxa"/>
            <w:tcBorders>
              <w:top w:val="single" w:sz="4" w:space="0" w:color="DDDDDD"/>
              <w:left w:val="single" w:sz="4" w:space="0" w:color="DDDDDD"/>
              <w:bottom w:val="single" w:sz="4" w:space="0" w:color="DDDDDD"/>
            </w:tcBorders>
            <w:shd w:val="clear" w:color="auto" w:fill="auto"/>
          </w:tcPr>
          <w:p w14:paraId="6D43127C"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Atlas</w:t>
            </w:r>
          </w:p>
        </w:tc>
        <w:tc>
          <w:tcPr>
            <w:tcW w:w="2695" w:type="dxa"/>
            <w:tcBorders>
              <w:top w:val="single" w:sz="4" w:space="0" w:color="DDDDDD"/>
              <w:left w:val="single" w:sz="4" w:space="0" w:color="DDDDDD"/>
              <w:bottom w:val="single" w:sz="4" w:space="0" w:color="DDDDDD"/>
            </w:tcBorders>
            <w:shd w:val="clear" w:color="auto" w:fill="auto"/>
          </w:tcPr>
          <w:p w14:paraId="412917E8"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w:t>
            </w:r>
          </w:p>
        </w:tc>
        <w:tc>
          <w:tcPr>
            <w:tcW w:w="2269" w:type="dxa"/>
            <w:tcBorders>
              <w:top w:val="single" w:sz="4" w:space="0" w:color="DDDDDD"/>
              <w:left w:val="single" w:sz="4" w:space="0" w:color="DDDDDD"/>
              <w:bottom w:val="single" w:sz="4" w:space="0" w:color="DDDDDD"/>
            </w:tcBorders>
            <w:shd w:val="clear" w:color="auto" w:fill="auto"/>
          </w:tcPr>
          <w:p w14:paraId="6086F8AB"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34FEACB6" w14:textId="77777777" w:rsidR="00DF759D" w:rsidRDefault="00DF759D">
            <w:pPr>
              <w:pStyle w:val="TableContents"/>
              <w:widowControl w:val="0"/>
              <w:rPr>
                <w:rFonts w:ascii="Liberation Serif" w:hAnsi="Liberation Serif"/>
                <w:color w:val="000000"/>
              </w:rPr>
            </w:pPr>
          </w:p>
        </w:tc>
      </w:tr>
      <w:tr w:rsidR="00DF759D" w14:paraId="30052069" w14:textId="77777777">
        <w:tc>
          <w:tcPr>
            <w:tcW w:w="2409" w:type="dxa"/>
            <w:tcBorders>
              <w:top w:val="single" w:sz="4" w:space="0" w:color="DDDDDD"/>
              <w:left w:val="single" w:sz="4" w:space="0" w:color="DDDDDD"/>
              <w:bottom w:val="single" w:sz="4" w:space="0" w:color="DDDDDD"/>
            </w:tcBorders>
            <w:shd w:val="clear" w:color="auto" w:fill="auto"/>
          </w:tcPr>
          <w:p w14:paraId="60336FFD"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C2–15</w:t>
            </w:r>
          </w:p>
        </w:tc>
        <w:tc>
          <w:tcPr>
            <w:tcW w:w="2695" w:type="dxa"/>
            <w:tcBorders>
              <w:top w:val="single" w:sz="4" w:space="0" w:color="DDDDDD"/>
              <w:left w:val="single" w:sz="4" w:space="0" w:color="DDDDDD"/>
              <w:bottom w:val="single" w:sz="4" w:space="0" w:color="DDDDDD"/>
            </w:tcBorders>
            <w:shd w:val="clear" w:color="auto" w:fill="auto"/>
          </w:tcPr>
          <w:p w14:paraId="305C1DCB"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84</w:t>
            </w:r>
          </w:p>
        </w:tc>
        <w:tc>
          <w:tcPr>
            <w:tcW w:w="2269" w:type="dxa"/>
            <w:tcBorders>
              <w:top w:val="single" w:sz="4" w:space="0" w:color="DDDDDD"/>
              <w:left w:val="single" w:sz="4" w:space="0" w:color="DDDDDD"/>
              <w:bottom w:val="single" w:sz="4" w:space="0" w:color="DDDDDD"/>
            </w:tcBorders>
            <w:shd w:val="clear" w:color="auto" w:fill="auto"/>
          </w:tcPr>
          <w:p w14:paraId="58EFC944"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02090B5A" w14:textId="77777777" w:rsidR="00DF759D" w:rsidRDefault="00DF759D">
            <w:pPr>
              <w:pStyle w:val="TableContents"/>
              <w:widowControl w:val="0"/>
              <w:rPr>
                <w:rFonts w:ascii="Liberation Serif" w:hAnsi="Liberation Serif"/>
                <w:color w:val="000000"/>
              </w:rPr>
            </w:pPr>
          </w:p>
        </w:tc>
      </w:tr>
      <w:tr w:rsidR="00DF759D" w14:paraId="1A87A26C" w14:textId="77777777">
        <w:tc>
          <w:tcPr>
            <w:tcW w:w="2409" w:type="dxa"/>
            <w:tcBorders>
              <w:top w:val="single" w:sz="4" w:space="0" w:color="DDDDDD"/>
              <w:left w:val="single" w:sz="4" w:space="0" w:color="DDDDDD"/>
              <w:bottom w:val="single" w:sz="4" w:space="0" w:color="DDDDDD"/>
            </w:tcBorders>
            <w:shd w:val="clear" w:color="auto" w:fill="auto"/>
          </w:tcPr>
          <w:p w14:paraId="4FB93623"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D1–10</w:t>
            </w:r>
          </w:p>
        </w:tc>
        <w:tc>
          <w:tcPr>
            <w:tcW w:w="2695" w:type="dxa"/>
            <w:tcBorders>
              <w:top w:val="single" w:sz="4" w:space="0" w:color="DDDDDD"/>
              <w:left w:val="single" w:sz="4" w:space="0" w:color="DDDDDD"/>
              <w:bottom w:val="single" w:sz="4" w:space="0" w:color="DDDDDD"/>
            </w:tcBorders>
            <w:shd w:val="clear" w:color="auto" w:fill="auto"/>
          </w:tcPr>
          <w:p w14:paraId="0F5EACF7"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84</w:t>
            </w:r>
          </w:p>
        </w:tc>
        <w:tc>
          <w:tcPr>
            <w:tcW w:w="2269" w:type="dxa"/>
            <w:tcBorders>
              <w:top w:val="single" w:sz="4" w:space="0" w:color="DDDDDD"/>
              <w:left w:val="single" w:sz="4" w:space="0" w:color="DDDDDD"/>
              <w:bottom w:val="single" w:sz="4" w:space="0" w:color="DDDDDD"/>
            </w:tcBorders>
            <w:shd w:val="clear" w:color="auto" w:fill="auto"/>
          </w:tcPr>
          <w:p w14:paraId="3E1E47D0"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2AB5C65D" w14:textId="77777777" w:rsidR="00DF759D" w:rsidRDefault="00DF759D">
            <w:pPr>
              <w:pStyle w:val="TableContents"/>
              <w:widowControl w:val="0"/>
              <w:rPr>
                <w:rFonts w:ascii="Liberation Serif" w:hAnsi="Liberation Serif"/>
                <w:color w:val="000000"/>
              </w:rPr>
            </w:pPr>
          </w:p>
        </w:tc>
      </w:tr>
      <w:tr w:rsidR="00DF759D" w14:paraId="7D8E7D9A" w14:textId="77777777">
        <w:tc>
          <w:tcPr>
            <w:tcW w:w="2409" w:type="dxa"/>
            <w:tcBorders>
              <w:top w:val="single" w:sz="4" w:space="0" w:color="DDDDDD"/>
              <w:left w:val="single" w:sz="4" w:space="0" w:color="DDDDDD"/>
              <w:bottom w:val="single" w:sz="4" w:space="0" w:color="DDDDDD"/>
            </w:tcBorders>
            <w:shd w:val="clear" w:color="auto" w:fill="auto"/>
          </w:tcPr>
          <w:p w14:paraId="606ECB65"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Sacrum (S1–5)</w:t>
            </w:r>
          </w:p>
        </w:tc>
        <w:tc>
          <w:tcPr>
            <w:tcW w:w="2695" w:type="dxa"/>
            <w:tcBorders>
              <w:top w:val="single" w:sz="4" w:space="0" w:color="DDDDDD"/>
              <w:left w:val="single" w:sz="4" w:space="0" w:color="DDDDDD"/>
              <w:bottom w:val="single" w:sz="4" w:space="0" w:color="DDDDDD"/>
            </w:tcBorders>
            <w:shd w:val="clear" w:color="auto" w:fill="auto"/>
          </w:tcPr>
          <w:p w14:paraId="157DCA72"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84</w:t>
            </w:r>
          </w:p>
        </w:tc>
        <w:tc>
          <w:tcPr>
            <w:tcW w:w="2269" w:type="dxa"/>
            <w:tcBorders>
              <w:top w:val="single" w:sz="4" w:space="0" w:color="DDDDDD"/>
              <w:left w:val="single" w:sz="4" w:space="0" w:color="DDDDDD"/>
              <w:bottom w:val="single" w:sz="4" w:space="0" w:color="DDDDDD"/>
            </w:tcBorders>
            <w:shd w:val="clear" w:color="auto" w:fill="auto"/>
          </w:tcPr>
          <w:p w14:paraId="15CC2858"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543482E5" w14:textId="77777777" w:rsidR="00DF759D" w:rsidRDefault="00DF759D">
            <w:pPr>
              <w:pStyle w:val="TableContents"/>
              <w:widowControl w:val="0"/>
              <w:rPr>
                <w:rFonts w:ascii="Liberation Serif" w:hAnsi="Liberation Serif"/>
                <w:color w:val="000000"/>
              </w:rPr>
            </w:pPr>
          </w:p>
        </w:tc>
      </w:tr>
      <w:tr w:rsidR="00DF759D" w14:paraId="296FB721" w14:textId="77777777">
        <w:tc>
          <w:tcPr>
            <w:tcW w:w="2409" w:type="dxa"/>
            <w:tcBorders>
              <w:top w:val="single" w:sz="4" w:space="0" w:color="DDDDDD"/>
              <w:left w:val="single" w:sz="4" w:space="0" w:color="DDDDDD"/>
              <w:bottom w:val="single" w:sz="4" w:space="0" w:color="DDDDDD"/>
            </w:tcBorders>
            <w:shd w:val="clear" w:color="auto" w:fill="auto"/>
          </w:tcPr>
          <w:p w14:paraId="5E758B28" w14:textId="77777777" w:rsidR="00DF759D" w:rsidRDefault="002B48E8">
            <w:pPr>
              <w:pStyle w:val="TableContents"/>
              <w:widowControl w:val="0"/>
              <w:rPr>
                <w:rFonts w:ascii="Liberation Serif" w:hAnsi="Liberation Serif"/>
                <w:color w:val="000000"/>
              </w:rPr>
            </w:pPr>
            <w:proofErr w:type="spellStart"/>
            <w:r>
              <w:rPr>
                <w:rFonts w:ascii="Liberation Serif" w:hAnsi="Liberation Serif"/>
                <w:color w:val="000000"/>
              </w:rPr>
              <w:t>Caudals</w:t>
            </w:r>
            <w:proofErr w:type="spellEnd"/>
            <w:r>
              <w:rPr>
                <w:rFonts w:ascii="Liberation Serif" w:hAnsi="Liberation Serif"/>
                <w:color w:val="000000"/>
              </w:rPr>
              <w:t xml:space="preserve"> 1–12</w:t>
            </w:r>
          </w:p>
        </w:tc>
        <w:tc>
          <w:tcPr>
            <w:tcW w:w="2695" w:type="dxa"/>
            <w:tcBorders>
              <w:top w:val="single" w:sz="4" w:space="0" w:color="DDDDDD"/>
              <w:left w:val="single" w:sz="4" w:space="0" w:color="DDDDDD"/>
              <w:bottom w:val="single" w:sz="4" w:space="0" w:color="DDDDDD"/>
            </w:tcBorders>
            <w:shd w:val="clear" w:color="auto" w:fill="auto"/>
          </w:tcPr>
          <w:p w14:paraId="5E687471"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84</w:t>
            </w:r>
          </w:p>
        </w:tc>
        <w:tc>
          <w:tcPr>
            <w:tcW w:w="2269" w:type="dxa"/>
            <w:tcBorders>
              <w:top w:val="single" w:sz="4" w:space="0" w:color="DDDDDD"/>
              <w:left w:val="single" w:sz="4" w:space="0" w:color="DDDDDD"/>
              <w:bottom w:val="single" w:sz="4" w:space="0" w:color="DDDDDD"/>
            </w:tcBorders>
            <w:shd w:val="clear" w:color="auto" w:fill="auto"/>
          </w:tcPr>
          <w:p w14:paraId="6847F701"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2BDBC70B" w14:textId="77777777" w:rsidR="00DF759D" w:rsidRDefault="00DF759D">
            <w:pPr>
              <w:pStyle w:val="TableContents"/>
              <w:widowControl w:val="0"/>
              <w:rPr>
                <w:rFonts w:ascii="Liberation Serif" w:hAnsi="Liberation Serif"/>
                <w:color w:val="000000"/>
              </w:rPr>
            </w:pPr>
          </w:p>
        </w:tc>
      </w:tr>
      <w:tr w:rsidR="00DF759D" w14:paraId="253528BB" w14:textId="77777777">
        <w:tc>
          <w:tcPr>
            <w:tcW w:w="2409" w:type="dxa"/>
            <w:tcBorders>
              <w:top w:val="single" w:sz="4" w:space="0" w:color="DDDDDD"/>
              <w:left w:val="single" w:sz="4" w:space="0" w:color="DDDDDD"/>
              <w:bottom w:val="single" w:sz="4" w:space="0" w:color="DDDDDD"/>
            </w:tcBorders>
            <w:shd w:val="clear" w:color="auto" w:fill="auto"/>
          </w:tcPr>
          <w:p w14:paraId="3DD1476D" w14:textId="77777777" w:rsidR="00DF759D" w:rsidRDefault="002B48E8">
            <w:pPr>
              <w:pStyle w:val="TableContents"/>
              <w:widowControl w:val="0"/>
              <w:rPr>
                <w:rFonts w:ascii="Liberation Serif" w:hAnsi="Liberation Serif"/>
                <w:color w:val="000000"/>
              </w:rPr>
            </w:pPr>
            <w:proofErr w:type="spellStart"/>
            <w:r>
              <w:rPr>
                <w:rFonts w:ascii="Liberation Serif" w:hAnsi="Liberation Serif"/>
                <w:color w:val="000000"/>
              </w:rPr>
              <w:t>Caudals</w:t>
            </w:r>
            <w:proofErr w:type="spellEnd"/>
            <w:r>
              <w:rPr>
                <w:rFonts w:ascii="Liberation Serif" w:hAnsi="Liberation Serif"/>
                <w:color w:val="000000"/>
              </w:rPr>
              <w:t xml:space="preserve"> 13–31, 33–36</w:t>
            </w:r>
          </w:p>
        </w:tc>
        <w:tc>
          <w:tcPr>
            <w:tcW w:w="2695" w:type="dxa"/>
            <w:tcBorders>
              <w:top w:val="single" w:sz="4" w:space="0" w:color="DDDDDD"/>
              <w:left w:val="single" w:sz="4" w:space="0" w:color="DDDDDD"/>
              <w:bottom w:val="single" w:sz="4" w:space="0" w:color="DDDDDD"/>
            </w:tcBorders>
            <w:shd w:val="clear" w:color="auto" w:fill="auto"/>
          </w:tcPr>
          <w:p w14:paraId="20AE03A8"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94</w:t>
            </w:r>
          </w:p>
        </w:tc>
        <w:tc>
          <w:tcPr>
            <w:tcW w:w="2269" w:type="dxa"/>
            <w:tcBorders>
              <w:top w:val="single" w:sz="4" w:space="0" w:color="DDDDDD"/>
              <w:left w:val="single" w:sz="4" w:space="0" w:color="DDDDDD"/>
              <w:bottom w:val="single" w:sz="4" w:space="0" w:color="DDDDDD"/>
            </w:tcBorders>
            <w:shd w:val="clear" w:color="auto" w:fill="auto"/>
          </w:tcPr>
          <w:p w14:paraId="4ECEFC74"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75B7BF5C" w14:textId="77777777" w:rsidR="00DF759D" w:rsidRDefault="00DF759D">
            <w:pPr>
              <w:pStyle w:val="TableContents"/>
              <w:widowControl w:val="0"/>
              <w:rPr>
                <w:rFonts w:ascii="Liberation Serif" w:hAnsi="Liberation Serif"/>
                <w:color w:val="000000"/>
              </w:rPr>
            </w:pPr>
          </w:p>
        </w:tc>
      </w:tr>
      <w:tr w:rsidR="00DF759D" w14:paraId="22F7055E" w14:textId="77777777">
        <w:tc>
          <w:tcPr>
            <w:tcW w:w="2409" w:type="dxa"/>
            <w:tcBorders>
              <w:top w:val="single" w:sz="4" w:space="0" w:color="DDDDDD"/>
              <w:left w:val="single" w:sz="4" w:space="0" w:color="DDDDDD"/>
              <w:bottom w:val="single" w:sz="4" w:space="0" w:color="DDDDDD"/>
            </w:tcBorders>
            <w:shd w:val="clear" w:color="auto" w:fill="auto"/>
          </w:tcPr>
          <w:p w14:paraId="03684E9A" w14:textId="77777777" w:rsidR="00DF759D" w:rsidRDefault="002B48E8">
            <w:pPr>
              <w:pStyle w:val="TableContents"/>
              <w:widowControl w:val="0"/>
              <w:rPr>
                <w:rFonts w:ascii="Liberation Serif" w:hAnsi="Liberation Serif"/>
                <w:color w:val="000000"/>
              </w:rPr>
            </w:pPr>
            <w:proofErr w:type="spellStart"/>
            <w:r>
              <w:rPr>
                <w:rFonts w:ascii="Liberation Serif" w:hAnsi="Liberation Serif"/>
                <w:color w:val="000000"/>
              </w:rPr>
              <w:t>Caudals</w:t>
            </w:r>
            <w:proofErr w:type="spellEnd"/>
            <w:r>
              <w:rPr>
                <w:rFonts w:ascii="Liberation Serif" w:hAnsi="Liberation Serif"/>
                <w:color w:val="000000"/>
              </w:rPr>
              <w:t xml:space="preserve"> 32, 37–73</w:t>
            </w:r>
          </w:p>
        </w:tc>
        <w:tc>
          <w:tcPr>
            <w:tcW w:w="2695" w:type="dxa"/>
            <w:tcBorders>
              <w:top w:val="single" w:sz="4" w:space="0" w:color="DDDDDD"/>
              <w:left w:val="single" w:sz="4" w:space="0" w:color="DDDDDD"/>
              <w:bottom w:val="single" w:sz="4" w:space="0" w:color="DDDDDD"/>
            </w:tcBorders>
            <w:shd w:val="clear" w:color="auto" w:fill="auto"/>
          </w:tcPr>
          <w:p w14:paraId="539C140E"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307</w:t>
            </w:r>
          </w:p>
        </w:tc>
        <w:tc>
          <w:tcPr>
            <w:tcW w:w="2269" w:type="dxa"/>
            <w:tcBorders>
              <w:top w:val="single" w:sz="4" w:space="0" w:color="DDDDDD"/>
              <w:left w:val="single" w:sz="4" w:space="0" w:color="DDDDDD"/>
              <w:bottom w:val="single" w:sz="4" w:space="0" w:color="DDDDDD"/>
            </w:tcBorders>
            <w:shd w:val="clear" w:color="auto" w:fill="auto"/>
          </w:tcPr>
          <w:p w14:paraId="25BA3A13"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7452AE56" w14:textId="77777777" w:rsidR="00DF759D" w:rsidRDefault="00DF759D">
            <w:pPr>
              <w:pStyle w:val="TableContents"/>
              <w:widowControl w:val="0"/>
              <w:rPr>
                <w:rFonts w:ascii="Liberation Serif" w:hAnsi="Liberation Serif"/>
                <w:color w:val="000000"/>
              </w:rPr>
            </w:pPr>
          </w:p>
        </w:tc>
      </w:tr>
      <w:tr w:rsidR="00DF759D" w14:paraId="086CBBA4" w14:textId="77777777">
        <w:tc>
          <w:tcPr>
            <w:tcW w:w="2409" w:type="dxa"/>
            <w:tcBorders>
              <w:top w:val="single" w:sz="4" w:space="0" w:color="DDDDDD"/>
              <w:left w:val="single" w:sz="4" w:space="0" w:color="DDDDDD"/>
              <w:bottom w:val="single" w:sz="4" w:space="0" w:color="DDDDDD"/>
            </w:tcBorders>
            <w:shd w:val="clear" w:color="auto" w:fill="auto"/>
          </w:tcPr>
          <w:p w14:paraId="79959ED1" w14:textId="77777777" w:rsidR="00DF759D" w:rsidRDefault="002B48E8">
            <w:pPr>
              <w:pStyle w:val="TableContents"/>
              <w:widowControl w:val="0"/>
              <w:rPr>
                <w:rFonts w:ascii="Liberation Serif" w:hAnsi="Liberation Serif"/>
                <w:color w:val="000000"/>
              </w:rPr>
            </w:pPr>
            <w:proofErr w:type="spellStart"/>
            <w:r>
              <w:rPr>
                <w:rFonts w:ascii="Liberation Serif" w:hAnsi="Liberation Serif"/>
                <w:color w:val="000000"/>
              </w:rPr>
              <w:t>Caudals</w:t>
            </w:r>
            <w:proofErr w:type="spellEnd"/>
            <w:r>
              <w:rPr>
                <w:rFonts w:ascii="Liberation Serif" w:hAnsi="Liberation Serif"/>
                <w:color w:val="000000"/>
              </w:rPr>
              <w:t xml:space="preserve"> 74–83</w:t>
            </w:r>
          </w:p>
        </w:tc>
        <w:tc>
          <w:tcPr>
            <w:tcW w:w="2695" w:type="dxa"/>
            <w:tcBorders>
              <w:top w:val="single" w:sz="4" w:space="0" w:color="DDDDDD"/>
              <w:left w:val="single" w:sz="4" w:space="0" w:color="DDDDDD"/>
              <w:bottom w:val="single" w:sz="4" w:space="0" w:color="DDDDDD"/>
            </w:tcBorders>
            <w:shd w:val="clear" w:color="auto" w:fill="auto"/>
          </w:tcPr>
          <w:p w14:paraId="7BFAB68D"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(omitted)</w:t>
            </w:r>
          </w:p>
        </w:tc>
        <w:tc>
          <w:tcPr>
            <w:tcW w:w="2269" w:type="dxa"/>
            <w:tcBorders>
              <w:top w:val="single" w:sz="4" w:space="0" w:color="DDDDDD"/>
              <w:left w:val="single" w:sz="4" w:space="0" w:color="DDDDDD"/>
              <w:bottom w:val="single" w:sz="4" w:space="0" w:color="DDDDDD"/>
            </w:tcBorders>
            <w:shd w:val="clear" w:color="auto" w:fill="auto"/>
          </w:tcPr>
          <w:p w14:paraId="5C3A3E86"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Sculptures added</w:t>
            </w: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417D8BE6" w14:textId="77777777" w:rsidR="00DF759D" w:rsidRDefault="00DF759D">
            <w:pPr>
              <w:pStyle w:val="TableContents"/>
              <w:widowControl w:val="0"/>
              <w:rPr>
                <w:rFonts w:ascii="Liberation Serif" w:hAnsi="Liberation Serif"/>
                <w:color w:val="000000"/>
              </w:rPr>
            </w:pPr>
          </w:p>
        </w:tc>
      </w:tr>
      <w:tr w:rsidR="00DF759D" w14:paraId="06258960" w14:textId="77777777">
        <w:tc>
          <w:tcPr>
            <w:tcW w:w="2409" w:type="dxa"/>
            <w:tcBorders>
              <w:top w:val="single" w:sz="4" w:space="0" w:color="DDDDDD"/>
              <w:left w:val="single" w:sz="4" w:space="0" w:color="DDDDDD"/>
              <w:bottom w:val="single" w:sz="4" w:space="0" w:color="DDDDDD"/>
            </w:tcBorders>
            <w:shd w:val="clear" w:color="auto" w:fill="auto"/>
          </w:tcPr>
          <w:p w14:paraId="4E674830"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Cervical ribs</w:t>
            </w:r>
          </w:p>
        </w:tc>
        <w:tc>
          <w:tcPr>
            <w:tcW w:w="2695" w:type="dxa"/>
            <w:tcBorders>
              <w:top w:val="single" w:sz="4" w:space="0" w:color="DDDDDD"/>
              <w:left w:val="single" w:sz="4" w:space="0" w:color="DDDDDD"/>
              <w:bottom w:val="single" w:sz="4" w:space="0" w:color="DDDDDD"/>
            </w:tcBorders>
            <w:shd w:val="clear" w:color="auto" w:fill="auto"/>
          </w:tcPr>
          <w:p w14:paraId="6B492975"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84, some sculptures</w:t>
            </w:r>
          </w:p>
        </w:tc>
        <w:tc>
          <w:tcPr>
            <w:tcW w:w="2269" w:type="dxa"/>
            <w:tcBorders>
              <w:top w:val="single" w:sz="4" w:space="0" w:color="DDDDDD"/>
              <w:left w:val="single" w:sz="4" w:space="0" w:color="DDDDDD"/>
              <w:bottom w:val="single" w:sz="4" w:space="0" w:color="DDDDDD"/>
            </w:tcBorders>
            <w:shd w:val="clear" w:color="auto" w:fill="auto"/>
          </w:tcPr>
          <w:p w14:paraId="70C86D67"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541A0B04" w14:textId="77777777" w:rsidR="00DF759D" w:rsidRDefault="00DF759D">
            <w:pPr>
              <w:pStyle w:val="TableContents"/>
              <w:widowControl w:val="0"/>
              <w:rPr>
                <w:rFonts w:ascii="Liberation Serif" w:hAnsi="Liberation Serif"/>
                <w:color w:val="000000"/>
              </w:rPr>
            </w:pPr>
          </w:p>
        </w:tc>
      </w:tr>
      <w:tr w:rsidR="00DF759D" w14:paraId="62F8579F" w14:textId="77777777">
        <w:tc>
          <w:tcPr>
            <w:tcW w:w="2409" w:type="dxa"/>
            <w:tcBorders>
              <w:top w:val="single" w:sz="4" w:space="0" w:color="DDDDDD"/>
              <w:left w:val="single" w:sz="4" w:space="0" w:color="DDDDDD"/>
              <w:bottom w:val="single" w:sz="4" w:space="0" w:color="DDDDDD"/>
            </w:tcBorders>
            <w:shd w:val="clear" w:color="auto" w:fill="auto"/>
          </w:tcPr>
          <w:p w14:paraId="6913D115"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Dorsal ribs</w:t>
            </w:r>
          </w:p>
        </w:tc>
        <w:tc>
          <w:tcPr>
            <w:tcW w:w="2695" w:type="dxa"/>
            <w:tcBorders>
              <w:top w:val="single" w:sz="4" w:space="0" w:color="DDDDDD"/>
              <w:left w:val="single" w:sz="4" w:space="0" w:color="DDDDDD"/>
              <w:bottom w:val="single" w:sz="4" w:space="0" w:color="DDDDDD"/>
            </w:tcBorders>
            <w:shd w:val="clear" w:color="auto" w:fill="auto"/>
          </w:tcPr>
          <w:p w14:paraId="38490F16"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84, some sculptures</w:t>
            </w:r>
          </w:p>
        </w:tc>
        <w:tc>
          <w:tcPr>
            <w:tcW w:w="2269" w:type="dxa"/>
            <w:tcBorders>
              <w:top w:val="single" w:sz="4" w:space="0" w:color="DDDDDD"/>
              <w:left w:val="single" w:sz="4" w:space="0" w:color="DDDDDD"/>
              <w:bottom w:val="single" w:sz="4" w:space="0" w:color="DDDDDD"/>
            </w:tcBorders>
            <w:shd w:val="clear" w:color="auto" w:fill="auto"/>
          </w:tcPr>
          <w:p w14:paraId="65D48D84"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2645E895" w14:textId="77777777" w:rsidR="00DF759D" w:rsidRDefault="00DF759D">
            <w:pPr>
              <w:pStyle w:val="TableContents"/>
              <w:widowControl w:val="0"/>
              <w:rPr>
                <w:rFonts w:ascii="Liberation Serif" w:hAnsi="Liberation Serif"/>
                <w:color w:val="000000"/>
              </w:rPr>
            </w:pPr>
          </w:p>
        </w:tc>
      </w:tr>
      <w:tr w:rsidR="00DF759D" w14:paraId="10CB727E" w14:textId="77777777">
        <w:tc>
          <w:tcPr>
            <w:tcW w:w="2409" w:type="dxa"/>
            <w:tcBorders>
              <w:top w:val="single" w:sz="4" w:space="0" w:color="DDDDDD"/>
              <w:left w:val="single" w:sz="4" w:space="0" w:color="DDDDDD"/>
              <w:bottom w:val="single" w:sz="4" w:space="0" w:color="DDDDDD"/>
            </w:tcBorders>
            <w:shd w:val="clear" w:color="auto" w:fill="auto"/>
          </w:tcPr>
          <w:p w14:paraId="6C465124" w14:textId="77777777" w:rsidR="00DF759D" w:rsidRDefault="002B48E8">
            <w:pPr>
              <w:pStyle w:val="TableContents"/>
              <w:widowControl w:val="0"/>
            </w:pPr>
            <w:r>
              <w:rPr>
                <w:rFonts w:ascii="Liberation Serif" w:hAnsi="Liberation Serif"/>
                <w:color w:val="000000"/>
              </w:rPr>
              <w:t>Chevrons 1–6</w:t>
            </w:r>
          </w:p>
        </w:tc>
        <w:tc>
          <w:tcPr>
            <w:tcW w:w="2695" w:type="dxa"/>
            <w:tcBorders>
              <w:top w:val="single" w:sz="4" w:space="0" w:color="DDDDDD"/>
              <w:left w:val="single" w:sz="4" w:space="0" w:color="DDDDDD"/>
              <w:bottom w:val="single" w:sz="4" w:space="0" w:color="DDDDDD"/>
            </w:tcBorders>
            <w:shd w:val="clear" w:color="auto" w:fill="auto"/>
          </w:tcPr>
          <w:p w14:paraId="60A3BEDF" w14:textId="77777777" w:rsidR="00DF759D" w:rsidRDefault="002B48E8">
            <w:pPr>
              <w:pStyle w:val="TableContents"/>
              <w:widowControl w:val="0"/>
            </w:pPr>
            <w:r>
              <w:rPr>
                <w:rFonts w:ascii="Liberation Serif" w:hAnsi="Liberation Serif"/>
                <w:color w:val="000000"/>
              </w:rPr>
              <w:t>CM 94 or possibly CM 84</w:t>
            </w:r>
          </w:p>
        </w:tc>
        <w:tc>
          <w:tcPr>
            <w:tcW w:w="2269" w:type="dxa"/>
            <w:tcBorders>
              <w:top w:val="single" w:sz="4" w:space="0" w:color="DDDDDD"/>
              <w:left w:val="single" w:sz="4" w:space="0" w:color="DDDDDD"/>
              <w:bottom w:val="single" w:sz="4" w:space="0" w:color="DDDDDD"/>
            </w:tcBorders>
            <w:shd w:val="clear" w:color="auto" w:fill="auto"/>
          </w:tcPr>
          <w:p w14:paraId="04DE6754"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632EADB9" w14:textId="77777777" w:rsidR="00DF759D" w:rsidRDefault="00DF759D">
            <w:pPr>
              <w:pStyle w:val="TableContents"/>
              <w:widowControl w:val="0"/>
              <w:rPr>
                <w:rFonts w:ascii="Liberation Serif" w:hAnsi="Liberation Serif"/>
                <w:color w:val="000000"/>
              </w:rPr>
            </w:pPr>
          </w:p>
        </w:tc>
      </w:tr>
      <w:tr w:rsidR="00DF759D" w14:paraId="1B8A4612" w14:textId="77777777">
        <w:tc>
          <w:tcPr>
            <w:tcW w:w="2409" w:type="dxa"/>
            <w:tcBorders>
              <w:top w:val="single" w:sz="4" w:space="0" w:color="000000"/>
              <w:left w:val="single" w:sz="4" w:space="0" w:color="DDDDDD"/>
              <w:bottom w:val="single" w:sz="4" w:space="0" w:color="DDDDDD"/>
            </w:tcBorders>
            <w:shd w:val="clear" w:color="auto" w:fill="auto"/>
          </w:tcPr>
          <w:p w14:paraId="67F40EE8" w14:textId="77777777" w:rsidR="00DF759D" w:rsidRDefault="002B48E8">
            <w:pPr>
              <w:pStyle w:val="TableContents"/>
              <w:widowControl w:val="0"/>
            </w:pPr>
            <w:r>
              <w:t>Chevrons 7–</w:t>
            </w:r>
          </w:p>
        </w:tc>
        <w:tc>
          <w:tcPr>
            <w:tcW w:w="2695" w:type="dxa"/>
            <w:tcBorders>
              <w:top w:val="single" w:sz="4" w:space="0" w:color="000000"/>
              <w:left w:val="single" w:sz="4" w:space="0" w:color="DDDDDD"/>
              <w:bottom w:val="single" w:sz="4" w:space="0" w:color="DDDDDD"/>
            </w:tcBorders>
            <w:shd w:val="clear" w:color="auto" w:fill="auto"/>
          </w:tcPr>
          <w:p w14:paraId="18ECD0E5" w14:textId="77777777" w:rsidR="00DF759D" w:rsidRDefault="002B48E8">
            <w:pPr>
              <w:pStyle w:val="TableContents"/>
              <w:widowControl w:val="0"/>
            </w:pPr>
            <w:r>
              <w:t>AMNH 223 (S)</w:t>
            </w:r>
          </w:p>
        </w:tc>
        <w:tc>
          <w:tcPr>
            <w:tcW w:w="2269" w:type="dxa"/>
            <w:tcBorders>
              <w:top w:val="single" w:sz="4" w:space="0" w:color="000000"/>
              <w:left w:val="single" w:sz="4" w:space="0" w:color="DDDDDD"/>
              <w:bottom w:val="single" w:sz="4" w:space="0" w:color="DDDDDD"/>
            </w:tcBorders>
            <w:shd w:val="clear" w:color="auto" w:fill="auto"/>
          </w:tcPr>
          <w:p w14:paraId="5016A946" w14:textId="77777777" w:rsidR="00DF759D" w:rsidRDefault="00DF759D">
            <w:pPr>
              <w:pStyle w:val="TableContents"/>
              <w:widowControl w:val="0"/>
              <w:rPr>
                <w:rFonts w:ascii="Liberation Serif" w:hAnsi="Liberation Serif"/>
                <w:color w:val="000000"/>
              </w:rPr>
            </w:pPr>
          </w:p>
        </w:tc>
        <w:tc>
          <w:tcPr>
            <w:tcW w:w="2263" w:type="dxa"/>
            <w:tcBorders>
              <w:top w:val="single" w:sz="4" w:space="0" w:color="000000"/>
              <w:left w:val="single" w:sz="4" w:space="0" w:color="DDDDDD"/>
              <w:bottom w:val="single" w:sz="4" w:space="0" w:color="DDDDDD"/>
              <w:right w:val="single" w:sz="4" w:space="0" w:color="DDDDDD"/>
            </w:tcBorders>
            <w:shd w:val="clear" w:color="auto" w:fill="auto"/>
          </w:tcPr>
          <w:p w14:paraId="1068B23B" w14:textId="77777777" w:rsidR="00DF759D" w:rsidRDefault="00DF759D">
            <w:pPr>
              <w:pStyle w:val="TableContents"/>
              <w:widowControl w:val="0"/>
              <w:rPr>
                <w:rFonts w:ascii="Liberation Serif" w:hAnsi="Liberation Serif"/>
                <w:color w:val="000000"/>
              </w:rPr>
            </w:pPr>
          </w:p>
        </w:tc>
      </w:tr>
      <w:tr w:rsidR="00DF759D" w14:paraId="3E01E649" w14:textId="77777777">
        <w:tc>
          <w:tcPr>
            <w:tcW w:w="2409" w:type="dxa"/>
            <w:tcBorders>
              <w:top w:val="single" w:sz="4" w:space="0" w:color="DDDDDD"/>
              <w:left w:val="single" w:sz="4" w:space="0" w:color="DDDDDD"/>
              <w:bottom w:val="single" w:sz="4" w:space="0" w:color="DDDDDD"/>
            </w:tcBorders>
            <w:shd w:val="clear" w:color="auto" w:fill="auto"/>
          </w:tcPr>
          <w:p w14:paraId="22AEE2B4"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Sternal plates</w:t>
            </w:r>
          </w:p>
        </w:tc>
        <w:tc>
          <w:tcPr>
            <w:tcW w:w="2695" w:type="dxa"/>
            <w:tcBorders>
              <w:top w:val="single" w:sz="4" w:space="0" w:color="DDDDDD"/>
              <w:left w:val="single" w:sz="4" w:space="0" w:color="DDDDDD"/>
              <w:bottom w:val="single" w:sz="4" w:space="0" w:color="DDDDDD"/>
            </w:tcBorders>
            <w:shd w:val="clear" w:color="auto" w:fill="auto"/>
          </w:tcPr>
          <w:p w14:paraId="2A3BD5C7"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84</w:t>
            </w:r>
          </w:p>
        </w:tc>
        <w:tc>
          <w:tcPr>
            <w:tcW w:w="2269" w:type="dxa"/>
            <w:tcBorders>
              <w:top w:val="single" w:sz="4" w:space="0" w:color="DDDDDD"/>
              <w:left w:val="single" w:sz="4" w:space="0" w:color="DDDDDD"/>
              <w:bottom w:val="single" w:sz="4" w:space="0" w:color="DDDDDD"/>
            </w:tcBorders>
            <w:shd w:val="clear" w:color="auto" w:fill="auto"/>
          </w:tcPr>
          <w:p w14:paraId="54850A95"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0EF3E76C" w14:textId="77777777" w:rsidR="00DF759D" w:rsidRDefault="00DF759D">
            <w:pPr>
              <w:pStyle w:val="TableContents"/>
              <w:widowControl w:val="0"/>
              <w:rPr>
                <w:rFonts w:ascii="Liberation Serif" w:hAnsi="Liberation Serif"/>
                <w:color w:val="000000"/>
              </w:rPr>
            </w:pPr>
          </w:p>
        </w:tc>
      </w:tr>
      <w:tr w:rsidR="00DF759D" w14:paraId="62D2C7CF" w14:textId="77777777">
        <w:tc>
          <w:tcPr>
            <w:tcW w:w="2409" w:type="dxa"/>
            <w:tcBorders>
              <w:top w:val="single" w:sz="4" w:space="0" w:color="DDDDDD"/>
              <w:left w:val="single" w:sz="4" w:space="0" w:color="DDDDDD"/>
              <w:bottom w:val="single" w:sz="4" w:space="0" w:color="DDDDDD"/>
            </w:tcBorders>
            <w:shd w:val="clear" w:color="auto" w:fill="auto"/>
          </w:tcPr>
          <w:p w14:paraId="69EC665E"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 xml:space="preserve">Left </w:t>
            </w:r>
            <w:proofErr w:type="spellStart"/>
            <w:r>
              <w:rPr>
                <w:rFonts w:ascii="Liberation Serif" w:hAnsi="Liberation Serif"/>
                <w:color w:val="000000"/>
              </w:rPr>
              <w:t>scapulocoracoid</w:t>
            </w:r>
            <w:proofErr w:type="spellEnd"/>
          </w:p>
        </w:tc>
        <w:tc>
          <w:tcPr>
            <w:tcW w:w="2695" w:type="dxa"/>
            <w:tcBorders>
              <w:top w:val="single" w:sz="4" w:space="0" w:color="DDDDDD"/>
              <w:left w:val="single" w:sz="4" w:space="0" w:color="DDDDDD"/>
              <w:bottom w:val="single" w:sz="4" w:space="0" w:color="DDDDDD"/>
            </w:tcBorders>
            <w:shd w:val="clear" w:color="auto" w:fill="auto"/>
          </w:tcPr>
          <w:p w14:paraId="2D201AE9"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84</w:t>
            </w:r>
          </w:p>
        </w:tc>
        <w:tc>
          <w:tcPr>
            <w:tcW w:w="2269" w:type="dxa"/>
            <w:tcBorders>
              <w:top w:val="single" w:sz="4" w:space="0" w:color="DDDDDD"/>
              <w:left w:val="single" w:sz="4" w:space="0" w:color="DDDDDD"/>
              <w:bottom w:val="single" w:sz="4" w:space="0" w:color="DDDDDD"/>
            </w:tcBorders>
            <w:shd w:val="clear" w:color="auto" w:fill="auto"/>
          </w:tcPr>
          <w:p w14:paraId="43B532AA"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19656B51" w14:textId="77777777" w:rsidR="00DF759D" w:rsidRDefault="00DF759D">
            <w:pPr>
              <w:pStyle w:val="TableContents"/>
              <w:widowControl w:val="0"/>
              <w:rPr>
                <w:rFonts w:ascii="Liberation Serif" w:hAnsi="Liberation Serif"/>
                <w:color w:val="000000"/>
              </w:rPr>
            </w:pPr>
          </w:p>
        </w:tc>
      </w:tr>
      <w:tr w:rsidR="00DF759D" w14:paraId="797E767F" w14:textId="77777777">
        <w:tc>
          <w:tcPr>
            <w:tcW w:w="2409" w:type="dxa"/>
            <w:tcBorders>
              <w:top w:val="single" w:sz="4" w:space="0" w:color="DDDDDD"/>
              <w:left w:val="single" w:sz="4" w:space="0" w:color="DDDDDD"/>
              <w:bottom w:val="single" w:sz="4" w:space="0" w:color="DDDDDD"/>
            </w:tcBorders>
            <w:shd w:val="clear" w:color="auto" w:fill="auto"/>
          </w:tcPr>
          <w:p w14:paraId="4B4831AE"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 xml:space="preserve">Right </w:t>
            </w:r>
            <w:proofErr w:type="spellStart"/>
            <w:r>
              <w:rPr>
                <w:rFonts w:ascii="Liberation Serif" w:hAnsi="Liberation Serif"/>
                <w:color w:val="000000"/>
              </w:rPr>
              <w:t>scapulocoracoid</w:t>
            </w:r>
            <w:proofErr w:type="spellEnd"/>
          </w:p>
        </w:tc>
        <w:tc>
          <w:tcPr>
            <w:tcW w:w="2695" w:type="dxa"/>
            <w:tcBorders>
              <w:top w:val="single" w:sz="4" w:space="0" w:color="DDDDDD"/>
              <w:left w:val="single" w:sz="4" w:space="0" w:color="DDDDDD"/>
              <w:bottom w:val="single" w:sz="4" w:space="0" w:color="DDDDDD"/>
            </w:tcBorders>
            <w:shd w:val="clear" w:color="auto" w:fill="auto"/>
          </w:tcPr>
          <w:p w14:paraId="2BA6C61D"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94</w:t>
            </w:r>
          </w:p>
        </w:tc>
        <w:tc>
          <w:tcPr>
            <w:tcW w:w="2269" w:type="dxa"/>
            <w:tcBorders>
              <w:top w:val="single" w:sz="4" w:space="0" w:color="DDDDDD"/>
              <w:left w:val="single" w:sz="4" w:space="0" w:color="DDDDDD"/>
              <w:bottom w:val="single" w:sz="4" w:space="0" w:color="DDDDDD"/>
            </w:tcBorders>
            <w:shd w:val="clear" w:color="auto" w:fill="auto"/>
          </w:tcPr>
          <w:p w14:paraId="380B2193"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1E13D27B" w14:textId="77777777" w:rsidR="00DF759D" w:rsidRDefault="00DF759D">
            <w:pPr>
              <w:pStyle w:val="TableContents"/>
              <w:widowControl w:val="0"/>
              <w:rPr>
                <w:rFonts w:ascii="Liberation Serif" w:hAnsi="Liberation Serif"/>
                <w:color w:val="000000"/>
              </w:rPr>
            </w:pPr>
          </w:p>
        </w:tc>
      </w:tr>
      <w:tr w:rsidR="00DF759D" w14:paraId="22D24F84" w14:textId="77777777">
        <w:tc>
          <w:tcPr>
            <w:tcW w:w="2409" w:type="dxa"/>
            <w:tcBorders>
              <w:top w:val="single" w:sz="4" w:space="0" w:color="DDDDDD"/>
              <w:left w:val="single" w:sz="4" w:space="0" w:color="DDDDDD"/>
              <w:bottom w:val="single" w:sz="4" w:space="0" w:color="DDDDDD"/>
            </w:tcBorders>
            <w:shd w:val="clear" w:color="auto" w:fill="auto"/>
          </w:tcPr>
          <w:p w14:paraId="0394E0B9"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Clavicles</w:t>
            </w:r>
          </w:p>
        </w:tc>
        <w:tc>
          <w:tcPr>
            <w:tcW w:w="2695" w:type="dxa"/>
            <w:tcBorders>
              <w:top w:val="single" w:sz="4" w:space="0" w:color="DDDDDD"/>
              <w:left w:val="single" w:sz="4" w:space="0" w:color="DDDDDD"/>
              <w:bottom w:val="single" w:sz="4" w:space="0" w:color="DDDDDD"/>
            </w:tcBorders>
            <w:shd w:val="clear" w:color="auto" w:fill="auto"/>
          </w:tcPr>
          <w:p w14:paraId="017DD2FB"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(omitted)</w:t>
            </w:r>
          </w:p>
        </w:tc>
        <w:tc>
          <w:tcPr>
            <w:tcW w:w="2269" w:type="dxa"/>
            <w:tcBorders>
              <w:top w:val="single" w:sz="4" w:space="0" w:color="DDDDDD"/>
              <w:left w:val="single" w:sz="4" w:space="0" w:color="DDDDDD"/>
              <w:bottom w:val="single" w:sz="4" w:space="0" w:color="DDDDDD"/>
            </w:tcBorders>
            <w:shd w:val="clear" w:color="auto" w:fill="auto"/>
          </w:tcPr>
          <w:p w14:paraId="53139C62"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32633418" w14:textId="77777777" w:rsidR="00DF759D" w:rsidRDefault="00DF759D">
            <w:pPr>
              <w:pStyle w:val="TableContents"/>
              <w:widowControl w:val="0"/>
              <w:rPr>
                <w:rFonts w:ascii="Liberation Serif" w:hAnsi="Liberation Serif"/>
                <w:color w:val="000000"/>
              </w:rPr>
            </w:pPr>
          </w:p>
        </w:tc>
      </w:tr>
      <w:tr w:rsidR="00DF759D" w14:paraId="0E92F414" w14:textId="77777777">
        <w:tc>
          <w:tcPr>
            <w:tcW w:w="2409" w:type="dxa"/>
            <w:tcBorders>
              <w:top w:val="single" w:sz="4" w:space="0" w:color="DDDDDD"/>
              <w:left w:val="single" w:sz="4" w:space="0" w:color="DDDDDD"/>
              <w:bottom w:val="single" w:sz="4" w:space="0" w:color="DDDDDD"/>
            </w:tcBorders>
            <w:shd w:val="clear" w:color="auto" w:fill="auto"/>
          </w:tcPr>
          <w:p w14:paraId="794149C6"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Interclavicle</w:t>
            </w:r>
          </w:p>
        </w:tc>
        <w:tc>
          <w:tcPr>
            <w:tcW w:w="2695" w:type="dxa"/>
            <w:tcBorders>
              <w:top w:val="single" w:sz="4" w:space="0" w:color="DDDDDD"/>
              <w:left w:val="single" w:sz="4" w:space="0" w:color="DDDDDD"/>
              <w:bottom w:val="single" w:sz="4" w:space="0" w:color="DDDDDD"/>
            </w:tcBorders>
            <w:shd w:val="clear" w:color="auto" w:fill="auto"/>
          </w:tcPr>
          <w:p w14:paraId="58B8346D"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(omitted)</w:t>
            </w:r>
          </w:p>
        </w:tc>
        <w:tc>
          <w:tcPr>
            <w:tcW w:w="2269" w:type="dxa"/>
            <w:tcBorders>
              <w:top w:val="single" w:sz="4" w:space="0" w:color="DDDDDD"/>
              <w:left w:val="single" w:sz="4" w:space="0" w:color="DDDDDD"/>
              <w:bottom w:val="single" w:sz="4" w:space="0" w:color="DDDDDD"/>
            </w:tcBorders>
            <w:shd w:val="clear" w:color="auto" w:fill="auto"/>
          </w:tcPr>
          <w:p w14:paraId="2DC03169"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41344DA1" w14:textId="77777777" w:rsidR="00DF759D" w:rsidRDefault="00DF759D">
            <w:pPr>
              <w:pStyle w:val="TableContents"/>
              <w:widowControl w:val="0"/>
              <w:rPr>
                <w:rFonts w:ascii="Liberation Serif" w:hAnsi="Liberation Serif"/>
                <w:color w:val="000000"/>
              </w:rPr>
            </w:pPr>
          </w:p>
        </w:tc>
      </w:tr>
      <w:tr w:rsidR="00DF759D" w14:paraId="512F86D5" w14:textId="77777777">
        <w:tc>
          <w:tcPr>
            <w:tcW w:w="2409" w:type="dxa"/>
            <w:tcBorders>
              <w:top w:val="single" w:sz="4" w:space="0" w:color="DDDDDD"/>
              <w:left w:val="single" w:sz="4" w:space="0" w:color="DDDDDD"/>
              <w:bottom w:val="single" w:sz="4" w:space="0" w:color="DDDDDD"/>
            </w:tcBorders>
            <w:shd w:val="clear" w:color="auto" w:fill="auto"/>
          </w:tcPr>
          <w:p w14:paraId="36AA6DE5"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Left forelimb</w:t>
            </w:r>
          </w:p>
        </w:tc>
        <w:tc>
          <w:tcPr>
            <w:tcW w:w="2695" w:type="dxa"/>
            <w:tcBorders>
              <w:top w:val="single" w:sz="4" w:space="0" w:color="DDDDDD"/>
              <w:left w:val="single" w:sz="4" w:space="0" w:color="DDDDDD"/>
              <w:bottom w:val="single" w:sz="4" w:space="0" w:color="DDDDDD"/>
            </w:tcBorders>
            <w:shd w:val="clear" w:color="auto" w:fill="auto"/>
          </w:tcPr>
          <w:p w14:paraId="4346C0BC"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21775</w:t>
            </w:r>
          </w:p>
        </w:tc>
        <w:tc>
          <w:tcPr>
            <w:tcW w:w="2269" w:type="dxa"/>
            <w:tcBorders>
              <w:top w:val="single" w:sz="4" w:space="0" w:color="DDDDDD"/>
              <w:left w:val="single" w:sz="4" w:space="0" w:color="DDDDDD"/>
              <w:bottom w:val="single" w:sz="4" w:space="0" w:color="DDDDDD"/>
            </w:tcBorders>
            <w:shd w:val="clear" w:color="auto" w:fill="auto"/>
          </w:tcPr>
          <w:p w14:paraId="0C5CBE46"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5CFC2BF7"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HMNS 175 (S)</w:t>
            </w:r>
          </w:p>
        </w:tc>
      </w:tr>
      <w:tr w:rsidR="00DF759D" w14:paraId="61C62E38" w14:textId="77777777">
        <w:tc>
          <w:tcPr>
            <w:tcW w:w="2409" w:type="dxa"/>
            <w:tcBorders>
              <w:top w:val="single" w:sz="4" w:space="0" w:color="DDDDDD"/>
              <w:left w:val="single" w:sz="4" w:space="0" w:color="DDDDDD"/>
              <w:bottom w:val="single" w:sz="4" w:space="0" w:color="DDDDDD"/>
            </w:tcBorders>
            <w:shd w:val="clear" w:color="auto" w:fill="auto"/>
          </w:tcPr>
          <w:p w14:paraId="27548CFF"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Right forelimb</w:t>
            </w:r>
          </w:p>
        </w:tc>
        <w:tc>
          <w:tcPr>
            <w:tcW w:w="2695" w:type="dxa"/>
            <w:tcBorders>
              <w:top w:val="single" w:sz="4" w:space="0" w:color="DDDDDD"/>
              <w:left w:val="single" w:sz="4" w:space="0" w:color="DDDDDD"/>
              <w:bottom w:val="single" w:sz="4" w:space="0" w:color="DDDDDD"/>
            </w:tcBorders>
            <w:shd w:val="clear" w:color="auto" w:fill="auto"/>
          </w:tcPr>
          <w:p w14:paraId="71B1D086"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HMNS 175 (S)</w:t>
            </w:r>
          </w:p>
        </w:tc>
        <w:tc>
          <w:tcPr>
            <w:tcW w:w="2269" w:type="dxa"/>
            <w:tcBorders>
              <w:top w:val="single" w:sz="4" w:space="0" w:color="DDDDDD"/>
              <w:left w:val="single" w:sz="4" w:space="0" w:color="DDDDDD"/>
              <w:bottom w:val="single" w:sz="4" w:space="0" w:color="DDDDDD"/>
            </w:tcBorders>
            <w:shd w:val="clear" w:color="auto" w:fill="auto"/>
          </w:tcPr>
          <w:p w14:paraId="4D99A63B"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1A8B0186" w14:textId="77777777" w:rsidR="00DF759D" w:rsidRDefault="00DF759D">
            <w:pPr>
              <w:pStyle w:val="TableContents"/>
              <w:widowControl w:val="0"/>
              <w:rPr>
                <w:rFonts w:ascii="Liberation Serif" w:hAnsi="Liberation Serif"/>
                <w:color w:val="000000"/>
              </w:rPr>
            </w:pPr>
          </w:p>
        </w:tc>
      </w:tr>
      <w:tr w:rsidR="00DF759D" w14:paraId="10F3FBD8" w14:textId="77777777">
        <w:tc>
          <w:tcPr>
            <w:tcW w:w="2409" w:type="dxa"/>
            <w:tcBorders>
              <w:top w:val="single" w:sz="4" w:space="0" w:color="DDDDDD"/>
              <w:left w:val="single" w:sz="4" w:space="0" w:color="DDDDDD"/>
              <w:bottom w:val="single" w:sz="4" w:space="0" w:color="DDDDDD"/>
            </w:tcBorders>
            <w:shd w:val="clear" w:color="auto" w:fill="auto"/>
          </w:tcPr>
          <w:p w14:paraId="0AE8118F"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Forefeet</w:t>
            </w:r>
          </w:p>
        </w:tc>
        <w:tc>
          <w:tcPr>
            <w:tcW w:w="2695" w:type="dxa"/>
            <w:tcBorders>
              <w:top w:val="single" w:sz="4" w:space="0" w:color="DDDDDD"/>
              <w:left w:val="single" w:sz="4" w:space="0" w:color="DDDDDD"/>
              <w:bottom w:val="single" w:sz="4" w:space="0" w:color="DDDDDD"/>
            </w:tcBorders>
            <w:shd w:val="clear" w:color="auto" w:fill="auto"/>
          </w:tcPr>
          <w:p w14:paraId="03F64E0E"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AMNH 965 (S)</w:t>
            </w:r>
          </w:p>
        </w:tc>
        <w:tc>
          <w:tcPr>
            <w:tcW w:w="2269" w:type="dxa"/>
            <w:tcBorders>
              <w:top w:val="single" w:sz="4" w:space="0" w:color="DDDDDD"/>
              <w:left w:val="single" w:sz="4" w:space="0" w:color="DDDDDD"/>
              <w:bottom w:val="single" w:sz="4" w:space="0" w:color="DDDDDD"/>
            </w:tcBorders>
            <w:shd w:val="clear" w:color="auto" w:fill="auto"/>
          </w:tcPr>
          <w:p w14:paraId="1B1D1DEB"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HMNS 175 (C);</w:t>
            </w:r>
            <w:r>
              <w:rPr>
                <w:rFonts w:ascii="Liberation Serif" w:hAnsi="Liberation Serif"/>
                <w:color w:val="000000"/>
              </w:rPr>
              <w:br/>
              <w:t>replaced again by</w:t>
            </w:r>
          </w:p>
          <w:p w14:paraId="47118801"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WDC-FS001A (C)</w:t>
            </w: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069B5AB8" w14:textId="77777777" w:rsidR="00DF759D" w:rsidRDefault="00DF759D">
            <w:pPr>
              <w:pStyle w:val="TableContents"/>
              <w:widowControl w:val="0"/>
              <w:rPr>
                <w:rFonts w:ascii="Liberation Serif" w:hAnsi="Liberation Serif"/>
                <w:color w:val="000000"/>
              </w:rPr>
            </w:pPr>
          </w:p>
        </w:tc>
      </w:tr>
      <w:tr w:rsidR="00DF759D" w14:paraId="1E175986" w14:textId="77777777">
        <w:tc>
          <w:tcPr>
            <w:tcW w:w="2409" w:type="dxa"/>
            <w:tcBorders>
              <w:top w:val="single" w:sz="4" w:space="0" w:color="DDDDDD"/>
              <w:left w:val="single" w:sz="4" w:space="0" w:color="DDDDDD"/>
              <w:bottom w:val="single" w:sz="4" w:space="0" w:color="DDDDDD"/>
            </w:tcBorders>
            <w:shd w:val="clear" w:color="auto" w:fill="auto"/>
          </w:tcPr>
          <w:p w14:paraId="7B114D61"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Left ilium</w:t>
            </w:r>
          </w:p>
        </w:tc>
        <w:tc>
          <w:tcPr>
            <w:tcW w:w="2695" w:type="dxa"/>
            <w:tcBorders>
              <w:top w:val="single" w:sz="4" w:space="0" w:color="DDDDDD"/>
              <w:left w:val="single" w:sz="4" w:space="0" w:color="DDDDDD"/>
              <w:bottom w:val="single" w:sz="4" w:space="0" w:color="DDDDDD"/>
            </w:tcBorders>
            <w:shd w:val="clear" w:color="auto" w:fill="auto"/>
          </w:tcPr>
          <w:p w14:paraId="61D2801E"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w:t>
            </w:r>
          </w:p>
        </w:tc>
        <w:tc>
          <w:tcPr>
            <w:tcW w:w="2269" w:type="dxa"/>
            <w:tcBorders>
              <w:top w:val="single" w:sz="4" w:space="0" w:color="DDDDDD"/>
              <w:left w:val="single" w:sz="4" w:space="0" w:color="DDDDDD"/>
              <w:bottom w:val="single" w:sz="4" w:space="0" w:color="DDDDDD"/>
            </w:tcBorders>
            <w:shd w:val="clear" w:color="auto" w:fill="auto"/>
          </w:tcPr>
          <w:p w14:paraId="6389DEBB"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3B3291FD" w14:textId="77777777" w:rsidR="00DF759D" w:rsidRDefault="00DF759D">
            <w:pPr>
              <w:pStyle w:val="TableContents"/>
              <w:widowControl w:val="0"/>
              <w:rPr>
                <w:rFonts w:ascii="Liberation Serif" w:hAnsi="Liberation Serif"/>
                <w:color w:val="000000"/>
              </w:rPr>
            </w:pPr>
          </w:p>
        </w:tc>
      </w:tr>
      <w:tr w:rsidR="00DF759D" w14:paraId="28408DE9" w14:textId="77777777">
        <w:tc>
          <w:tcPr>
            <w:tcW w:w="2409" w:type="dxa"/>
            <w:tcBorders>
              <w:top w:val="single" w:sz="4" w:space="0" w:color="DDDDDD"/>
              <w:left w:val="single" w:sz="4" w:space="0" w:color="DDDDDD"/>
              <w:bottom w:val="single" w:sz="4" w:space="0" w:color="DDDDDD"/>
            </w:tcBorders>
            <w:shd w:val="clear" w:color="auto" w:fill="auto"/>
          </w:tcPr>
          <w:p w14:paraId="00D22F84"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Right ilium</w:t>
            </w:r>
          </w:p>
        </w:tc>
        <w:tc>
          <w:tcPr>
            <w:tcW w:w="2695" w:type="dxa"/>
            <w:tcBorders>
              <w:top w:val="single" w:sz="4" w:space="0" w:color="DDDDDD"/>
              <w:left w:val="single" w:sz="4" w:space="0" w:color="DDDDDD"/>
              <w:bottom w:val="single" w:sz="4" w:space="0" w:color="DDDDDD"/>
            </w:tcBorders>
            <w:shd w:val="clear" w:color="auto" w:fill="auto"/>
          </w:tcPr>
          <w:p w14:paraId="1A759985"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84</w:t>
            </w:r>
          </w:p>
        </w:tc>
        <w:tc>
          <w:tcPr>
            <w:tcW w:w="2269" w:type="dxa"/>
            <w:tcBorders>
              <w:top w:val="single" w:sz="4" w:space="0" w:color="DDDDDD"/>
              <w:left w:val="single" w:sz="4" w:space="0" w:color="DDDDDD"/>
              <w:bottom w:val="single" w:sz="4" w:space="0" w:color="DDDDDD"/>
            </w:tcBorders>
            <w:shd w:val="clear" w:color="auto" w:fill="auto"/>
          </w:tcPr>
          <w:p w14:paraId="2C8F507F"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110FDA90" w14:textId="77777777" w:rsidR="00DF759D" w:rsidRDefault="00DF759D">
            <w:pPr>
              <w:pStyle w:val="TableContents"/>
              <w:widowControl w:val="0"/>
              <w:rPr>
                <w:rFonts w:ascii="Liberation Serif" w:hAnsi="Liberation Serif"/>
                <w:color w:val="000000"/>
              </w:rPr>
            </w:pPr>
          </w:p>
        </w:tc>
      </w:tr>
      <w:tr w:rsidR="00DF759D" w14:paraId="43E71B73" w14:textId="77777777">
        <w:tc>
          <w:tcPr>
            <w:tcW w:w="2409" w:type="dxa"/>
            <w:tcBorders>
              <w:top w:val="single" w:sz="4" w:space="0" w:color="DDDDDD"/>
              <w:left w:val="single" w:sz="4" w:space="0" w:color="DDDDDD"/>
              <w:bottom w:val="single" w:sz="4" w:space="0" w:color="DDDDDD"/>
            </w:tcBorders>
            <w:shd w:val="clear" w:color="auto" w:fill="auto"/>
          </w:tcPr>
          <w:p w14:paraId="4F90D954"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Pubes</w:t>
            </w:r>
          </w:p>
        </w:tc>
        <w:tc>
          <w:tcPr>
            <w:tcW w:w="2695" w:type="dxa"/>
            <w:tcBorders>
              <w:top w:val="single" w:sz="4" w:space="0" w:color="DDDDDD"/>
              <w:left w:val="single" w:sz="4" w:space="0" w:color="DDDDDD"/>
              <w:bottom w:val="single" w:sz="4" w:space="0" w:color="DDDDDD"/>
            </w:tcBorders>
            <w:shd w:val="clear" w:color="auto" w:fill="auto"/>
          </w:tcPr>
          <w:p w14:paraId="02EE5E1F"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84</w:t>
            </w:r>
          </w:p>
        </w:tc>
        <w:tc>
          <w:tcPr>
            <w:tcW w:w="2269" w:type="dxa"/>
            <w:tcBorders>
              <w:top w:val="single" w:sz="4" w:space="0" w:color="DDDDDD"/>
              <w:left w:val="single" w:sz="4" w:space="0" w:color="DDDDDD"/>
              <w:bottom w:val="single" w:sz="4" w:space="0" w:color="DDDDDD"/>
            </w:tcBorders>
            <w:shd w:val="clear" w:color="auto" w:fill="auto"/>
          </w:tcPr>
          <w:p w14:paraId="0D9D8AF4"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6FE87540" w14:textId="77777777" w:rsidR="00DF759D" w:rsidRDefault="00DF759D">
            <w:pPr>
              <w:pStyle w:val="TableContents"/>
              <w:widowControl w:val="0"/>
              <w:rPr>
                <w:rFonts w:ascii="Liberation Serif" w:hAnsi="Liberation Serif"/>
                <w:color w:val="000000"/>
              </w:rPr>
            </w:pPr>
          </w:p>
        </w:tc>
      </w:tr>
      <w:tr w:rsidR="00DF759D" w14:paraId="59B61F7C" w14:textId="77777777">
        <w:tc>
          <w:tcPr>
            <w:tcW w:w="2409" w:type="dxa"/>
            <w:tcBorders>
              <w:top w:val="single" w:sz="4" w:space="0" w:color="DDDDDD"/>
              <w:left w:val="single" w:sz="4" w:space="0" w:color="DDDDDD"/>
              <w:bottom w:val="single" w:sz="4" w:space="0" w:color="DDDDDD"/>
            </w:tcBorders>
            <w:shd w:val="clear" w:color="auto" w:fill="auto"/>
          </w:tcPr>
          <w:p w14:paraId="1414E6B8"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Ischia</w:t>
            </w:r>
          </w:p>
        </w:tc>
        <w:tc>
          <w:tcPr>
            <w:tcW w:w="2695" w:type="dxa"/>
            <w:tcBorders>
              <w:top w:val="single" w:sz="4" w:space="0" w:color="DDDDDD"/>
              <w:left w:val="single" w:sz="4" w:space="0" w:color="DDDDDD"/>
              <w:bottom w:val="single" w:sz="4" w:space="0" w:color="DDDDDD"/>
            </w:tcBorders>
            <w:shd w:val="clear" w:color="auto" w:fill="auto"/>
          </w:tcPr>
          <w:p w14:paraId="00E3CF74"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84</w:t>
            </w:r>
          </w:p>
        </w:tc>
        <w:tc>
          <w:tcPr>
            <w:tcW w:w="2269" w:type="dxa"/>
            <w:tcBorders>
              <w:top w:val="single" w:sz="4" w:space="0" w:color="DDDDDD"/>
              <w:left w:val="single" w:sz="4" w:space="0" w:color="DDDDDD"/>
              <w:bottom w:val="single" w:sz="4" w:space="0" w:color="DDDDDD"/>
            </w:tcBorders>
            <w:shd w:val="clear" w:color="auto" w:fill="auto"/>
          </w:tcPr>
          <w:p w14:paraId="3E9A47DE"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3FC3E85D" w14:textId="77777777" w:rsidR="00DF759D" w:rsidRDefault="00DF759D">
            <w:pPr>
              <w:pStyle w:val="TableContents"/>
              <w:widowControl w:val="0"/>
              <w:rPr>
                <w:rFonts w:ascii="Liberation Serif" w:hAnsi="Liberation Serif"/>
                <w:color w:val="000000"/>
              </w:rPr>
            </w:pPr>
          </w:p>
        </w:tc>
      </w:tr>
      <w:tr w:rsidR="00DF759D" w14:paraId="0C821FD3" w14:textId="77777777">
        <w:tc>
          <w:tcPr>
            <w:tcW w:w="2409" w:type="dxa"/>
            <w:tcBorders>
              <w:top w:val="single" w:sz="4" w:space="0" w:color="DDDDDD"/>
              <w:left w:val="single" w:sz="4" w:space="0" w:color="DDDDDD"/>
              <w:bottom w:val="single" w:sz="4" w:space="0" w:color="DDDDDD"/>
            </w:tcBorders>
            <w:shd w:val="clear" w:color="auto" w:fill="auto"/>
          </w:tcPr>
          <w:p w14:paraId="3AE2C0DF"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Left femur</w:t>
            </w:r>
          </w:p>
        </w:tc>
        <w:tc>
          <w:tcPr>
            <w:tcW w:w="2695" w:type="dxa"/>
            <w:tcBorders>
              <w:top w:val="single" w:sz="4" w:space="0" w:color="DDDDDD"/>
              <w:left w:val="single" w:sz="4" w:space="0" w:color="DDDDDD"/>
              <w:bottom w:val="single" w:sz="4" w:space="0" w:color="DDDDDD"/>
            </w:tcBorders>
            <w:shd w:val="clear" w:color="auto" w:fill="auto"/>
          </w:tcPr>
          <w:p w14:paraId="280E0946"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w:t>
            </w:r>
          </w:p>
        </w:tc>
        <w:tc>
          <w:tcPr>
            <w:tcW w:w="2269" w:type="dxa"/>
            <w:tcBorders>
              <w:top w:val="single" w:sz="4" w:space="0" w:color="DDDDDD"/>
              <w:left w:val="single" w:sz="4" w:space="0" w:color="DDDDDD"/>
              <w:bottom w:val="single" w:sz="4" w:space="0" w:color="DDDDDD"/>
            </w:tcBorders>
            <w:shd w:val="clear" w:color="auto" w:fill="auto"/>
          </w:tcPr>
          <w:p w14:paraId="3D86893D"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6D4BB596" w14:textId="77777777" w:rsidR="00DF759D" w:rsidRDefault="00DF759D">
            <w:pPr>
              <w:pStyle w:val="TableContents"/>
              <w:widowControl w:val="0"/>
              <w:rPr>
                <w:rFonts w:ascii="Liberation Serif" w:hAnsi="Liberation Serif"/>
                <w:color w:val="000000"/>
              </w:rPr>
            </w:pPr>
          </w:p>
        </w:tc>
      </w:tr>
      <w:tr w:rsidR="00DF759D" w14:paraId="095462C1" w14:textId="77777777">
        <w:tc>
          <w:tcPr>
            <w:tcW w:w="2409" w:type="dxa"/>
            <w:tcBorders>
              <w:top w:val="single" w:sz="4" w:space="0" w:color="DDDDDD"/>
              <w:left w:val="single" w:sz="4" w:space="0" w:color="DDDDDD"/>
              <w:bottom w:val="single" w:sz="4" w:space="0" w:color="DDDDDD"/>
            </w:tcBorders>
            <w:shd w:val="clear" w:color="auto" w:fill="auto"/>
          </w:tcPr>
          <w:p w14:paraId="770B9D84"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Right femur</w:t>
            </w:r>
          </w:p>
        </w:tc>
        <w:tc>
          <w:tcPr>
            <w:tcW w:w="2695" w:type="dxa"/>
            <w:tcBorders>
              <w:top w:val="single" w:sz="4" w:space="0" w:color="DDDDDD"/>
              <w:left w:val="single" w:sz="4" w:space="0" w:color="DDDDDD"/>
              <w:bottom w:val="single" w:sz="4" w:space="0" w:color="DDDDDD"/>
            </w:tcBorders>
            <w:shd w:val="clear" w:color="auto" w:fill="auto"/>
          </w:tcPr>
          <w:p w14:paraId="13A6D62E"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84</w:t>
            </w:r>
          </w:p>
        </w:tc>
        <w:tc>
          <w:tcPr>
            <w:tcW w:w="2269" w:type="dxa"/>
            <w:tcBorders>
              <w:top w:val="single" w:sz="4" w:space="0" w:color="DDDDDD"/>
              <w:left w:val="single" w:sz="4" w:space="0" w:color="DDDDDD"/>
              <w:bottom w:val="single" w:sz="4" w:space="0" w:color="DDDDDD"/>
            </w:tcBorders>
            <w:shd w:val="clear" w:color="auto" w:fill="auto"/>
          </w:tcPr>
          <w:p w14:paraId="027354B1"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1D84C3B3" w14:textId="77777777" w:rsidR="00DF759D" w:rsidRDefault="00DF759D">
            <w:pPr>
              <w:pStyle w:val="TableContents"/>
              <w:widowControl w:val="0"/>
              <w:rPr>
                <w:rFonts w:ascii="Liberation Serif" w:hAnsi="Liberation Serif"/>
                <w:color w:val="000000"/>
              </w:rPr>
            </w:pPr>
          </w:p>
        </w:tc>
      </w:tr>
      <w:tr w:rsidR="00DF759D" w14:paraId="02A7D32B" w14:textId="77777777">
        <w:tc>
          <w:tcPr>
            <w:tcW w:w="2409" w:type="dxa"/>
            <w:tcBorders>
              <w:top w:val="single" w:sz="4" w:space="0" w:color="DDDDDD"/>
              <w:left w:val="single" w:sz="4" w:space="0" w:color="DDDDDD"/>
              <w:bottom w:val="single" w:sz="4" w:space="0" w:color="DDDDDD"/>
            </w:tcBorders>
            <w:shd w:val="clear" w:color="auto" w:fill="auto"/>
          </w:tcPr>
          <w:p w14:paraId="055D3D7D"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Left tibia</w:t>
            </w:r>
          </w:p>
        </w:tc>
        <w:tc>
          <w:tcPr>
            <w:tcW w:w="2695" w:type="dxa"/>
            <w:tcBorders>
              <w:top w:val="single" w:sz="4" w:space="0" w:color="DDDDDD"/>
              <w:left w:val="single" w:sz="4" w:space="0" w:color="DDDDDD"/>
              <w:bottom w:val="single" w:sz="4" w:space="0" w:color="DDDDDD"/>
            </w:tcBorders>
            <w:shd w:val="clear" w:color="auto" w:fill="auto"/>
          </w:tcPr>
          <w:p w14:paraId="650CA0CD"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w:t>
            </w:r>
          </w:p>
        </w:tc>
        <w:tc>
          <w:tcPr>
            <w:tcW w:w="2269" w:type="dxa"/>
            <w:tcBorders>
              <w:top w:val="single" w:sz="4" w:space="0" w:color="DDDDDD"/>
              <w:left w:val="single" w:sz="4" w:space="0" w:color="DDDDDD"/>
              <w:bottom w:val="single" w:sz="4" w:space="0" w:color="DDDDDD"/>
            </w:tcBorders>
            <w:shd w:val="clear" w:color="auto" w:fill="auto"/>
          </w:tcPr>
          <w:p w14:paraId="3081C1C0"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7CF29E17" w14:textId="77777777" w:rsidR="00DF759D" w:rsidRDefault="00DF759D">
            <w:pPr>
              <w:pStyle w:val="TableContents"/>
              <w:widowControl w:val="0"/>
              <w:rPr>
                <w:rFonts w:ascii="Liberation Serif" w:hAnsi="Liberation Serif"/>
                <w:color w:val="000000"/>
              </w:rPr>
            </w:pPr>
          </w:p>
        </w:tc>
      </w:tr>
      <w:tr w:rsidR="00DF759D" w14:paraId="6C8FE1D2" w14:textId="77777777">
        <w:tc>
          <w:tcPr>
            <w:tcW w:w="2409" w:type="dxa"/>
            <w:tcBorders>
              <w:top w:val="single" w:sz="4" w:space="0" w:color="DDDDDD"/>
              <w:left w:val="single" w:sz="4" w:space="0" w:color="DDDDDD"/>
              <w:bottom w:val="single" w:sz="4" w:space="0" w:color="DDDDDD"/>
            </w:tcBorders>
            <w:shd w:val="clear" w:color="auto" w:fill="auto"/>
          </w:tcPr>
          <w:p w14:paraId="7B5CC101"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lastRenderedPageBreak/>
              <w:t>Right tibia</w:t>
            </w:r>
          </w:p>
        </w:tc>
        <w:tc>
          <w:tcPr>
            <w:tcW w:w="2695" w:type="dxa"/>
            <w:tcBorders>
              <w:top w:val="single" w:sz="4" w:space="0" w:color="DDDDDD"/>
              <w:left w:val="single" w:sz="4" w:space="0" w:color="DDDDDD"/>
              <w:bottom w:val="single" w:sz="4" w:space="0" w:color="DDDDDD"/>
            </w:tcBorders>
            <w:shd w:val="clear" w:color="auto" w:fill="auto"/>
          </w:tcPr>
          <w:p w14:paraId="30653FE6"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94</w:t>
            </w:r>
          </w:p>
        </w:tc>
        <w:tc>
          <w:tcPr>
            <w:tcW w:w="2269" w:type="dxa"/>
            <w:tcBorders>
              <w:top w:val="single" w:sz="4" w:space="0" w:color="DDDDDD"/>
              <w:left w:val="single" w:sz="4" w:space="0" w:color="DDDDDD"/>
              <w:bottom w:val="single" w:sz="4" w:space="0" w:color="DDDDDD"/>
            </w:tcBorders>
            <w:shd w:val="clear" w:color="auto" w:fill="auto"/>
          </w:tcPr>
          <w:p w14:paraId="375120C3"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3E62BA3F" w14:textId="77777777" w:rsidR="00DF759D" w:rsidRDefault="00DF759D">
            <w:pPr>
              <w:pStyle w:val="TableContents"/>
              <w:widowControl w:val="0"/>
              <w:rPr>
                <w:rFonts w:ascii="Liberation Serif" w:hAnsi="Liberation Serif"/>
                <w:color w:val="000000"/>
              </w:rPr>
            </w:pPr>
          </w:p>
        </w:tc>
      </w:tr>
      <w:tr w:rsidR="00DF759D" w14:paraId="06D24B3F" w14:textId="77777777">
        <w:tc>
          <w:tcPr>
            <w:tcW w:w="2409" w:type="dxa"/>
            <w:tcBorders>
              <w:top w:val="single" w:sz="4" w:space="0" w:color="DDDDDD"/>
              <w:left w:val="single" w:sz="4" w:space="0" w:color="DDDDDD"/>
              <w:bottom w:val="single" w:sz="4" w:space="0" w:color="DDDDDD"/>
            </w:tcBorders>
            <w:shd w:val="clear" w:color="auto" w:fill="auto"/>
          </w:tcPr>
          <w:p w14:paraId="66D71472"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Left fibula</w:t>
            </w:r>
          </w:p>
        </w:tc>
        <w:tc>
          <w:tcPr>
            <w:tcW w:w="2695" w:type="dxa"/>
            <w:tcBorders>
              <w:top w:val="single" w:sz="4" w:space="0" w:color="DDDDDD"/>
              <w:left w:val="single" w:sz="4" w:space="0" w:color="DDDDDD"/>
              <w:bottom w:val="single" w:sz="4" w:space="0" w:color="DDDDDD"/>
            </w:tcBorders>
            <w:shd w:val="clear" w:color="auto" w:fill="auto"/>
          </w:tcPr>
          <w:p w14:paraId="64384DA0"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33985</w:t>
            </w:r>
          </w:p>
        </w:tc>
        <w:tc>
          <w:tcPr>
            <w:tcW w:w="2269" w:type="dxa"/>
            <w:tcBorders>
              <w:top w:val="single" w:sz="4" w:space="0" w:color="DDDDDD"/>
              <w:left w:val="single" w:sz="4" w:space="0" w:color="DDDDDD"/>
              <w:bottom w:val="single" w:sz="4" w:space="0" w:color="DDDDDD"/>
            </w:tcBorders>
            <w:shd w:val="clear" w:color="auto" w:fill="auto"/>
          </w:tcPr>
          <w:p w14:paraId="5F06E8C3"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271C616D"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w:t>
            </w:r>
          </w:p>
        </w:tc>
      </w:tr>
      <w:tr w:rsidR="00DF759D" w14:paraId="10F6D124" w14:textId="77777777">
        <w:tc>
          <w:tcPr>
            <w:tcW w:w="2409" w:type="dxa"/>
            <w:tcBorders>
              <w:top w:val="single" w:sz="4" w:space="0" w:color="DDDDDD"/>
              <w:left w:val="single" w:sz="4" w:space="0" w:color="DDDDDD"/>
              <w:bottom w:val="single" w:sz="4" w:space="0" w:color="DDDDDD"/>
            </w:tcBorders>
            <w:shd w:val="clear" w:color="auto" w:fill="auto"/>
          </w:tcPr>
          <w:p w14:paraId="4C9D6FA6"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Right fibula</w:t>
            </w:r>
          </w:p>
        </w:tc>
        <w:tc>
          <w:tcPr>
            <w:tcW w:w="2695" w:type="dxa"/>
            <w:tcBorders>
              <w:top w:val="single" w:sz="4" w:space="0" w:color="DDDDDD"/>
              <w:left w:val="single" w:sz="4" w:space="0" w:color="DDDDDD"/>
              <w:bottom w:val="single" w:sz="4" w:space="0" w:color="DDDDDD"/>
            </w:tcBorders>
            <w:shd w:val="clear" w:color="auto" w:fill="auto"/>
          </w:tcPr>
          <w:p w14:paraId="4ED1233F"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94</w:t>
            </w:r>
          </w:p>
        </w:tc>
        <w:tc>
          <w:tcPr>
            <w:tcW w:w="2269" w:type="dxa"/>
            <w:tcBorders>
              <w:top w:val="single" w:sz="4" w:space="0" w:color="DDDDDD"/>
              <w:left w:val="single" w:sz="4" w:space="0" w:color="DDDDDD"/>
              <w:bottom w:val="single" w:sz="4" w:space="0" w:color="DDDDDD"/>
            </w:tcBorders>
            <w:shd w:val="clear" w:color="auto" w:fill="auto"/>
          </w:tcPr>
          <w:p w14:paraId="48420FF6"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296B35AC" w14:textId="77777777" w:rsidR="00DF759D" w:rsidRDefault="00DF759D">
            <w:pPr>
              <w:pStyle w:val="TableContents"/>
              <w:widowControl w:val="0"/>
              <w:rPr>
                <w:rFonts w:ascii="Liberation Serif" w:hAnsi="Liberation Serif"/>
                <w:color w:val="000000"/>
              </w:rPr>
            </w:pPr>
          </w:p>
        </w:tc>
      </w:tr>
      <w:tr w:rsidR="00DF759D" w14:paraId="02850F0F" w14:textId="77777777">
        <w:tc>
          <w:tcPr>
            <w:tcW w:w="2409" w:type="dxa"/>
            <w:tcBorders>
              <w:top w:val="single" w:sz="4" w:space="0" w:color="DDDDDD"/>
              <w:left w:val="single" w:sz="4" w:space="0" w:color="DDDDDD"/>
              <w:bottom w:val="single" w:sz="4" w:space="0" w:color="DDDDDD"/>
            </w:tcBorders>
            <w:shd w:val="clear" w:color="auto" w:fill="auto"/>
          </w:tcPr>
          <w:p w14:paraId="67C21AC2"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Right pes</w:t>
            </w:r>
          </w:p>
        </w:tc>
        <w:tc>
          <w:tcPr>
            <w:tcW w:w="2695" w:type="dxa"/>
            <w:tcBorders>
              <w:top w:val="single" w:sz="4" w:space="0" w:color="DDDDDD"/>
              <w:left w:val="single" w:sz="4" w:space="0" w:color="DDDDDD"/>
              <w:bottom w:val="single" w:sz="4" w:space="0" w:color="DDDDDD"/>
            </w:tcBorders>
            <w:shd w:val="clear" w:color="auto" w:fill="auto"/>
          </w:tcPr>
          <w:p w14:paraId="1C8965A9"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94</w:t>
            </w:r>
          </w:p>
        </w:tc>
        <w:tc>
          <w:tcPr>
            <w:tcW w:w="2269" w:type="dxa"/>
            <w:tcBorders>
              <w:top w:val="single" w:sz="4" w:space="0" w:color="DDDDDD"/>
              <w:left w:val="single" w:sz="4" w:space="0" w:color="DDDDDD"/>
              <w:bottom w:val="single" w:sz="4" w:space="0" w:color="DDDDDD"/>
            </w:tcBorders>
            <w:shd w:val="clear" w:color="auto" w:fill="auto"/>
          </w:tcPr>
          <w:p w14:paraId="5E0DCE6C"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52B4F0C1" w14:textId="77777777" w:rsidR="00DF759D" w:rsidRDefault="00DF759D">
            <w:pPr>
              <w:pStyle w:val="TableContents"/>
              <w:widowControl w:val="0"/>
              <w:rPr>
                <w:rFonts w:ascii="Liberation Serif" w:hAnsi="Liberation Serif"/>
                <w:color w:val="000000"/>
              </w:rPr>
            </w:pPr>
          </w:p>
        </w:tc>
      </w:tr>
      <w:tr w:rsidR="00DF759D" w14:paraId="732D61FC" w14:textId="77777777">
        <w:tc>
          <w:tcPr>
            <w:tcW w:w="2409" w:type="dxa"/>
            <w:tcBorders>
              <w:top w:val="single" w:sz="4" w:space="0" w:color="DDDDDD"/>
              <w:left w:val="single" w:sz="4" w:space="0" w:color="DDDDDD"/>
              <w:bottom w:val="single" w:sz="4" w:space="0" w:color="DDDDDD"/>
            </w:tcBorders>
            <w:shd w:val="clear" w:color="auto" w:fill="auto"/>
          </w:tcPr>
          <w:p w14:paraId="459F57FD"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Left pes</w:t>
            </w:r>
          </w:p>
        </w:tc>
        <w:tc>
          <w:tcPr>
            <w:tcW w:w="2695" w:type="dxa"/>
            <w:tcBorders>
              <w:top w:val="single" w:sz="4" w:space="0" w:color="DDDDDD"/>
              <w:left w:val="single" w:sz="4" w:space="0" w:color="DDDDDD"/>
              <w:bottom w:val="single" w:sz="4" w:space="0" w:color="DDDDDD"/>
            </w:tcBorders>
            <w:shd w:val="clear" w:color="auto" w:fill="auto"/>
          </w:tcPr>
          <w:p w14:paraId="0CFF5ED4"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CM 33985 (in part)</w:t>
            </w:r>
          </w:p>
        </w:tc>
        <w:tc>
          <w:tcPr>
            <w:tcW w:w="2269" w:type="dxa"/>
            <w:tcBorders>
              <w:top w:val="single" w:sz="4" w:space="0" w:color="DDDDDD"/>
              <w:left w:val="single" w:sz="4" w:space="0" w:color="DDDDDD"/>
              <w:bottom w:val="single" w:sz="4" w:space="0" w:color="DDDDDD"/>
            </w:tcBorders>
            <w:shd w:val="clear" w:color="auto" w:fill="auto"/>
          </w:tcPr>
          <w:p w14:paraId="3BE5B44C" w14:textId="77777777" w:rsidR="00DF759D" w:rsidRDefault="00DF759D">
            <w:pPr>
              <w:pStyle w:val="TableContents"/>
              <w:widowControl w:val="0"/>
              <w:rPr>
                <w:rFonts w:ascii="Liberation Serif" w:hAnsi="Liberation Serif"/>
                <w:color w:val="000000"/>
              </w:rPr>
            </w:pPr>
          </w:p>
        </w:tc>
        <w:tc>
          <w:tcPr>
            <w:tcW w:w="2263" w:type="dxa"/>
            <w:tcBorders>
              <w:top w:val="single" w:sz="4" w:space="0" w:color="DDDDDD"/>
              <w:left w:val="single" w:sz="4" w:space="0" w:color="DDDDDD"/>
              <w:bottom w:val="single" w:sz="4" w:space="0" w:color="DDDDDD"/>
              <w:right w:val="single" w:sz="4" w:space="0" w:color="DDDDDD"/>
            </w:tcBorders>
            <w:shd w:val="clear" w:color="auto" w:fill="auto"/>
          </w:tcPr>
          <w:p w14:paraId="764293CF" w14:textId="77777777" w:rsidR="00DF759D" w:rsidRDefault="002B48E8">
            <w:pPr>
              <w:pStyle w:val="TableContents"/>
              <w:widowControl w:val="0"/>
              <w:rPr>
                <w:rFonts w:ascii="Liberation Serif" w:hAnsi="Liberation Serif"/>
                <w:color w:val="000000"/>
              </w:rPr>
            </w:pPr>
            <w:r>
              <w:rPr>
                <w:rFonts w:ascii="Liberation Serif" w:hAnsi="Liberation Serif"/>
                <w:color w:val="000000"/>
              </w:rPr>
              <w:t>?</w:t>
            </w:r>
          </w:p>
        </w:tc>
      </w:tr>
    </w:tbl>
    <w:p w14:paraId="2F14EF11" w14:textId="77777777" w:rsidR="00DF759D" w:rsidRDefault="00DF759D">
      <w:pPr>
        <w:pStyle w:val="Reference"/>
      </w:pPr>
    </w:p>
    <w:p w14:paraId="51243604" w14:textId="77777777" w:rsidR="00DF759D" w:rsidRDefault="002B48E8">
      <w:pPr>
        <w:pStyle w:val="Reference"/>
      </w:pPr>
      <w:r>
        <w:rPr>
          <w:b/>
          <w:bCs/>
        </w:rPr>
        <w:t>Table B.</w:t>
      </w:r>
      <w:r>
        <w:t xml:space="preserve"> The dozen Carnegie </w:t>
      </w:r>
      <w:r>
        <w:rPr>
          <w:i/>
          <w:iCs/>
        </w:rPr>
        <w:t>Diplodocus</w:t>
      </w:r>
      <w:r>
        <w:t xml:space="preserve"> individuals consisting of the original material mount and all casts made from the original </w:t>
      </w:r>
      <w:proofErr w:type="spellStart"/>
      <w:r>
        <w:t>molds</w:t>
      </w:r>
      <w:proofErr w:type="spellEnd"/>
      <w:r>
        <w:t>, in chronological order of presentation.</w:t>
      </w:r>
    </w:p>
    <w:tbl>
      <w:tblPr>
        <w:tblW w:w="9638" w:type="dxa"/>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Look w:val="0000" w:firstRow="0" w:lastRow="0" w:firstColumn="0" w:lastColumn="0" w:noHBand="0" w:noVBand="0"/>
      </w:tblPr>
      <w:tblGrid>
        <w:gridCol w:w="1991"/>
        <w:gridCol w:w="3900"/>
        <w:gridCol w:w="1937"/>
        <w:gridCol w:w="1810"/>
      </w:tblGrid>
      <w:tr w:rsidR="00DF759D" w14:paraId="78C7A356" w14:textId="77777777">
        <w:tc>
          <w:tcPr>
            <w:tcW w:w="1990" w:type="dxa"/>
            <w:tcBorders>
              <w:top w:val="single" w:sz="4" w:space="0" w:color="DDDDDD"/>
              <w:left w:val="single" w:sz="4" w:space="0" w:color="DDDDDD"/>
              <w:bottom w:val="single" w:sz="4" w:space="0" w:color="DDDDDD"/>
            </w:tcBorders>
            <w:shd w:val="clear" w:color="auto" w:fill="auto"/>
          </w:tcPr>
          <w:p w14:paraId="7539254C" w14:textId="77777777" w:rsidR="00DF759D" w:rsidRDefault="002B48E8">
            <w:pPr>
              <w:pStyle w:val="TableContents"/>
              <w:rPr>
                <w:rFonts w:ascii="Liberation Serif" w:hAnsi="Liberation Serif"/>
                <w:b/>
                <w:bCs/>
                <w:color w:val="000000"/>
              </w:rPr>
            </w:pPr>
            <w:r>
              <w:rPr>
                <w:rFonts w:ascii="Liberation Serif" w:hAnsi="Liberation Serif"/>
                <w:b/>
                <w:bCs/>
                <w:color w:val="000000"/>
              </w:rPr>
              <w:t>Mount</w:t>
            </w:r>
          </w:p>
        </w:tc>
        <w:tc>
          <w:tcPr>
            <w:tcW w:w="3900" w:type="dxa"/>
            <w:tcBorders>
              <w:top w:val="single" w:sz="4" w:space="0" w:color="DDDDDD"/>
              <w:left w:val="single" w:sz="4" w:space="0" w:color="DDDDDD"/>
              <w:bottom w:val="single" w:sz="4" w:space="0" w:color="DDDDDD"/>
            </w:tcBorders>
            <w:shd w:val="clear" w:color="auto" w:fill="auto"/>
          </w:tcPr>
          <w:p w14:paraId="2C58B964" w14:textId="77777777" w:rsidR="00DF759D" w:rsidRDefault="002B48E8">
            <w:pPr>
              <w:pStyle w:val="TableContents"/>
              <w:rPr>
                <w:rFonts w:ascii="Liberation Serif" w:hAnsi="Liberation Serif"/>
                <w:b/>
                <w:bCs/>
                <w:color w:val="000000"/>
              </w:rPr>
            </w:pPr>
            <w:r>
              <w:rPr>
                <w:rFonts w:ascii="Liberation Serif" w:hAnsi="Liberation Serif"/>
                <w:b/>
                <w:bCs/>
                <w:color w:val="000000"/>
              </w:rPr>
              <w:t>Museum</w:t>
            </w:r>
          </w:p>
        </w:tc>
        <w:tc>
          <w:tcPr>
            <w:tcW w:w="1937" w:type="dxa"/>
            <w:tcBorders>
              <w:top w:val="single" w:sz="4" w:space="0" w:color="DDDDDD"/>
              <w:left w:val="single" w:sz="4" w:space="0" w:color="DDDDDD"/>
              <w:bottom w:val="single" w:sz="4" w:space="0" w:color="DDDDDD"/>
            </w:tcBorders>
            <w:shd w:val="clear" w:color="auto" w:fill="auto"/>
          </w:tcPr>
          <w:p w14:paraId="62CCF0A4" w14:textId="77777777" w:rsidR="00DF759D" w:rsidRDefault="002B48E8">
            <w:pPr>
              <w:pStyle w:val="TableContents"/>
              <w:rPr>
                <w:rFonts w:ascii="Liberation Serif" w:hAnsi="Liberation Serif"/>
                <w:b/>
                <w:bCs/>
                <w:color w:val="000000"/>
              </w:rPr>
            </w:pPr>
            <w:r>
              <w:rPr>
                <w:rFonts w:ascii="Liberation Serif" w:hAnsi="Liberation Serif"/>
                <w:b/>
                <w:bCs/>
                <w:color w:val="000000"/>
              </w:rPr>
              <w:t>Presented to</w:t>
            </w:r>
          </w:p>
        </w:tc>
        <w:tc>
          <w:tcPr>
            <w:tcW w:w="1810" w:type="dxa"/>
            <w:tcBorders>
              <w:top w:val="single" w:sz="4" w:space="0" w:color="DDDDDD"/>
              <w:left w:val="single" w:sz="4" w:space="0" w:color="DDDDDD"/>
              <w:bottom w:val="single" w:sz="4" w:space="0" w:color="DDDDDD"/>
              <w:right w:val="single" w:sz="4" w:space="0" w:color="DDDDDD"/>
            </w:tcBorders>
            <w:shd w:val="clear" w:color="auto" w:fill="auto"/>
          </w:tcPr>
          <w:p w14:paraId="6B38B012" w14:textId="77777777" w:rsidR="00DF759D" w:rsidRDefault="002B48E8">
            <w:pPr>
              <w:pStyle w:val="TableContents"/>
              <w:rPr>
                <w:rFonts w:ascii="Liberation Serif" w:hAnsi="Liberation Serif"/>
                <w:b/>
                <w:bCs/>
                <w:color w:val="000000"/>
              </w:rPr>
            </w:pPr>
            <w:r>
              <w:rPr>
                <w:rFonts w:ascii="Liberation Serif" w:hAnsi="Liberation Serif"/>
                <w:b/>
                <w:bCs/>
                <w:color w:val="000000"/>
              </w:rPr>
              <w:t>Unveiled</w:t>
            </w:r>
          </w:p>
        </w:tc>
      </w:tr>
      <w:tr w:rsidR="00DF759D" w14:paraId="71F465B9" w14:textId="77777777">
        <w:tc>
          <w:tcPr>
            <w:tcW w:w="1990" w:type="dxa"/>
            <w:tcBorders>
              <w:top w:val="single" w:sz="4" w:space="0" w:color="DDDDDD"/>
              <w:left w:val="single" w:sz="4" w:space="0" w:color="DDDDDD"/>
              <w:bottom w:val="single" w:sz="4" w:space="0" w:color="DDDDDD"/>
            </w:tcBorders>
            <w:shd w:val="clear" w:color="auto" w:fill="auto"/>
          </w:tcPr>
          <w:p w14:paraId="1DD223BD" w14:textId="77777777" w:rsidR="00DF759D" w:rsidRDefault="002B48E8">
            <w:pPr>
              <w:pStyle w:val="TableContents"/>
              <w:rPr>
                <w:rFonts w:ascii="Liberation Serif" w:hAnsi="Liberation Serif"/>
                <w:color w:val="000000"/>
              </w:rPr>
            </w:pPr>
            <w:r>
              <w:rPr>
                <w:rFonts w:ascii="Liberation Serif" w:hAnsi="Liberation Serif"/>
                <w:color w:val="000000"/>
              </w:rPr>
              <w:t>London cast</w:t>
            </w:r>
          </w:p>
        </w:tc>
        <w:tc>
          <w:tcPr>
            <w:tcW w:w="3900" w:type="dxa"/>
            <w:tcBorders>
              <w:top w:val="single" w:sz="4" w:space="0" w:color="DDDDDD"/>
              <w:left w:val="single" w:sz="4" w:space="0" w:color="DDDDDD"/>
              <w:bottom w:val="single" w:sz="4" w:space="0" w:color="DDDDDD"/>
            </w:tcBorders>
            <w:shd w:val="clear" w:color="auto" w:fill="auto"/>
          </w:tcPr>
          <w:p w14:paraId="21B1C920" w14:textId="77777777" w:rsidR="00DF759D" w:rsidRDefault="002B48E8">
            <w:pPr>
              <w:pStyle w:val="TableContents"/>
              <w:rPr>
                <w:rFonts w:ascii="Liberation Serif" w:hAnsi="Liberation Serif"/>
                <w:color w:val="000000"/>
              </w:rPr>
            </w:pPr>
            <w:r>
              <w:rPr>
                <w:rFonts w:ascii="Liberation Serif" w:hAnsi="Liberation Serif"/>
                <w:color w:val="000000"/>
              </w:rPr>
              <w:t>Natural History Museum</w:t>
            </w:r>
          </w:p>
        </w:tc>
        <w:tc>
          <w:tcPr>
            <w:tcW w:w="1937" w:type="dxa"/>
            <w:tcBorders>
              <w:top w:val="single" w:sz="4" w:space="0" w:color="DDDDDD"/>
              <w:left w:val="single" w:sz="4" w:space="0" w:color="DDDDDD"/>
              <w:bottom w:val="single" w:sz="4" w:space="0" w:color="DDDDDD"/>
            </w:tcBorders>
            <w:shd w:val="clear" w:color="auto" w:fill="auto"/>
          </w:tcPr>
          <w:p w14:paraId="3C7DA4B2" w14:textId="77777777" w:rsidR="00DF759D" w:rsidRDefault="002B48E8">
            <w:pPr>
              <w:pStyle w:val="TableContents"/>
              <w:rPr>
                <w:rFonts w:ascii="Liberation Serif" w:hAnsi="Liberation Serif"/>
                <w:color w:val="000000"/>
              </w:rPr>
            </w:pPr>
            <w:r>
              <w:rPr>
                <w:rFonts w:ascii="Liberation Serif" w:hAnsi="Liberation Serif"/>
                <w:color w:val="000000"/>
              </w:rPr>
              <w:t>King Edward VII</w:t>
            </w:r>
          </w:p>
        </w:tc>
        <w:tc>
          <w:tcPr>
            <w:tcW w:w="1810" w:type="dxa"/>
            <w:tcBorders>
              <w:top w:val="single" w:sz="4" w:space="0" w:color="DDDDDD"/>
              <w:left w:val="single" w:sz="4" w:space="0" w:color="DDDDDD"/>
              <w:bottom w:val="single" w:sz="4" w:space="0" w:color="DDDDDD"/>
              <w:right w:val="single" w:sz="4" w:space="0" w:color="DDDDDD"/>
            </w:tcBorders>
            <w:shd w:val="clear" w:color="auto" w:fill="auto"/>
          </w:tcPr>
          <w:p w14:paraId="3B2412DC" w14:textId="77777777" w:rsidR="00DF759D" w:rsidRDefault="002B48E8">
            <w:pPr>
              <w:pStyle w:val="BodyText"/>
              <w:rPr>
                <w:rFonts w:ascii="Liberation Serif" w:hAnsi="Liberation Serif"/>
                <w:color w:val="000000"/>
              </w:rPr>
            </w:pPr>
            <w:r>
              <w:rPr>
                <w:rFonts w:ascii="Liberation Serif" w:hAnsi="Liberation Serif"/>
                <w:color w:val="000000"/>
              </w:rPr>
              <w:t>12th May 1905</w:t>
            </w:r>
          </w:p>
        </w:tc>
      </w:tr>
      <w:tr w:rsidR="00DF759D" w14:paraId="51EF2F5E" w14:textId="77777777">
        <w:tc>
          <w:tcPr>
            <w:tcW w:w="1990" w:type="dxa"/>
            <w:tcBorders>
              <w:top w:val="single" w:sz="4" w:space="0" w:color="DDDDDD"/>
              <w:left w:val="single" w:sz="4" w:space="0" w:color="DDDDDD"/>
              <w:bottom w:val="single" w:sz="4" w:space="0" w:color="DDDDDD"/>
            </w:tcBorders>
            <w:shd w:val="clear" w:color="auto" w:fill="auto"/>
          </w:tcPr>
          <w:p w14:paraId="47EF6850" w14:textId="77777777" w:rsidR="00DF759D" w:rsidRDefault="002B48E8">
            <w:pPr>
              <w:pStyle w:val="TableContents"/>
              <w:rPr>
                <w:rFonts w:ascii="Liberation Serif" w:hAnsi="Liberation Serif"/>
                <w:color w:val="000000"/>
              </w:rPr>
            </w:pPr>
            <w:r>
              <w:rPr>
                <w:rFonts w:ascii="Liberation Serif" w:hAnsi="Liberation Serif"/>
                <w:color w:val="000000"/>
              </w:rPr>
              <w:t>Carnegie mount</w:t>
            </w:r>
          </w:p>
        </w:tc>
        <w:tc>
          <w:tcPr>
            <w:tcW w:w="3900" w:type="dxa"/>
            <w:tcBorders>
              <w:top w:val="single" w:sz="4" w:space="0" w:color="DDDDDD"/>
              <w:left w:val="single" w:sz="4" w:space="0" w:color="DDDDDD"/>
              <w:bottom w:val="single" w:sz="4" w:space="0" w:color="DDDDDD"/>
            </w:tcBorders>
            <w:shd w:val="clear" w:color="auto" w:fill="auto"/>
          </w:tcPr>
          <w:p w14:paraId="46819383" w14:textId="77777777" w:rsidR="00DF759D" w:rsidRDefault="002B48E8">
            <w:pPr>
              <w:pStyle w:val="TableContents"/>
              <w:rPr>
                <w:rFonts w:ascii="Liberation Serif" w:hAnsi="Liberation Serif"/>
                <w:color w:val="000000"/>
              </w:rPr>
            </w:pPr>
            <w:r>
              <w:rPr>
                <w:rFonts w:ascii="Liberation Serif" w:hAnsi="Liberation Serif"/>
                <w:color w:val="000000"/>
              </w:rPr>
              <w:t>Carnegie Museum of Natural History</w:t>
            </w:r>
          </w:p>
        </w:tc>
        <w:tc>
          <w:tcPr>
            <w:tcW w:w="1937" w:type="dxa"/>
            <w:tcBorders>
              <w:top w:val="single" w:sz="4" w:space="0" w:color="DDDDDD"/>
              <w:left w:val="single" w:sz="4" w:space="0" w:color="DDDDDD"/>
              <w:bottom w:val="single" w:sz="4" w:space="0" w:color="DDDDDD"/>
            </w:tcBorders>
            <w:shd w:val="clear" w:color="auto" w:fill="auto"/>
          </w:tcPr>
          <w:p w14:paraId="7404E93F" w14:textId="77777777" w:rsidR="00DF759D" w:rsidRDefault="002B48E8">
            <w:pPr>
              <w:pStyle w:val="TableContents"/>
              <w:rPr>
                <w:rFonts w:ascii="Liberation Serif" w:hAnsi="Liberation Serif"/>
                <w:color w:val="000000"/>
              </w:rPr>
            </w:pPr>
            <w:r>
              <w:rPr>
                <w:rFonts w:ascii="Liberation Serif" w:hAnsi="Liberation Serif"/>
                <w:color w:val="000000"/>
              </w:rPr>
              <w:t>N/A</w:t>
            </w:r>
          </w:p>
        </w:tc>
        <w:tc>
          <w:tcPr>
            <w:tcW w:w="1810" w:type="dxa"/>
            <w:tcBorders>
              <w:top w:val="single" w:sz="4" w:space="0" w:color="DDDDDD"/>
              <w:left w:val="single" w:sz="4" w:space="0" w:color="DDDDDD"/>
              <w:bottom w:val="single" w:sz="4" w:space="0" w:color="DDDDDD"/>
              <w:right w:val="single" w:sz="4" w:space="0" w:color="DDDDDD"/>
            </w:tcBorders>
            <w:shd w:val="clear" w:color="auto" w:fill="auto"/>
          </w:tcPr>
          <w:p w14:paraId="7B74FBDC" w14:textId="77777777" w:rsidR="00DF759D" w:rsidRDefault="002B48E8">
            <w:pPr>
              <w:pStyle w:val="BodyText"/>
              <w:rPr>
                <w:rFonts w:ascii="Liberation Serif" w:hAnsi="Liberation Serif"/>
                <w:color w:val="000000"/>
              </w:rPr>
            </w:pPr>
            <w:r>
              <w:rPr>
                <w:rFonts w:ascii="Liberation Serif" w:hAnsi="Liberation Serif"/>
                <w:color w:val="000000"/>
              </w:rPr>
              <w:t>11 April 1907</w:t>
            </w:r>
          </w:p>
        </w:tc>
      </w:tr>
      <w:tr w:rsidR="00DF759D" w14:paraId="32D32494" w14:textId="77777777">
        <w:tc>
          <w:tcPr>
            <w:tcW w:w="1990" w:type="dxa"/>
            <w:tcBorders>
              <w:top w:val="single" w:sz="4" w:space="0" w:color="DDDDDD"/>
              <w:left w:val="single" w:sz="4" w:space="0" w:color="DDDDDD"/>
              <w:bottom w:val="single" w:sz="4" w:space="0" w:color="DDDDDD"/>
            </w:tcBorders>
            <w:shd w:val="clear" w:color="auto" w:fill="auto"/>
          </w:tcPr>
          <w:p w14:paraId="5FF8FA25" w14:textId="77777777" w:rsidR="00DF759D" w:rsidRDefault="002B48E8">
            <w:pPr>
              <w:pStyle w:val="TableContents"/>
              <w:rPr>
                <w:rFonts w:ascii="Liberation Serif" w:hAnsi="Liberation Serif"/>
                <w:color w:val="000000"/>
              </w:rPr>
            </w:pPr>
            <w:r>
              <w:rPr>
                <w:rFonts w:ascii="Liberation Serif" w:hAnsi="Liberation Serif"/>
                <w:color w:val="000000"/>
              </w:rPr>
              <w:t>Berlin cast</w:t>
            </w:r>
          </w:p>
        </w:tc>
        <w:tc>
          <w:tcPr>
            <w:tcW w:w="3900" w:type="dxa"/>
            <w:tcBorders>
              <w:top w:val="single" w:sz="4" w:space="0" w:color="DDDDDD"/>
              <w:left w:val="single" w:sz="4" w:space="0" w:color="DDDDDD"/>
              <w:bottom w:val="single" w:sz="4" w:space="0" w:color="DDDDDD"/>
            </w:tcBorders>
            <w:shd w:val="clear" w:color="auto" w:fill="auto"/>
          </w:tcPr>
          <w:p w14:paraId="6DA144D7" w14:textId="77777777" w:rsidR="00DF759D" w:rsidRDefault="002B48E8">
            <w:pPr>
              <w:pStyle w:val="BodyText"/>
              <w:rPr>
                <w:rFonts w:ascii="Liberation Serif" w:hAnsi="Liberation Serif"/>
                <w:color w:val="000000"/>
              </w:rPr>
            </w:pPr>
            <w:r>
              <w:rPr>
                <w:rFonts w:ascii="Liberation Serif" w:hAnsi="Liberation Serif"/>
                <w:color w:val="000000"/>
              </w:rPr>
              <w:t xml:space="preserve">Museum für </w:t>
            </w:r>
            <w:proofErr w:type="spellStart"/>
            <w:r>
              <w:rPr>
                <w:rFonts w:ascii="Liberation Serif" w:hAnsi="Liberation Serif"/>
                <w:color w:val="000000"/>
              </w:rPr>
              <w:t>Naturkunde</w:t>
            </w:r>
            <w:proofErr w:type="spellEnd"/>
            <w:r>
              <w:rPr>
                <w:rFonts w:ascii="Liberation Serif" w:hAnsi="Liberation Serif"/>
                <w:color w:val="000000"/>
              </w:rPr>
              <w:t xml:space="preserve"> Berlin</w:t>
            </w:r>
          </w:p>
        </w:tc>
        <w:tc>
          <w:tcPr>
            <w:tcW w:w="1937" w:type="dxa"/>
            <w:tcBorders>
              <w:top w:val="single" w:sz="4" w:space="0" w:color="DDDDDD"/>
              <w:left w:val="single" w:sz="4" w:space="0" w:color="DDDDDD"/>
              <w:bottom w:val="single" w:sz="4" w:space="0" w:color="DDDDDD"/>
            </w:tcBorders>
            <w:shd w:val="clear" w:color="auto" w:fill="auto"/>
          </w:tcPr>
          <w:p w14:paraId="5EDADF6B" w14:textId="77777777" w:rsidR="00DF759D" w:rsidRDefault="002B48E8">
            <w:pPr>
              <w:pStyle w:val="TableContents"/>
              <w:rPr>
                <w:rFonts w:ascii="Liberation Serif" w:hAnsi="Liberation Serif"/>
                <w:color w:val="000000"/>
              </w:rPr>
            </w:pPr>
            <w:r>
              <w:rPr>
                <w:rFonts w:ascii="Liberation Serif" w:hAnsi="Liberation Serif"/>
                <w:color w:val="000000"/>
              </w:rPr>
              <w:t>XXX</w:t>
            </w:r>
          </w:p>
        </w:tc>
        <w:tc>
          <w:tcPr>
            <w:tcW w:w="1810" w:type="dxa"/>
            <w:tcBorders>
              <w:top w:val="single" w:sz="4" w:space="0" w:color="DDDDDD"/>
              <w:left w:val="single" w:sz="4" w:space="0" w:color="DDDDDD"/>
              <w:bottom w:val="single" w:sz="4" w:space="0" w:color="DDDDDD"/>
              <w:right w:val="single" w:sz="4" w:space="0" w:color="DDDDDD"/>
            </w:tcBorders>
            <w:shd w:val="clear" w:color="auto" w:fill="auto"/>
          </w:tcPr>
          <w:p w14:paraId="0DB9FAB2" w14:textId="77777777" w:rsidR="00DF759D" w:rsidRDefault="002B48E8">
            <w:pPr>
              <w:pStyle w:val="BodyText"/>
              <w:rPr>
                <w:rFonts w:ascii="Liberation Serif" w:hAnsi="Liberation Serif"/>
                <w:color w:val="000000"/>
              </w:rPr>
            </w:pPr>
            <w:r>
              <w:rPr>
                <w:rFonts w:ascii="Liberation Serif" w:hAnsi="Liberation Serif"/>
                <w:color w:val="000000"/>
              </w:rPr>
              <w:t>13 May 1908</w:t>
            </w:r>
          </w:p>
        </w:tc>
      </w:tr>
      <w:tr w:rsidR="00DF759D" w14:paraId="0BDE8246" w14:textId="77777777">
        <w:tc>
          <w:tcPr>
            <w:tcW w:w="1990" w:type="dxa"/>
            <w:tcBorders>
              <w:top w:val="single" w:sz="4" w:space="0" w:color="DDDDDD"/>
              <w:left w:val="single" w:sz="4" w:space="0" w:color="DDDDDD"/>
              <w:bottom w:val="single" w:sz="4" w:space="0" w:color="DDDDDD"/>
            </w:tcBorders>
            <w:shd w:val="clear" w:color="auto" w:fill="auto"/>
          </w:tcPr>
          <w:p w14:paraId="692F1828" w14:textId="77777777" w:rsidR="00DF759D" w:rsidRDefault="002B48E8">
            <w:pPr>
              <w:pStyle w:val="TableContents"/>
              <w:rPr>
                <w:rFonts w:ascii="Liberation Serif" w:hAnsi="Liberation Serif"/>
                <w:color w:val="000000"/>
              </w:rPr>
            </w:pPr>
            <w:r>
              <w:rPr>
                <w:rFonts w:ascii="Liberation Serif" w:hAnsi="Liberation Serif"/>
                <w:color w:val="000000"/>
              </w:rPr>
              <w:t>Paris cast</w:t>
            </w:r>
          </w:p>
        </w:tc>
        <w:tc>
          <w:tcPr>
            <w:tcW w:w="3900" w:type="dxa"/>
            <w:tcBorders>
              <w:top w:val="single" w:sz="4" w:space="0" w:color="DDDDDD"/>
              <w:left w:val="single" w:sz="4" w:space="0" w:color="DDDDDD"/>
              <w:bottom w:val="single" w:sz="4" w:space="0" w:color="DDDDDD"/>
            </w:tcBorders>
            <w:shd w:val="clear" w:color="auto" w:fill="auto"/>
          </w:tcPr>
          <w:p w14:paraId="4EBEA0EE" w14:textId="77777777" w:rsidR="00DF759D" w:rsidRDefault="002B48E8">
            <w:pPr>
              <w:pStyle w:val="BodyText"/>
              <w:rPr>
                <w:rFonts w:ascii="Liberation Serif" w:hAnsi="Liberation Serif"/>
                <w:color w:val="000000"/>
              </w:rPr>
            </w:pPr>
            <w:proofErr w:type="spellStart"/>
            <w:r>
              <w:rPr>
                <w:rFonts w:ascii="Liberation Serif" w:hAnsi="Liberation Serif"/>
                <w:color w:val="000000"/>
              </w:rPr>
              <w:t>Muséum</w:t>
            </w:r>
            <w:proofErr w:type="spellEnd"/>
            <w:r>
              <w:rPr>
                <w:rFonts w:ascii="Liberation Serif" w:hAnsi="Liberation Serif"/>
                <w:color w:val="000000"/>
              </w:rPr>
              <w:t xml:space="preserve"> National </w:t>
            </w:r>
            <w:proofErr w:type="spellStart"/>
            <w:r>
              <w:rPr>
                <w:rFonts w:ascii="Liberation Serif" w:hAnsi="Liberation Serif"/>
                <w:color w:val="000000"/>
              </w:rPr>
              <w:t>d’Histoire</w:t>
            </w:r>
            <w:proofErr w:type="spellEnd"/>
            <w:r>
              <w:rPr>
                <w:rFonts w:ascii="Liberation Serif" w:hAnsi="Liberation Serif"/>
                <w:color w:val="000000"/>
              </w:rPr>
              <w:t xml:space="preserve"> Naturelle</w:t>
            </w:r>
          </w:p>
        </w:tc>
        <w:tc>
          <w:tcPr>
            <w:tcW w:w="1937" w:type="dxa"/>
            <w:tcBorders>
              <w:top w:val="single" w:sz="4" w:space="0" w:color="DDDDDD"/>
              <w:left w:val="single" w:sz="4" w:space="0" w:color="DDDDDD"/>
              <w:bottom w:val="single" w:sz="4" w:space="0" w:color="DDDDDD"/>
            </w:tcBorders>
            <w:shd w:val="clear" w:color="auto" w:fill="auto"/>
          </w:tcPr>
          <w:p w14:paraId="0230A19B" w14:textId="77777777" w:rsidR="00DF759D" w:rsidRDefault="002B48E8">
            <w:pPr>
              <w:pStyle w:val="TableContents"/>
              <w:rPr>
                <w:rFonts w:ascii="Liberation Serif" w:hAnsi="Liberation Serif"/>
                <w:color w:val="000000"/>
              </w:rPr>
            </w:pPr>
            <w:r>
              <w:rPr>
                <w:rFonts w:ascii="Liberation Serif" w:hAnsi="Liberation Serif"/>
                <w:color w:val="000000"/>
              </w:rPr>
              <w:t>XXX</w:t>
            </w:r>
          </w:p>
        </w:tc>
        <w:tc>
          <w:tcPr>
            <w:tcW w:w="1810" w:type="dxa"/>
            <w:tcBorders>
              <w:top w:val="single" w:sz="4" w:space="0" w:color="DDDDDD"/>
              <w:left w:val="single" w:sz="4" w:space="0" w:color="DDDDDD"/>
              <w:bottom w:val="single" w:sz="4" w:space="0" w:color="DDDDDD"/>
              <w:right w:val="single" w:sz="4" w:space="0" w:color="DDDDDD"/>
            </w:tcBorders>
            <w:shd w:val="clear" w:color="auto" w:fill="auto"/>
          </w:tcPr>
          <w:p w14:paraId="1EB4744D" w14:textId="77777777" w:rsidR="00DF759D" w:rsidRDefault="002B48E8">
            <w:pPr>
              <w:pStyle w:val="BodyText"/>
              <w:rPr>
                <w:rFonts w:ascii="Liberation Serif" w:hAnsi="Liberation Serif"/>
                <w:color w:val="000000"/>
              </w:rPr>
            </w:pPr>
            <w:r>
              <w:rPr>
                <w:rFonts w:ascii="Liberation Serif" w:hAnsi="Liberation Serif"/>
                <w:color w:val="000000"/>
              </w:rPr>
              <w:t>15 June 1908</w:t>
            </w:r>
          </w:p>
        </w:tc>
      </w:tr>
      <w:tr w:rsidR="00DF759D" w14:paraId="475F136D" w14:textId="77777777">
        <w:tc>
          <w:tcPr>
            <w:tcW w:w="1990" w:type="dxa"/>
            <w:tcBorders>
              <w:top w:val="single" w:sz="4" w:space="0" w:color="DDDDDD"/>
              <w:left w:val="single" w:sz="4" w:space="0" w:color="DDDDDD"/>
              <w:bottom w:val="single" w:sz="4" w:space="0" w:color="DDDDDD"/>
            </w:tcBorders>
            <w:shd w:val="clear" w:color="auto" w:fill="auto"/>
          </w:tcPr>
          <w:p w14:paraId="723868CE" w14:textId="77777777" w:rsidR="00DF759D" w:rsidRDefault="002B48E8">
            <w:pPr>
              <w:pStyle w:val="TableContents"/>
              <w:rPr>
                <w:rFonts w:ascii="Liberation Serif" w:hAnsi="Liberation Serif"/>
                <w:color w:val="000000"/>
              </w:rPr>
            </w:pPr>
            <w:r>
              <w:rPr>
                <w:rFonts w:ascii="Liberation Serif" w:hAnsi="Liberation Serif"/>
                <w:color w:val="000000"/>
              </w:rPr>
              <w:t>Vienna cast</w:t>
            </w:r>
          </w:p>
        </w:tc>
        <w:tc>
          <w:tcPr>
            <w:tcW w:w="3900" w:type="dxa"/>
            <w:tcBorders>
              <w:top w:val="single" w:sz="4" w:space="0" w:color="DDDDDD"/>
              <w:left w:val="single" w:sz="4" w:space="0" w:color="DDDDDD"/>
              <w:bottom w:val="single" w:sz="4" w:space="0" w:color="DDDDDD"/>
            </w:tcBorders>
            <w:shd w:val="clear" w:color="auto" w:fill="auto"/>
          </w:tcPr>
          <w:p w14:paraId="79199B92" w14:textId="77777777" w:rsidR="00DF759D" w:rsidRDefault="002B48E8">
            <w:pPr>
              <w:pStyle w:val="BodyText"/>
              <w:rPr>
                <w:rFonts w:ascii="Liberation Serif" w:hAnsi="Liberation Serif"/>
                <w:color w:val="000000"/>
              </w:rPr>
            </w:pPr>
            <w:proofErr w:type="spellStart"/>
            <w:r>
              <w:rPr>
                <w:rFonts w:ascii="Liberation Serif" w:hAnsi="Liberation Serif"/>
                <w:color w:val="000000"/>
              </w:rPr>
              <w:t>Kaiserliches</w:t>
            </w:r>
            <w:proofErr w:type="spellEnd"/>
            <w:r>
              <w:rPr>
                <w:rFonts w:ascii="Liberation Serif" w:hAnsi="Liberation Serif"/>
                <w:color w:val="000000"/>
              </w:rPr>
              <w:t xml:space="preserve"> und </w:t>
            </w:r>
            <w:proofErr w:type="spellStart"/>
            <w:r>
              <w:rPr>
                <w:rFonts w:ascii="Liberation Serif" w:hAnsi="Liberation Serif"/>
                <w:color w:val="000000"/>
              </w:rPr>
              <w:t>königliches</w:t>
            </w:r>
            <w:proofErr w:type="spellEnd"/>
            <w:r>
              <w:rPr>
                <w:rFonts w:ascii="Liberation Serif" w:hAnsi="Liberation Serif"/>
                <w:color w:val="000000"/>
              </w:rPr>
              <w:t xml:space="preserve"> </w:t>
            </w:r>
            <w:proofErr w:type="spellStart"/>
            <w:r>
              <w:rPr>
                <w:rFonts w:ascii="Liberation Serif" w:hAnsi="Liberation Serif"/>
                <w:color w:val="000000"/>
              </w:rPr>
              <w:t>naturhistorisches</w:t>
            </w:r>
            <w:proofErr w:type="spellEnd"/>
            <w:r>
              <w:rPr>
                <w:rFonts w:ascii="Liberation Serif" w:hAnsi="Liberation Serif"/>
                <w:color w:val="000000"/>
              </w:rPr>
              <w:t xml:space="preserve"> Hof-Museum</w:t>
            </w:r>
          </w:p>
        </w:tc>
        <w:tc>
          <w:tcPr>
            <w:tcW w:w="1937" w:type="dxa"/>
            <w:tcBorders>
              <w:top w:val="single" w:sz="4" w:space="0" w:color="DDDDDD"/>
              <w:left w:val="single" w:sz="4" w:space="0" w:color="DDDDDD"/>
              <w:bottom w:val="single" w:sz="4" w:space="0" w:color="DDDDDD"/>
            </w:tcBorders>
            <w:shd w:val="clear" w:color="auto" w:fill="auto"/>
          </w:tcPr>
          <w:p w14:paraId="6672303D" w14:textId="77777777" w:rsidR="00DF759D" w:rsidRDefault="002B48E8">
            <w:pPr>
              <w:pStyle w:val="BodyText"/>
              <w:rPr>
                <w:rFonts w:ascii="Liberation Serif" w:hAnsi="Liberation Serif"/>
                <w:color w:val="000000"/>
              </w:rPr>
            </w:pPr>
            <w:r>
              <w:rPr>
                <w:rFonts w:ascii="Liberation Serif" w:hAnsi="Liberation Serif"/>
                <w:color w:val="000000"/>
              </w:rPr>
              <w:t>Emperor Franz Joseph</w:t>
            </w:r>
          </w:p>
        </w:tc>
        <w:tc>
          <w:tcPr>
            <w:tcW w:w="1810" w:type="dxa"/>
            <w:tcBorders>
              <w:top w:val="single" w:sz="4" w:space="0" w:color="DDDDDD"/>
              <w:left w:val="single" w:sz="4" w:space="0" w:color="DDDDDD"/>
              <w:bottom w:val="single" w:sz="4" w:space="0" w:color="DDDDDD"/>
              <w:right w:val="single" w:sz="4" w:space="0" w:color="DDDDDD"/>
            </w:tcBorders>
            <w:shd w:val="clear" w:color="auto" w:fill="auto"/>
          </w:tcPr>
          <w:p w14:paraId="45B18C45" w14:textId="77777777" w:rsidR="00DF759D" w:rsidRDefault="002B48E8">
            <w:pPr>
              <w:pStyle w:val="BodyText"/>
              <w:rPr>
                <w:rFonts w:ascii="Liberation Serif" w:hAnsi="Liberation Serif"/>
                <w:color w:val="000000"/>
              </w:rPr>
            </w:pPr>
            <w:r>
              <w:rPr>
                <w:rFonts w:ascii="Liberation Serif" w:hAnsi="Liberation Serif"/>
                <w:color w:val="000000"/>
              </w:rPr>
              <w:t>24 September 1909</w:t>
            </w:r>
          </w:p>
        </w:tc>
      </w:tr>
      <w:tr w:rsidR="00DF759D" w14:paraId="064604A6" w14:textId="77777777">
        <w:tc>
          <w:tcPr>
            <w:tcW w:w="1990" w:type="dxa"/>
            <w:tcBorders>
              <w:top w:val="single" w:sz="4" w:space="0" w:color="DDDDDD"/>
              <w:left w:val="single" w:sz="4" w:space="0" w:color="DDDDDD"/>
              <w:bottom w:val="single" w:sz="4" w:space="0" w:color="DDDDDD"/>
            </w:tcBorders>
            <w:shd w:val="clear" w:color="auto" w:fill="auto"/>
          </w:tcPr>
          <w:p w14:paraId="257906B4" w14:textId="77777777" w:rsidR="00DF759D" w:rsidRDefault="002B48E8">
            <w:pPr>
              <w:pStyle w:val="TableContents"/>
              <w:rPr>
                <w:rFonts w:ascii="Liberation Serif" w:hAnsi="Liberation Serif"/>
                <w:color w:val="000000"/>
              </w:rPr>
            </w:pPr>
            <w:r>
              <w:rPr>
                <w:rFonts w:ascii="Liberation Serif" w:hAnsi="Liberation Serif"/>
                <w:color w:val="000000"/>
              </w:rPr>
              <w:t>Bologna cast</w:t>
            </w:r>
          </w:p>
        </w:tc>
        <w:tc>
          <w:tcPr>
            <w:tcW w:w="3900" w:type="dxa"/>
            <w:tcBorders>
              <w:top w:val="single" w:sz="4" w:space="0" w:color="DDDDDD"/>
              <w:left w:val="single" w:sz="4" w:space="0" w:color="DDDDDD"/>
              <w:bottom w:val="single" w:sz="4" w:space="0" w:color="DDDDDD"/>
            </w:tcBorders>
            <w:shd w:val="clear" w:color="auto" w:fill="auto"/>
          </w:tcPr>
          <w:p w14:paraId="2F02F385" w14:textId="77777777" w:rsidR="00DF759D" w:rsidRDefault="002B48E8">
            <w:pPr>
              <w:pStyle w:val="BodyText"/>
              <w:rPr>
                <w:rFonts w:ascii="Liberation Serif" w:hAnsi="Liberation Serif"/>
                <w:color w:val="000000"/>
              </w:rPr>
            </w:pPr>
            <w:r>
              <w:rPr>
                <w:rFonts w:ascii="Liberation Serif" w:hAnsi="Liberation Serif"/>
                <w:color w:val="000000"/>
              </w:rPr>
              <w:t xml:space="preserve">Giovanni Capellini Museum for </w:t>
            </w:r>
            <w:proofErr w:type="spellStart"/>
            <w:r>
              <w:rPr>
                <w:rFonts w:ascii="Liberation Serif" w:hAnsi="Liberation Serif"/>
                <w:color w:val="000000"/>
              </w:rPr>
              <w:t>Paleontology</w:t>
            </w:r>
            <w:proofErr w:type="spellEnd"/>
            <w:r>
              <w:rPr>
                <w:rFonts w:ascii="Liberation Serif" w:hAnsi="Liberation Serif"/>
                <w:color w:val="000000"/>
              </w:rPr>
              <w:t xml:space="preserve"> and Geology</w:t>
            </w:r>
          </w:p>
        </w:tc>
        <w:tc>
          <w:tcPr>
            <w:tcW w:w="1937" w:type="dxa"/>
            <w:tcBorders>
              <w:top w:val="single" w:sz="4" w:space="0" w:color="DDDDDD"/>
              <w:left w:val="single" w:sz="4" w:space="0" w:color="DDDDDD"/>
              <w:bottom w:val="single" w:sz="4" w:space="0" w:color="DDDDDD"/>
            </w:tcBorders>
            <w:shd w:val="clear" w:color="auto" w:fill="auto"/>
          </w:tcPr>
          <w:p w14:paraId="1F44FDC6" w14:textId="77777777" w:rsidR="00DF759D" w:rsidRDefault="002B48E8">
            <w:pPr>
              <w:pStyle w:val="BodyText"/>
              <w:rPr>
                <w:rFonts w:ascii="Liberation Serif" w:hAnsi="Liberation Serif"/>
                <w:color w:val="000000"/>
              </w:rPr>
            </w:pPr>
            <w:r>
              <w:rPr>
                <w:rFonts w:ascii="Liberation Serif" w:hAnsi="Liberation Serif"/>
                <w:color w:val="000000"/>
              </w:rPr>
              <w:t>King Victor Emmanuel III</w:t>
            </w:r>
          </w:p>
        </w:tc>
        <w:tc>
          <w:tcPr>
            <w:tcW w:w="1810" w:type="dxa"/>
            <w:tcBorders>
              <w:top w:val="single" w:sz="4" w:space="0" w:color="DDDDDD"/>
              <w:left w:val="single" w:sz="4" w:space="0" w:color="DDDDDD"/>
              <w:bottom w:val="single" w:sz="4" w:space="0" w:color="DDDDDD"/>
              <w:right w:val="single" w:sz="4" w:space="0" w:color="DDDDDD"/>
            </w:tcBorders>
            <w:shd w:val="clear" w:color="auto" w:fill="auto"/>
          </w:tcPr>
          <w:p w14:paraId="34C86135" w14:textId="77777777" w:rsidR="00DF759D" w:rsidRDefault="002B48E8">
            <w:pPr>
              <w:pStyle w:val="BodyText"/>
              <w:rPr>
                <w:rFonts w:ascii="Liberation Serif" w:hAnsi="Liberation Serif"/>
                <w:color w:val="000000"/>
              </w:rPr>
            </w:pPr>
            <w:r>
              <w:rPr>
                <w:rFonts w:ascii="Liberation Serif" w:hAnsi="Liberation Serif"/>
                <w:color w:val="000000"/>
              </w:rPr>
              <w:t>27 October 1909</w:t>
            </w:r>
          </w:p>
        </w:tc>
      </w:tr>
      <w:tr w:rsidR="00DF759D" w14:paraId="30130D87" w14:textId="77777777">
        <w:tc>
          <w:tcPr>
            <w:tcW w:w="1990" w:type="dxa"/>
            <w:tcBorders>
              <w:top w:val="single" w:sz="4" w:space="0" w:color="DDDDDD"/>
              <w:left w:val="single" w:sz="4" w:space="0" w:color="DDDDDD"/>
              <w:bottom w:val="single" w:sz="4" w:space="0" w:color="DDDDDD"/>
            </w:tcBorders>
            <w:shd w:val="clear" w:color="auto" w:fill="auto"/>
          </w:tcPr>
          <w:p w14:paraId="472D1857" w14:textId="77777777" w:rsidR="00DF759D" w:rsidRDefault="002B48E8">
            <w:pPr>
              <w:pStyle w:val="TableContents"/>
              <w:rPr>
                <w:rFonts w:ascii="Liberation Serif" w:hAnsi="Liberation Serif"/>
                <w:color w:val="000000"/>
              </w:rPr>
            </w:pPr>
            <w:r>
              <w:rPr>
                <w:rFonts w:ascii="Liberation Serif" w:hAnsi="Liberation Serif"/>
                <w:color w:val="000000"/>
              </w:rPr>
              <w:t>St. Petersburg cast</w:t>
            </w:r>
          </w:p>
        </w:tc>
        <w:tc>
          <w:tcPr>
            <w:tcW w:w="3900" w:type="dxa"/>
            <w:tcBorders>
              <w:top w:val="single" w:sz="4" w:space="0" w:color="DDDDDD"/>
              <w:left w:val="single" w:sz="4" w:space="0" w:color="DDDDDD"/>
              <w:bottom w:val="single" w:sz="4" w:space="0" w:color="DDDDDD"/>
            </w:tcBorders>
            <w:shd w:val="clear" w:color="auto" w:fill="auto"/>
          </w:tcPr>
          <w:p w14:paraId="280B98C0" w14:textId="77777777" w:rsidR="00DF759D" w:rsidRDefault="00DF759D">
            <w:pPr>
              <w:pStyle w:val="BodyText"/>
              <w:rPr>
                <w:rFonts w:ascii="Liberation Serif" w:hAnsi="Liberation Serif"/>
                <w:color w:val="000000"/>
              </w:rPr>
            </w:pPr>
          </w:p>
        </w:tc>
        <w:tc>
          <w:tcPr>
            <w:tcW w:w="1937" w:type="dxa"/>
            <w:tcBorders>
              <w:top w:val="single" w:sz="4" w:space="0" w:color="DDDDDD"/>
              <w:left w:val="single" w:sz="4" w:space="0" w:color="DDDDDD"/>
              <w:bottom w:val="single" w:sz="4" w:space="0" w:color="DDDDDD"/>
            </w:tcBorders>
            <w:shd w:val="clear" w:color="auto" w:fill="auto"/>
          </w:tcPr>
          <w:p w14:paraId="5FEFBABD" w14:textId="77777777" w:rsidR="00DF759D" w:rsidRDefault="00DF759D">
            <w:pPr>
              <w:pStyle w:val="TableContents"/>
              <w:rPr>
                <w:rFonts w:ascii="Liberation Serif" w:hAnsi="Liberation Serif"/>
                <w:color w:val="000000"/>
              </w:rPr>
            </w:pPr>
          </w:p>
        </w:tc>
        <w:tc>
          <w:tcPr>
            <w:tcW w:w="1810" w:type="dxa"/>
            <w:tcBorders>
              <w:top w:val="single" w:sz="4" w:space="0" w:color="DDDDDD"/>
              <w:left w:val="single" w:sz="4" w:space="0" w:color="DDDDDD"/>
              <w:bottom w:val="single" w:sz="4" w:space="0" w:color="DDDDDD"/>
              <w:right w:val="single" w:sz="4" w:space="0" w:color="DDDDDD"/>
            </w:tcBorders>
            <w:shd w:val="clear" w:color="auto" w:fill="auto"/>
          </w:tcPr>
          <w:p w14:paraId="0ADBDF52" w14:textId="77777777" w:rsidR="00DF759D" w:rsidRDefault="00DF759D">
            <w:pPr>
              <w:pStyle w:val="BodyText"/>
              <w:rPr>
                <w:rFonts w:ascii="Liberation Serif" w:hAnsi="Liberation Serif"/>
                <w:color w:val="000000"/>
              </w:rPr>
            </w:pPr>
          </w:p>
        </w:tc>
      </w:tr>
      <w:tr w:rsidR="00DF759D" w14:paraId="54116666" w14:textId="77777777">
        <w:tc>
          <w:tcPr>
            <w:tcW w:w="1990" w:type="dxa"/>
            <w:tcBorders>
              <w:top w:val="single" w:sz="4" w:space="0" w:color="DDDDDD"/>
              <w:left w:val="single" w:sz="4" w:space="0" w:color="DDDDDD"/>
              <w:bottom w:val="single" w:sz="4" w:space="0" w:color="DDDDDD"/>
            </w:tcBorders>
            <w:shd w:val="clear" w:color="auto" w:fill="auto"/>
          </w:tcPr>
          <w:p w14:paraId="65FACB7B" w14:textId="77777777" w:rsidR="00DF759D" w:rsidRDefault="002B48E8">
            <w:pPr>
              <w:pStyle w:val="TableContents"/>
              <w:rPr>
                <w:rFonts w:ascii="Liberation Serif" w:hAnsi="Liberation Serif"/>
                <w:color w:val="000000"/>
              </w:rPr>
            </w:pPr>
            <w:r>
              <w:rPr>
                <w:rFonts w:ascii="Liberation Serif" w:hAnsi="Liberation Serif"/>
                <w:color w:val="000000"/>
              </w:rPr>
              <w:t>La Plata cast</w:t>
            </w:r>
          </w:p>
        </w:tc>
        <w:tc>
          <w:tcPr>
            <w:tcW w:w="3900" w:type="dxa"/>
            <w:tcBorders>
              <w:top w:val="single" w:sz="4" w:space="0" w:color="DDDDDD"/>
              <w:left w:val="single" w:sz="4" w:space="0" w:color="DDDDDD"/>
              <w:bottom w:val="single" w:sz="4" w:space="0" w:color="DDDDDD"/>
            </w:tcBorders>
            <w:shd w:val="clear" w:color="auto" w:fill="auto"/>
          </w:tcPr>
          <w:p w14:paraId="615D2CE9" w14:textId="77777777" w:rsidR="00DF759D" w:rsidRDefault="00DF759D">
            <w:pPr>
              <w:pStyle w:val="BodyText"/>
              <w:rPr>
                <w:rFonts w:ascii="Liberation Serif" w:hAnsi="Liberation Serif"/>
                <w:color w:val="000000"/>
              </w:rPr>
            </w:pPr>
          </w:p>
        </w:tc>
        <w:tc>
          <w:tcPr>
            <w:tcW w:w="1937" w:type="dxa"/>
            <w:tcBorders>
              <w:top w:val="single" w:sz="4" w:space="0" w:color="DDDDDD"/>
              <w:left w:val="single" w:sz="4" w:space="0" w:color="DDDDDD"/>
              <w:bottom w:val="single" w:sz="4" w:space="0" w:color="DDDDDD"/>
            </w:tcBorders>
            <w:shd w:val="clear" w:color="auto" w:fill="auto"/>
          </w:tcPr>
          <w:p w14:paraId="4E90D0D1" w14:textId="77777777" w:rsidR="00DF759D" w:rsidRDefault="00DF759D">
            <w:pPr>
              <w:pStyle w:val="TableContents"/>
              <w:rPr>
                <w:rFonts w:ascii="Liberation Serif" w:hAnsi="Liberation Serif"/>
                <w:color w:val="000000"/>
              </w:rPr>
            </w:pPr>
          </w:p>
        </w:tc>
        <w:tc>
          <w:tcPr>
            <w:tcW w:w="1810" w:type="dxa"/>
            <w:tcBorders>
              <w:top w:val="single" w:sz="4" w:space="0" w:color="DDDDDD"/>
              <w:left w:val="single" w:sz="4" w:space="0" w:color="DDDDDD"/>
              <w:bottom w:val="single" w:sz="4" w:space="0" w:color="DDDDDD"/>
              <w:right w:val="single" w:sz="4" w:space="0" w:color="DDDDDD"/>
            </w:tcBorders>
            <w:shd w:val="clear" w:color="auto" w:fill="auto"/>
          </w:tcPr>
          <w:p w14:paraId="24A7CA87" w14:textId="77777777" w:rsidR="00DF759D" w:rsidRDefault="00DF759D">
            <w:pPr>
              <w:pStyle w:val="BodyText"/>
              <w:rPr>
                <w:rFonts w:ascii="Liberation Serif" w:hAnsi="Liberation Serif"/>
                <w:color w:val="000000"/>
              </w:rPr>
            </w:pPr>
          </w:p>
        </w:tc>
      </w:tr>
      <w:tr w:rsidR="00DF759D" w14:paraId="7C8F7CD0" w14:textId="77777777">
        <w:tc>
          <w:tcPr>
            <w:tcW w:w="1990" w:type="dxa"/>
            <w:tcBorders>
              <w:top w:val="single" w:sz="4" w:space="0" w:color="DDDDDD"/>
              <w:left w:val="single" w:sz="4" w:space="0" w:color="DDDDDD"/>
              <w:bottom w:val="single" w:sz="4" w:space="0" w:color="DDDDDD"/>
            </w:tcBorders>
            <w:shd w:val="clear" w:color="auto" w:fill="auto"/>
          </w:tcPr>
          <w:p w14:paraId="3A922A3A" w14:textId="77777777" w:rsidR="00DF759D" w:rsidRDefault="002B48E8">
            <w:pPr>
              <w:pStyle w:val="TableContents"/>
              <w:rPr>
                <w:rFonts w:ascii="Liberation Serif" w:hAnsi="Liberation Serif"/>
                <w:color w:val="000000"/>
              </w:rPr>
            </w:pPr>
            <w:r>
              <w:rPr>
                <w:rFonts w:ascii="Liberation Serif" w:hAnsi="Liberation Serif"/>
                <w:color w:val="000000"/>
              </w:rPr>
              <w:t>Madrid cast</w:t>
            </w:r>
          </w:p>
        </w:tc>
        <w:tc>
          <w:tcPr>
            <w:tcW w:w="3900" w:type="dxa"/>
            <w:tcBorders>
              <w:top w:val="single" w:sz="4" w:space="0" w:color="DDDDDD"/>
              <w:left w:val="single" w:sz="4" w:space="0" w:color="DDDDDD"/>
              <w:bottom w:val="single" w:sz="4" w:space="0" w:color="DDDDDD"/>
            </w:tcBorders>
            <w:shd w:val="clear" w:color="auto" w:fill="auto"/>
          </w:tcPr>
          <w:p w14:paraId="146ABE60" w14:textId="77777777" w:rsidR="00DF759D" w:rsidRDefault="00DF759D">
            <w:pPr>
              <w:pStyle w:val="BodyText"/>
              <w:rPr>
                <w:rFonts w:ascii="Liberation Serif" w:hAnsi="Liberation Serif"/>
                <w:color w:val="000000"/>
              </w:rPr>
            </w:pPr>
          </w:p>
        </w:tc>
        <w:tc>
          <w:tcPr>
            <w:tcW w:w="1937" w:type="dxa"/>
            <w:tcBorders>
              <w:top w:val="single" w:sz="4" w:space="0" w:color="DDDDDD"/>
              <w:left w:val="single" w:sz="4" w:space="0" w:color="DDDDDD"/>
              <w:bottom w:val="single" w:sz="4" w:space="0" w:color="DDDDDD"/>
            </w:tcBorders>
            <w:shd w:val="clear" w:color="auto" w:fill="auto"/>
          </w:tcPr>
          <w:p w14:paraId="5E163167" w14:textId="77777777" w:rsidR="00DF759D" w:rsidRDefault="00DF759D">
            <w:pPr>
              <w:pStyle w:val="TableContents"/>
              <w:rPr>
                <w:rFonts w:ascii="Liberation Serif" w:hAnsi="Liberation Serif"/>
                <w:color w:val="000000"/>
              </w:rPr>
            </w:pPr>
          </w:p>
        </w:tc>
        <w:tc>
          <w:tcPr>
            <w:tcW w:w="1810" w:type="dxa"/>
            <w:tcBorders>
              <w:top w:val="single" w:sz="4" w:space="0" w:color="DDDDDD"/>
              <w:left w:val="single" w:sz="4" w:space="0" w:color="DDDDDD"/>
              <w:bottom w:val="single" w:sz="4" w:space="0" w:color="DDDDDD"/>
              <w:right w:val="single" w:sz="4" w:space="0" w:color="DDDDDD"/>
            </w:tcBorders>
            <w:shd w:val="clear" w:color="auto" w:fill="auto"/>
          </w:tcPr>
          <w:p w14:paraId="14723608" w14:textId="77777777" w:rsidR="00DF759D" w:rsidRDefault="00DF759D">
            <w:pPr>
              <w:pStyle w:val="BodyText"/>
              <w:rPr>
                <w:rFonts w:ascii="Liberation Serif" w:hAnsi="Liberation Serif"/>
                <w:color w:val="000000"/>
              </w:rPr>
            </w:pPr>
          </w:p>
        </w:tc>
      </w:tr>
      <w:tr w:rsidR="00DF759D" w14:paraId="63016662" w14:textId="77777777">
        <w:tc>
          <w:tcPr>
            <w:tcW w:w="1990" w:type="dxa"/>
            <w:tcBorders>
              <w:top w:val="single" w:sz="4" w:space="0" w:color="DDDDDD"/>
              <w:left w:val="single" w:sz="4" w:space="0" w:color="DDDDDD"/>
              <w:bottom w:val="single" w:sz="4" w:space="0" w:color="DDDDDD"/>
            </w:tcBorders>
            <w:shd w:val="clear" w:color="auto" w:fill="auto"/>
          </w:tcPr>
          <w:p w14:paraId="27B42256" w14:textId="77777777" w:rsidR="00DF759D" w:rsidRDefault="002B48E8">
            <w:pPr>
              <w:pStyle w:val="TableContents"/>
              <w:rPr>
                <w:rFonts w:ascii="Liberation Serif" w:hAnsi="Liberation Serif"/>
                <w:color w:val="000000"/>
              </w:rPr>
            </w:pPr>
            <w:r>
              <w:rPr>
                <w:rFonts w:ascii="Liberation Serif" w:hAnsi="Liberation Serif"/>
                <w:color w:val="000000"/>
              </w:rPr>
              <w:t>Mexico City cast</w:t>
            </w:r>
          </w:p>
        </w:tc>
        <w:tc>
          <w:tcPr>
            <w:tcW w:w="3900" w:type="dxa"/>
            <w:tcBorders>
              <w:top w:val="single" w:sz="4" w:space="0" w:color="DDDDDD"/>
              <w:left w:val="single" w:sz="4" w:space="0" w:color="DDDDDD"/>
              <w:bottom w:val="single" w:sz="4" w:space="0" w:color="DDDDDD"/>
            </w:tcBorders>
            <w:shd w:val="clear" w:color="auto" w:fill="auto"/>
          </w:tcPr>
          <w:p w14:paraId="449610F0" w14:textId="77777777" w:rsidR="00DF759D" w:rsidRDefault="00DF759D">
            <w:pPr>
              <w:pStyle w:val="BodyText"/>
              <w:rPr>
                <w:rFonts w:ascii="Liberation Serif" w:hAnsi="Liberation Serif"/>
                <w:color w:val="000000"/>
              </w:rPr>
            </w:pPr>
          </w:p>
        </w:tc>
        <w:tc>
          <w:tcPr>
            <w:tcW w:w="1937" w:type="dxa"/>
            <w:tcBorders>
              <w:top w:val="single" w:sz="4" w:space="0" w:color="DDDDDD"/>
              <w:left w:val="single" w:sz="4" w:space="0" w:color="DDDDDD"/>
              <w:bottom w:val="single" w:sz="4" w:space="0" w:color="DDDDDD"/>
            </w:tcBorders>
            <w:shd w:val="clear" w:color="auto" w:fill="auto"/>
          </w:tcPr>
          <w:p w14:paraId="4C149CE8" w14:textId="77777777" w:rsidR="00DF759D" w:rsidRDefault="00DF759D">
            <w:pPr>
              <w:pStyle w:val="TableContents"/>
              <w:rPr>
                <w:rFonts w:ascii="Liberation Serif" w:hAnsi="Liberation Serif"/>
                <w:color w:val="000000"/>
              </w:rPr>
            </w:pPr>
          </w:p>
        </w:tc>
        <w:tc>
          <w:tcPr>
            <w:tcW w:w="1810" w:type="dxa"/>
            <w:tcBorders>
              <w:top w:val="single" w:sz="4" w:space="0" w:color="DDDDDD"/>
              <w:left w:val="single" w:sz="4" w:space="0" w:color="DDDDDD"/>
              <w:bottom w:val="single" w:sz="4" w:space="0" w:color="DDDDDD"/>
              <w:right w:val="single" w:sz="4" w:space="0" w:color="DDDDDD"/>
            </w:tcBorders>
            <w:shd w:val="clear" w:color="auto" w:fill="auto"/>
          </w:tcPr>
          <w:p w14:paraId="4DD44254" w14:textId="77777777" w:rsidR="00DF759D" w:rsidRDefault="00DF759D">
            <w:pPr>
              <w:pStyle w:val="BodyText"/>
              <w:rPr>
                <w:rFonts w:ascii="Liberation Serif" w:hAnsi="Liberation Serif"/>
                <w:color w:val="000000"/>
              </w:rPr>
            </w:pPr>
          </w:p>
        </w:tc>
      </w:tr>
      <w:tr w:rsidR="00DF759D" w14:paraId="77746535" w14:textId="77777777">
        <w:tc>
          <w:tcPr>
            <w:tcW w:w="1990" w:type="dxa"/>
            <w:tcBorders>
              <w:top w:val="single" w:sz="4" w:space="0" w:color="DDDDDD"/>
              <w:left w:val="single" w:sz="4" w:space="0" w:color="DDDDDD"/>
              <w:bottom w:val="single" w:sz="4" w:space="0" w:color="DDDDDD"/>
            </w:tcBorders>
            <w:shd w:val="clear" w:color="auto" w:fill="auto"/>
          </w:tcPr>
          <w:p w14:paraId="47C19D96" w14:textId="77777777" w:rsidR="00DF759D" w:rsidRDefault="002B48E8">
            <w:pPr>
              <w:pStyle w:val="TableContents"/>
              <w:rPr>
                <w:rFonts w:ascii="Liberation Serif" w:hAnsi="Liberation Serif"/>
                <w:color w:val="000000"/>
              </w:rPr>
            </w:pPr>
            <w:r>
              <w:rPr>
                <w:rFonts w:ascii="Liberation Serif" w:hAnsi="Liberation Serif"/>
                <w:color w:val="000000"/>
              </w:rPr>
              <w:t>Munich cast</w:t>
            </w:r>
          </w:p>
        </w:tc>
        <w:tc>
          <w:tcPr>
            <w:tcW w:w="3900" w:type="dxa"/>
            <w:tcBorders>
              <w:top w:val="single" w:sz="4" w:space="0" w:color="DDDDDD"/>
              <w:left w:val="single" w:sz="4" w:space="0" w:color="DDDDDD"/>
              <w:bottom w:val="single" w:sz="4" w:space="0" w:color="DDDDDD"/>
            </w:tcBorders>
            <w:shd w:val="clear" w:color="auto" w:fill="auto"/>
          </w:tcPr>
          <w:p w14:paraId="69C7511E" w14:textId="77777777" w:rsidR="00DF759D" w:rsidRDefault="00DF759D">
            <w:pPr>
              <w:pStyle w:val="BodyText"/>
              <w:rPr>
                <w:rFonts w:ascii="Liberation Serif" w:hAnsi="Liberation Serif"/>
                <w:color w:val="000000"/>
              </w:rPr>
            </w:pPr>
          </w:p>
        </w:tc>
        <w:tc>
          <w:tcPr>
            <w:tcW w:w="1937" w:type="dxa"/>
            <w:tcBorders>
              <w:top w:val="single" w:sz="4" w:space="0" w:color="DDDDDD"/>
              <w:left w:val="single" w:sz="4" w:space="0" w:color="DDDDDD"/>
              <w:bottom w:val="single" w:sz="4" w:space="0" w:color="DDDDDD"/>
            </w:tcBorders>
            <w:shd w:val="clear" w:color="auto" w:fill="auto"/>
          </w:tcPr>
          <w:p w14:paraId="1E7FCCA2" w14:textId="77777777" w:rsidR="00DF759D" w:rsidRDefault="00DF759D">
            <w:pPr>
              <w:pStyle w:val="TableContents"/>
              <w:rPr>
                <w:rFonts w:ascii="Liberation Serif" w:hAnsi="Liberation Serif"/>
                <w:color w:val="000000"/>
              </w:rPr>
            </w:pPr>
          </w:p>
        </w:tc>
        <w:tc>
          <w:tcPr>
            <w:tcW w:w="1810" w:type="dxa"/>
            <w:tcBorders>
              <w:top w:val="single" w:sz="4" w:space="0" w:color="DDDDDD"/>
              <w:left w:val="single" w:sz="4" w:space="0" w:color="DDDDDD"/>
              <w:bottom w:val="single" w:sz="4" w:space="0" w:color="DDDDDD"/>
              <w:right w:val="single" w:sz="4" w:space="0" w:color="DDDDDD"/>
            </w:tcBorders>
            <w:shd w:val="clear" w:color="auto" w:fill="auto"/>
          </w:tcPr>
          <w:p w14:paraId="27DA2970" w14:textId="77777777" w:rsidR="00DF759D" w:rsidRDefault="002B48E8">
            <w:pPr>
              <w:pStyle w:val="BodyText"/>
              <w:rPr>
                <w:rFonts w:ascii="Liberation Serif" w:hAnsi="Liberation Serif"/>
                <w:color w:val="000000"/>
              </w:rPr>
            </w:pPr>
            <w:r>
              <w:rPr>
                <w:rFonts w:ascii="Liberation Serif" w:hAnsi="Liberation Serif"/>
                <w:color w:val="000000"/>
              </w:rPr>
              <w:t>never</w:t>
            </w:r>
          </w:p>
        </w:tc>
      </w:tr>
      <w:tr w:rsidR="00DF759D" w14:paraId="6592DDD5" w14:textId="77777777">
        <w:tc>
          <w:tcPr>
            <w:tcW w:w="1990" w:type="dxa"/>
            <w:tcBorders>
              <w:top w:val="single" w:sz="4" w:space="0" w:color="DDDDDD"/>
              <w:left w:val="single" w:sz="4" w:space="0" w:color="DDDDDD"/>
              <w:bottom w:val="single" w:sz="4" w:space="0" w:color="DDDDDD"/>
            </w:tcBorders>
            <w:shd w:val="clear" w:color="auto" w:fill="auto"/>
          </w:tcPr>
          <w:p w14:paraId="475B92F2" w14:textId="77777777" w:rsidR="00DF759D" w:rsidRDefault="002B48E8">
            <w:pPr>
              <w:pStyle w:val="TableContents"/>
              <w:rPr>
                <w:rFonts w:ascii="Liberation Serif" w:hAnsi="Liberation Serif"/>
                <w:color w:val="000000"/>
              </w:rPr>
            </w:pPr>
            <w:r>
              <w:rPr>
                <w:rFonts w:ascii="Liberation Serif" w:hAnsi="Liberation Serif"/>
                <w:color w:val="000000"/>
              </w:rPr>
              <w:t>Vernal cast</w:t>
            </w:r>
          </w:p>
        </w:tc>
        <w:tc>
          <w:tcPr>
            <w:tcW w:w="3900" w:type="dxa"/>
            <w:tcBorders>
              <w:top w:val="single" w:sz="4" w:space="0" w:color="DDDDDD"/>
              <w:left w:val="single" w:sz="4" w:space="0" w:color="DDDDDD"/>
              <w:bottom w:val="single" w:sz="4" w:space="0" w:color="DDDDDD"/>
            </w:tcBorders>
            <w:shd w:val="clear" w:color="auto" w:fill="auto"/>
          </w:tcPr>
          <w:p w14:paraId="1F212EF3" w14:textId="77777777" w:rsidR="00DF759D" w:rsidRDefault="002B48E8">
            <w:pPr>
              <w:pStyle w:val="Author"/>
              <w:rPr>
                <w:rFonts w:ascii="Liberation Serif" w:hAnsi="Liberation Serif"/>
                <w:i w:val="0"/>
                <w:color w:val="000000"/>
              </w:rPr>
            </w:pPr>
            <w:r>
              <w:rPr>
                <w:rFonts w:ascii="Liberation Serif" w:hAnsi="Liberation Serif"/>
                <w:i w:val="0"/>
                <w:color w:val="000000"/>
              </w:rPr>
              <w:t>Utah Field House of Natural History</w:t>
            </w:r>
          </w:p>
        </w:tc>
        <w:tc>
          <w:tcPr>
            <w:tcW w:w="1937" w:type="dxa"/>
            <w:tcBorders>
              <w:top w:val="single" w:sz="4" w:space="0" w:color="DDDDDD"/>
              <w:left w:val="single" w:sz="4" w:space="0" w:color="DDDDDD"/>
              <w:bottom w:val="single" w:sz="4" w:space="0" w:color="DDDDDD"/>
            </w:tcBorders>
            <w:shd w:val="clear" w:color="auto" w:fill="auto"/>
          </w:tcPr>
          <w:p w14:paraId="5712DC5E" w14:textId="77777777" w:rsidR="00DF759D" w:rsidRDefault="002B48E8">
            <w:pPr>
              <w:pStyle w:val="TableContents"/>
              <w:rPr>
                <w:rFonts w:ascii="Liberation Serif" w:hAnsi="Liberation Serif"/>
                <w:color w:val="000000"/>
              </w:rPr>
            </w:pPr>
            <w:r>
              <w:rPr>
                <w:rFonts w:ascii="Liberation Serif" w:hAnsi="Liberation Serif"/>
                <w:color w:val="000000"/>
              </w:rPr>
              <w:t>N/A</w:t>
            </w:r>
          </w:p>
        </w:tc>
        <w:tc>
          <w:tcPr>
            <w:tcW w:w="1810" w:type="dxa"/>
            <w:tcBorders>
              <w:top w:val="single" w:sz="4" w:space="0" w:color="DDDDDD"/>
              <w:left w:val="single" w:sz="4" w:space="0" w:color="DDDDDD"/>
              <w:bottom w:val="single" w:sz="4" w:space="0" w:color="DDDDDD"/>
              <w:right w:val="single" w:sz="4" w:space="0" w:color="DDDDDD"/>
            </w:tcBorders>
            <w:shd w:val="clear" w:color="auto" w:fill="auto"/>
          </w:tcPr>
          <w:p w14:paraId="099CF5EB" w14:textId="77777777" w:rsidR="00DF759D" w:rsidRDefault="002B48E8">
            <w:pPr>
              <w:pStyle w:val="BodyText"/>
              <w:rPr>
                <w:rFonts w:ascii="Liberation Serif" w:hAnsi="Liberation Serif"/>
                <w:color w:val="000000"/>
              </w:rPr>
            </w:pPr>
            <w:r>
              <w:rPr>
                <w:rFonts w:ascii="Liberation Serif" w:hAnsi="Liberation Serif"/>
                <w:color w:val="000000"/>
              </w:rPr>
              <w:t>XXX 1957</w:t>
            </w:r>
          </w:p>
        </w:tc>
      </w:tr>
    </w:tbl>
    <w:p w14:paraId="4E552DB0" w14:textId="77777777" w:rsidR="00DF759D" w:rsidRDefault="00DF759D">
      <w:pPr>
        <w:pStyle w:val="Reference"/>
      </w:pPr>
    </w:p>
    <w:p w14:paraId="34C695B3" w14:textId="77777777" w:rsidR="00DF759D" w:rsidRDefault="002B48E8">
      <w:pPr>
        <w:pStyle w:val="Reference"/>
      </w:pPr>
      <w:r>
        <w:br w:type="page"/>
      </w:r>
    </w:p>
    <w:p w14:paraId="4169C8EC" w14:textId="77777777" w:rsidR="00DF759D" w:rsidRDefault="002B48E8">
      <w:pPr>
        <w:pStyle w:val="Heading1"/>
        <w:numPr>
          <w:ilvl w:val="0"/>
          <w:numId w:val="3"/>
        </w:numPr>
      </w:pPr>
      <w:bookmarkStart w:id="345" w:name="__RefHeading___Toc3407_68767826"/>
      <w:bookmarkEnd w:id="345"/>
      <w:r>
        <w:lastRenderedPageBreak/>
        <w:t>Figure Captions</w:t>
      </w:r>
    </w:p>
    <w:p w14:paraId="124DD7DC" w14:textId="77777777" w:rsidR="00DF759D" w:rsidRDefault="002B48E8">
      <w:pPr>
        <w:pStyle w:val="FigureCaption"/>
      </w:pPr>
      <w:r>
        <w:rPr>
          <w:b/>
          <w:bCs/>
        </w:rPr>
        <w:t>Figure A.</w:t>
      </w:r>
      <w:r>
        <w:t xml:space="preserve"> The </w:t>
      </w:r>
      <w:r>
        <w:rPr>
          <w:i/>
          <w:iCs/>
        </w:rPr>
        <w:t xml:space="preserve">Diplodocus </w:t>
      </w:r>
      <w:proofErr w:type="spellStart"/>
      <w:r>
        <w:rPr>
          <w:i/>
          <w:iCs/>
        </w:rPr>
        <w:t>carnegii</w:t>
      </w:r>
      <w:proofErr w:type="spellEnd"/>
      <w:r>
        <w:t xml:space="preserve"> holotype CM 84 as it is today: the original fossil material mounted in the public gallery of the Carnegie Museum. Head, neck, torso and forelimb in left lateral view, with </w:t>
      </w:r>
      <w:r>
        <w:rPr>
          <w:i/>
          <w:iCs/>
        </w:rPr>
        <w:t>Homo sapiens</w:t>
      </w:r>
      <w:r>
        <w:t xml:space="preserve"> Michael P. Taylor for scale. Photograph by Mathew J. Wedel.</w:t>
      </w:r>
    </w:p>
    <w:p w14:paraId="4F5EC965" w14:textId="77777777" w:rsidR="00DF759D" w:rsidRDefault="002B48E8">
      <w:pPr>
        <w:pStyle w:val="FigureCaption"/>
      </w:pPr>
      <w:r>
        <w:rPr>
          <w:b/>
          <w:bCs/>
        </w:rPr>
        <w:t>Figure B.</w:t>
      </w:r>
      <w:r>
        <w:t xml:space="preserve"> John Bell Hatcher’s reconstruction of the skeleton of </w:t>
      </w:r>
      <w:r>
        <w:rPr>
          <w:i/>
          <w:iCs/>
        </w:rPr>
        <w:t>Diplodocus</w:t>
      </w:r>
      <w:r>
        <w:t xml:space="preserve"> (Hatcher </w:t>
      </w:r>
      <w:proofErr w:type="gramStart"/>
      <w:r>
        <w:t>1901:plate</w:t>
      </w:r>
      <w:proofErr w:type="gramEnd"/>
      <w:r>
        <w:t xml:space="preserve"> XIII). Andrew Carnegie has a framed print of this reconstruction at his home at </w:t>
      </w:r>
      <w:proofErr w:type="spellStart"/>
      <w:r>
        <w:t>Skibo</w:t>
      </w:r>
      <w:proofErr w:type="spellEnd"/>
      <w:r>
        <w:t xml:space="preserve"> Castle, and it was seeing this that provoked King Edward VII of England to ask Carnegie for a Diplodocus for the British Museum — a request that led ultimately to the creation of the concrete </w:t>
      </w:r>
      <w:r>
        <w:rPr>
          <w:i/>
          <w:iCs/>
        </w:rPr>
        <w:t>Diplodocus</w:t>
      </w:r>
      <w:r>
        <w:t xml:space="preserve"> of Vernal. Hatcher’s reconstruction, now over 120 years old, mostly holds up well: only the forefeet, which were unknown to Hatcher, are badly wrong., with splayed fingers rather </w:t>
      </w:r>
      <w:proofErr w:type="spellStart"/>
      <w:r>
        <w:t>then</w:t>
      </w:r>
      <w:proofErr w:type="spellEnd"/>
      <w:r>
        <w:t xml:space="preserve">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14:paraId="0261038F" w14:textId="77777777" w:rsidR="00DF759D" w:rsidRDefault="002B48E8">
      <w:pPr>
        <w:pStyle w:val="FigureCaption"/>
      </w:pPr>
      <w:r>
        <w:rPr>
          <w:b/>
          <w:bCs/>
        </w:rPr>
        <w:t>Figure C.</w:t>
      </w:r>
      <w:r>
        <w:t xml:space="preserve"> Shoulder and chest region of the mounted skeleton of the Carnegie </w:t>
      </w:r>
      <w:r>
        <w:rPr>
          <w:i/>
          <w:iCs/>
        </w:rPr>
        <w:t>Diplodocus</w:t>
      </w:r>
      <w:r>
        <w:t xml:space="preserve"> CM 84, s it is today, in left anterolateral view. Highlighted bones: scapulae in blue, coracoids in red and sternal plates in yellow. Note the absence of the putative clavicles that Holland tentatively added to the BMNH mount in May 1905, as shown in his photographs (Holland </w:t>
      </w:r>
      <w:proofErr w:type="gramStart"/>
      <w:r>
        <w:t>1906:figures</w:t>
      </w:r>
      <w:proofErr w:type="gramEnd"/>
      <w:r>
        <w:t xml:space="preserve"> 25–26), before removing them.</w:t>
      </w:r>
    </w:p>
    <w:p w14:paraId="5ED22C96" w14:textId="77777777" w:rsidR="00DF759D" w:rsidRDefault="002B48E8">
      <w:pPr>
        <w:pStyle w:val="FigureCaption"/>
      </w:pPr>
      <w:r>
        <w:rPr>
          <w:b/>
          <w:bCs/>
        </w:rPr>
        <w:t>Figure D.</w:t>
      </w:r>
      <w:r>
        <w:t xml:space="preserve"> Skeletal atlas of the Carnegie mount of </w:t>
      </w:r>
      <w:r>
        <w:rPr>
          <w:i/>
          <w:iCs/>
        </w:rPr>
        <w:t xml:space="preserve">Diplodocus </w:t>
      </w:r>
      <w:proofErr w:type="spellStart"/>
      <w:r>
        <w:rPr>
          <w:i/>
          <w:iCs/>
        </w:rPr>
        <w:t>carnegii</w:t>
      </w:r>
      <w:proofErr w:type="spellEnd"/>
      <w: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14:paraId="400553B5" w14:textId="77777777" w:rsidR="00DF759D" w:rsidRDefault="002B48E8">
      <w:pPr>
        <w:pStyle w:val="FigureCaption"/>
      </w:pPr>
      <w:r>
        <w:rPr>
          <w:b/>
          <w:bCs/>
        </w:rPr>
        <w:t>Figure E.</w:t>
      </w:r>
      <w:r>
        <w:t xml:space="preserve"> Mounted skeleton of </w:t>
      </w:r>
      <w:r>
        <w:rPr>
          <w:i/>
          <w:iCs/>
        </w:rPr>
        <w:t xml:space="preserve">Diplodocus </w:t>
      </w:r>
      <w:proofErr w:type="spellStart"/>
      <w:r>
        <w:rPr>
          <w:i/>
          <w:iCs/>
        </w:rPr>
        <w:t>carnegii</w:t>
      </w:r>
      <w:proofErr w:type="spellEnd"/>
      <w:r>
        <w:t xml:space="preserve"> as originally exhibited in 1907 at the Carnegie Museum, highlighting the mismatched humeri. </w:t>
      </w:r>
      <w:r>
        <w:rPr>
          <w:b/>
          <w:bCs/>
        </w:rPr>
        <w:t>A.</w:t>
      </w:r>
      <w:r>
        <w:t xml:space="preserve"> skeleton in right anterolateral view. </w:t>
      </w:r>
      <w:r>
        <w:rPr>
          <w:b/>
          <w:bCs/>
        </w:rPr>
        <w:t>B.</w:t>
      </w:r>
      <w:r>
        <w:t xml:space="preserve"> Line drawing of right humerus of </w:t>
      </w:r>
      <w:r>
        <w:rPr>
          <w:i/>
          <w:iCs/>
        </w:rPr>
        <w:t>Diplodocus</w:t>
      </w:r>
      <w:r>
        <w:t xml:space="preserve"> sp. AMNH 5855 in anterior view, modified from Mook (</w:t>
      </w:r>
      <w:proofErr w:type="gramStart"/>
      <w:r>
        <w:t>1917:figure</w:t>
      </w:r>
      <w:proofErr w:type="gramEnd"/>
      <w:r>
        <w:t xml:space="preserve"> 2A). </w:t>
      </w:r>
      <w:r>
        <w:rPr>
          <w:b/>
          <w:bCs/>
        </w:rPr>
        <w:t>C.</w:t>
      </w:r>
      <w:r>
        <w:t xml:space="preserve"> Right humerus of the Carnegie mount in left anterolateral view, enlarged from part A, modelled from CM 622, a smaller diplodocine individual then thought to belong to </w:t>
      </w:r>
      <w:r>
        <w:rPr>
          <w:i/>
          <w:iCs/>
        </w:rPr>
        <w:t>Diplodocus</w:t>
      </w:r>
      <w:r>
        <w:t xml:space="preserve">, subsequently referred to the new species </w:t>
      </w:r>
      <w:r>
        <w:rPr>
          <w:i/>
          <w:iCs/>
        </w:rPr>
        <w:t xml:space="preserve">Diplodocus </w:t>
      </w:r>
      <w:proofErr w:type="spellStart"/>
      <w:r>
        <w:rPr>
          <w:i/>
          <w:iCs/>
        </w:rPr>
        <w:t>hayi</w:t>
      </w:r>
      <w:proofErr w:type="spellEnd"/>
      <w:r>
        <w:t xml:space="preserve"> Holland 1924, and now referred to its own genus </w:t>
      </w:r>
      <w:proofErr w:type="spellStart"/>
      <w:r>
        <w:rPr>
          <w:i/>
          <w:iCs/>
        </w:rPr>
        <w:t>Galemopus</w:t>
      </w:r>
      <w:proofErr w:type="spellEnd"/>
      <w:r>
        <w:t xml:space="preserve"> Tschopp et al. 2015. </w:t>
      </w:r>
      <w:r>
        <w:rPr>
          <w:b/>
          <w:bCs/>
        </w:rPr>
        <w:t>D.</w:t>
      </w:r>
      <w:r>
        <w:t xml:space="preserve"> Left humerus of the Carnegie mount in anterior view, enlarged from part A, CM 21775, assigned by McIntosh (1981:16) to </w:t>
      </w:r>
      <w:r>
        <w:rPr>
          <w:i/>
          <w:iCs/>
        </w:rPr>
        <w:t>Camarasaurus</w:t>
      </w:r>
      <w:r>
        <w:t xml:space="preserve">, but considered by Tschopp et al. (2019:29–37) to be </w:t>
      </w:r>
      <w:proofErr w:type="spellStart"/>
      <w:r>
        <w:t>Camarasauridae</w:t>
      </w:r>
      <w:proofErr w:type="spellEnd"/>
      <w:r>
        <w:t xml:space="preserve"> </w:t>
      </w:r>
      <w:proofErr w:type="spellStart"/>
      <w:r>
        <w:t>indet</w:t>
      </w:r>
      <w:proofErr w:type="spellEnd"/>
      <w:r>
        <w:t xml:space="preserve">. This bone measures 1000 mm in proximodistal length (Tschopp et al. </w:t>
      </w:r>
      <w:proofErr w:type="gramStart"/>
      <w:r>
        <w:t>2019:table</w:t>
      </w:r>
      <w:proofErr w:type="gramEnd"/>
      <w:r>
        <w:t xml:space="preserve"> 10). </w:t>
      </w:r>
      <w:r>
        <w:rPr>
          <w:b/>
          <w:bCs/>
        </w:rPr>
        <w:t>E.</w:t>
      </w:r>
      <w:r>
        <w:t xml:space="preserve"> Right humerus of </w:t>
      </w:r>
      <w:r>
        <w:rPr>
          <w:i/>
          <w:iCs/>
        </w:rPr>
        <w:t xml:space="preserve">Camarasaurus </w:t>
      </w:r>
      <w:proofErr w:type="spellStart"/>
      <w:r>
        <w:rPr>
          <w:i/>
          <w:iCs/>
        </w:rPr>
        <w:t>supremus</w:t>
      </w:r>
      <w:proofErr w:type="spellEnd"/>
      <w:r>
        <w:t xml:space="preserve"> AMNH 5761/H.1 in anterior view, modified from Osborn and Mook (</w:t>
      </w:r>
      <w:proofErr w:type="gramStart"/>
      <w:r>
        <w:t>1921:figure</w:t>
      </w:r>
      <w:proofErr w:type="gramEnd"/>
      <w:r>
        <w:t xml:space="preserve"> 84B). Parts B and E scaled to the same heights as parts C and D respectively.</w:t>
      </w:r>
    </w:p>
    <w:p w14:paraId="27690FBC" w14:textId="77777777" w:rsidR="00DF759D" w:rsidRDefault="00DF759D">
      <w:pPr>
        <w:pStyle w:val="FigureCaption"/>
      </w:pPr>
    </w:p>
    <w:sectPr w:rsidR="00DF759D">
      <w:pgSz w:w="11906" w:h="16838"/>
      <w:pgMar w:top="1134" w:right="1134" w:bottom="1134" w:left="1134" w:header="0"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Ilja Nieuwland" w:date="2022-05-16T08:53:00Z" w:initials="IN">
    <w:p w14:paraId="55B14027" w14:textId="6B52516A" w:rsidR="00785009" w:rsidRDefault="00785009">
      <w:pPr>
        <w:pStyle w:val="CommentText"/>
      </w:pPr>
      <w:r>
        <w:rPr>
          <w:rStyle w:val="CommentReference"/>
        </w:rPr>
        <w:annotationRef/>
      </w:r>
      <w:r>
        <w:t>Was only called “Humboldt Museum” during GDR times.</w:t>
      </w:r>
    </w:p>
  </w:comment>
  <w:comment w:id="17" w:author="Ilja Nieuwland" w:date="2022-05-26T12:21:00Z" w:initials="IN">
    <w:p w14:paraId="61BFC585" w14:textId="4768CDE8" w:rsidR="000A2B69" w:rsidRDefault="000A2B69">
      <w:pPr>
        <w:pStyle w:val="CommentText"/>
      </w:pPr>
      <w:r>
        <w:rPr>
          <w:rStyle w:val="CommentReference"/>
        </w:rPr>
        <w:annotationRef/>
      </w:r>
      <w:r>
        <w:t xml:space="preserve">There was a sumptuous dinner at the </w:t>
      </w:r>
      <w:proofErr w:type="spellStart"/>
      <w:r>
        <w:t>Adlon</w:t>
      </w:r>
      <w:proofErr w:type="spellEnd"/>
      <w:r>
        <w:t xml:space="preserve"> hotel to celebrate the Diplodocus cast.</w:t>
      </w:r>
    </w:p>
  </w:comment>
  <w:comment w:id="30" w:author="Ilja Nieuwland" w:date="2022-05-26T12:27:00Z" w:initials="IN">
    <w:p w14:paraId="6DD90620" w14:textId="670BEB15" w:rsidR="006C7678" w:rsidRDefault="006C7678">
      <w:pPr>
        <w:pStyle w:val="CommentText"/>
      </w:pPr>
      <w:r>
        <w:rPr>
          <w:rStyle w:val="CommentReference"/>
        </w:rPr>
        <w:annotationRef/>
      </w:r>
      <w:r>
        <w:t xml:space="preserve">Not quite as independently as Tornier </w:t>
      </w:r>
      <w:r w:rsidR="00655F2F">
        <w:t>asserted</w:t>
      </w:r>
      <w:r>
        <w:t>, I think (see p. 171 of my book)</w:t>
      </w:r>
    </w:p>
  </w:comment>
  <w:comment w:id="51" w:author="Ilja Nieuwland" w:date="2022-05-26T12:48:00Z" w:initials="IN">
    <w:p w14:paraId="3C30CE5B" w14:textId="29605874" w:rsidR="00931AE8" w:rsidRDefault="00931AE8">
      <w:pPr>
        <w:pStyle w:val="CommentText"/>
      </w:pPr>
      <w:r>
        <w:rPr>
          <w:rStyle w:val="CommentReference"/>
        </w:rPr>
        <w:annotationRef/>
      </w:r>
      <w:r>
        <w:t>A bit of a contradiction in terms, I know, but strangely accurate if you look into it.</w:t>
      </w:r>
    </w:p>
  </w:comment>
  <w:comment w:id="97" w:author="Ilja Nieuwland" w:date="2022-05-26T12:50:00Z" w:initials="IN">
    <w:p w14:paraId="775E248B" w14:textId="53F0C642" w:rsidR="00931AE8" w:rsidRDefault="00931AE8">
      <w:pPr>
        <w:pStyle w:val="CommentText"/>
      </w:pPr>
      <w:r>
        <w:rPr>
          <w:rStyle w:val="CommentReference"/>
        </w:rPr>
        <w:annotationRef/>
      </w:r>
      <w:r>
        <w:t>Mike, you're more qualified to say something here than I am. It's a very weird pose for 1990, though.</w:t>
      </w:r>
    </w:p>
  </w:comment>
  <w:comment w:id="245" w:author="Ilja Nieuwland" w:date="2022-05-26T13:43:00Z" w:initials="IN">
    <w:p w14:paraId="3B1C7855" w14:textId="0915244F" w:rsidR="004F4A42" w:rsidRDefault="004F4A42">
      <w:pPr>
        <w:pStyle w:val="CommentText"/>
      </w:pPr>
      <w:r>
        <w:rPr>
          <w:rStyle w:val="CommentReference"/>
        </w:rPr>
        <w:annotationRef/>
      </w:r>
      <w:r>
        <w:t>Might need to leave this out. I learnt this through an interview with an employee of the museum, but they'll never assent to have their name tied to a pers. comm. Do as you see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B14027" w15:done="0"/>
  <w15:commentEx w15:paraId="61BFC585" w15:done="0"/>
  <w15:commentEx w15:paraId="6DD90620" w15:done="0"/>
  <w15:commentEx w15:paraId="3C30CE5B" w15:done="0"/>
  <w15:commentEx w15:paraId="775E248B" w15:done="0"/>
  <w15:commentEx w15:paraId="3B1C78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8F97" w16cex:dateUtc="2022-05-16T06:53:00Z"/>
  <w16cex:commentExtensible w16cex:durableId="2639EF3A" w16cex:dateUtc="2022-05-26T10:21:00Z"/>
  <w16cex:commentExtensible w16cex:durableId="2639F098" w16cex:dateUtc="2022-05-26T10:27:00Z"/>
  <w16cex:commentExtensible w16cex:durableId="2639F58F" w16cex:dateUtc="2022-05-26T10:48:00Z"/>
  <w16cex:commentExtensible w16cex:durableId="2639F606" w16cex:dateUtc="2022-05-26T10:50:00Z"/>
  <w16cex:commentExtensible w16cex:durableId="263A029B" w16cex:dateUtc="2022-05-26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B14027" w16cid:durableId="262C8F97"/>
  <w16cid:commentId w16cid:paraId="61BFC585" w16cid:durableId="2639EF3A"/>
  <w16cid:commentId w16cid:paraId="6DD90620" w16cid:durableId="2639F098"/>
  <w16cid:commentId w16cid:paraId="3C30CE5B" w16cid:durableId="2639F58F"/>
  <w16cid:commentId w16cid:paraId="775E248B" w16cid:durableId="2639F606"/>
  <w16cid:commentId w16cid:paraId="3B1C7855" w16cid:durableId="263A02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B9EC5" w14:textId="77777777" w:rsidR="00AE4B2F" w:rsidRDefault="00AE4B2F" w:rsidP="00C41AB5">
      <w:r>
        <w:separator/>
      </w:r>
    </w:p>
  </w:endnote>
  <w:endnote w:type="continuationSeparator" w:id="0">
    <w:p w14:paraId="0996EB32" w14:textId="77777777" w:rsidR="00AE4B2F" w:rsidRDefault="00AE4B2F" w:rsidP="00C41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Liberation Serif">
    <w:altName w:val="Times New Roman"/>
    <w:panose1 w:val="020B0604020202020204"/>
    <w:charset w:val="01"/>
    <w:family w:val="roman"/>
    <w:pitch w:val="variable"/>
  </w:font>
  <w:font w:name="Songti SC">
    <w:panose1 w:val="020B0604020202020204"/>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Baskerville">
    <w:altName w:val="Baskerville Old Face"/>
    <w:panose1 w:val="020B0604020202020204"/>
    <w:charset w:val="01"/>
    <w:family w:val="roman"/>
    <w:pitch w:val="variable"/>
  </w:font>
  <w:font w:name="Gill Sans">
    <w:panose1 w:val="020B0502020104020203"/>
    <w:charset w:val="B1"/>
    <w:family w:val="swiss"/>
    <w:pitch w:val="variable"/>
    <w:sig w:usb0="80000A67" w:usb1="00000000" w:usb2="00000000" w:usb3="00000000" w:csb0="000001F7" w:csb1="00000000"/>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Baskerville Old Face">
    <w:panose1 w:val="02020602080505020303"/>
    <w:charset w:val="4D"/>
    <w:family w:val="roman"/>
    <w:pitch w:val="variable"/>
    <w:sig w:usb0="00000003" w:usb1="00000000" w:usb2="00000000" w:usb3="00000000" w:csb0="00000001" w:csb1="00000000"/>
  </w:font>
  <w:font w:name="Alkes">
    <w:panose1 w:val="00000500000000000000"/>
    <w:charset w:val="00"/>
    <w:family w:val="auto"/>
    <w:pitch w:val="variable"/>
    <w:sig w:usb0="80000287" w:usb1="00000073"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E1674" w14:textId="77777777" w:rsidR="00AE4B2F" w:rsidRDefault="00AE4B2F" w:rsidP="00C41AB5">
      <w:r>
        <w:separator/>
      </w:r>
    </w:p>
  </w:footnote>
  <w:footnote w:type="continuationSeparator" w:id="0">
    <w:p w14:paraId="09B81C8F" w14:textId="77777777" w:rsidR="00AE4B2F" w:rsidRDefault="00AE4B2F" w:rsidP="00C41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6C1"/>
    <w:multiLevelType w:val="multilevel"/>
    <w:tmpl w:val="3294AB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5FF7AAE"/>
    <w:multiLevelType w:val="multilevel"/>
    <w:tmpl w:val="70B2E5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AB368F1"/>
    <w:multiLevelType w:val="multilevel"/>
    <w:tmpl w:val="43D00B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3DA0B01"/>
    <w:multiLevelType w:val="multilevel"/>
    <w:tmpl w:val="B77CA0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CF94242"/>
    <w:multiLevelType w:val="multilevel"/>
    <w:tmpl w:val="666828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B380AFA"/>
    <w:multiLevelType w:val="multilevel"/>
    <w:tmpl w:val="AD26FB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062021973">
    <w:abstractNumId w:val="0"/>
  </w:num>
  <w:num w:numId="2" w16cid:durableId="1006906246">
    <w:abstractNumId w:val="3"/>
  </w:num>
  <w:num w:numId="3" w16cid:durableId="1710765314">
    <w:abstractNumId w:val="4"/>
  </w:num>
  <w:num w:numId="4" w16cid:durableId="313216072">
    <w:abstractNumId w:val="2"/>
  </w:num>
  <w:num w:numId="5" w16cid:durableId="821773459">
    <w:abstractNumId w:val="5"/>
  </w:num>
  <w:num w:numId="6" w16cid:durableId="2730539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ja Nieuwland">
    <w15:presenceInfo w15:providerId="Windows Live" w15:userId="c3ff58adbf1c0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9D"/>
    <w:rsid w:val="000554F6"/>
    <w:rsid w:val="000A2B69"/>
    <w:rsid w:val="000B2AFC"/>
    <w:rsid w:val="00195C88"/>
    <w:rsid w:val="00230907"/>
    <w:rsid w:val="00253F96"/>
    <w:rsid w:val="002B48E8"/>
    <w:rsid w:val="00342F08"/>
    <w:rsid w:val="0039540F"/>
    <w:rsid w:val="00433767"/>
    <w:rsid w:val="004937B6"/>
    <w:rsid w:val="004C56A5"/>
    <w:rsid w:val="004F4A42"/>
    <w:rsid w:val="005A2919"/>
    <w:rsid w:val="005D0864"/>
    <w:rsid w:val="005E476B"/>
    <w:rsid w:val="00610147"/>
    <w:rsid w:val="00626A64"/>
    <w:rsid w:val="00655F2F"/>
    <w:rsid w:val="00675A91"/>
    <w:rsid w:val="006C7678"/>
    <w:rsid w:val="007374CD"/>
    <w:rsid w:val="00785009"/>
    <w:rsid w:val="008D7BB0"/>
    <w:rsid w:val="00931AE8"/>
    <w:rsid w:val="00983B4B"/>
    <w:rsid w:val="00A37407"/>
    <w:rsid w:val="00AE4B2F"/>
    <w:rsid w:val="00B85F76"/>
    <w:rsid w:val="00BF515F"/>
    <w:rsid w:val="00C41AB5"/>
    <w:rsid w:val="00CC5B70"/>
    <w:rsid w:val="00DF759D"/>
    <w:rsid w:val="00E174EB"/>
    <w:rsid w:val="00E178EB"/>
    <w:rsid w:val="00ED5297"/>
    <w:rsid w:val="00F50B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3E720F2"/>
  <w15:docId w15:val="{6285118C-C2E5-8E45-B550-766E9385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pPr>
    <w:rPr>
      <w:rFonts w:ascii="Baskerville" w:hAnsi="Baskerville"/>
      <w:sz w:val="24"/>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semiHidden/>
    <w:unhideWhenUsed/>
    <w:qFormat/>
    <w:pPr>
      <w:spacing w:before="142" w:after="142"/>
      <w:outlineLvl w:val="2"/>
    </w:pPr>
    <w:rPr>
      <w:b w:val="0"/>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FollowedHyperlink">
    <w:name w:val="FollowedHyperlink"/>
    <w:qFormat/>
    <w:rPr>
      <w:color w:val="80000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character" w:customStyle="1" w:styleId="StrongEmphasis">
    <w:name w:val="Strong Emphasis"/>
    <w:qFormat/>
    <w:rPr>
      <w:b/>
      <w:bCs/>
    </w:rPr>
  </w:style>
  <w:style w:type="character" w:styleId="Emphasis">
    <w:name w:val="Emphasis"/>
    <w:qFormat/>
    <w:rPr>
      <w:i/>
      <w:iCs/>
    </w:rPr>
  </w:style>
  <w:style w:type="character" w:customStyle="1" w:styleId="ListLabel1">
    <w:name w:val="ListLabel 1"/>
    <w:qFormat/>
    <w:rPr>
      <w:rFonts w:cs="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i w:val="0"/>
      <w:iCs w:val="0"/>
    </w:rPr>
  </w:style>
  <w:style w:type="character" w:customStyle="1" w:styleId="ListLabel20">
    <w:name w:val="ListLabel 20"/>
    <w:qFormat/>
  </w:style>
  <w:style w:type="character" w:customStyle="1" w:styleId="ListLabel21">
    <w:name w:val="ListLabel 21"/>
    <w:qFormat/>
    <w:rPr>
      <w:rFonts w:cs="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i w:val="0"/>
      <w:iCs w:val="0"/>
    </w:rPr>
  </w:style>
  <w:style w:type="character" w:customStyle="1" w:styleId="ListLabel40">
    <w:name w:val="ListLabel 40"/>
    <w:qFormat/>
  </w:style>
  <w:style w:type="paragraph" w:customStyle="1" w:styleId="Heading">
    <w:name w:val="Heading"/>
    <w:basedOn w:val="Normal"/>
    <w:next w:val="BodyText"/>
    <w:qFormat/>
    <w:pPr>
      <w:keepNext/>
      <w:spacing w:before="240" w:after="120"/>
    </w:pPr>
    <w:rPr>
      <w:rFonts w:ascii="Gill Sans" w:eastAsia="PingFang SC" w:hAnsi="Gill Sans"/>
      <w:b/>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spacing w:before="238" w:after="119"/>
    </w:pPr>
    <w:rPr>
      <w:bCs/>
      <w:sz w:val="38"/>
      <w:szCs w:val="56"/>
    </w:rPr>
  </w:style>
  <w:style w:type="paragraph" w:customStyle="1" w:styleId="Author">
    <w:name w:val="Author"/>
    <w:basedOn w:val="BodyText"/>
    <w:qFormat/>
    <w:pPr>
      <w:spacing w:after="142"/>
      <w:ind w:left="283" w:hanging="283"/>
    </w:pPr>
    <w:rPr>
      <w:i/>
    </w:rPr>
  </w:style>
  <w:style w:type="paragraph" w:customStyle="1" w:styleId="Quotations">
    <w:name w:val="Quotations"/>
    <w:basedOn w:val="Normal"/>
    <w:qFormat/>
    <w:pPr>
      <w:spacing w:after="283" w:line="276" w:lineRule="auto"/>
      <w:ind w:left="567" w:right="567"/>
    </w:pPr>
  </w:style>
  <w:style w:type="paragraph" w:customStyle="1" w:styleId="Abstract">
    <w:name w:val="Abstract"/>
    <w:basedOn w:val="BodyText"/>
    <w:qFormat/>
    <w:pPr>
      <w:spacing w:after="142"/>
      <w:ind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right" w:leader="dot" w:pos="9638"/>
      </w:tabs>
    </w:pPr>
  </w:style>
  <w:style w:type="paragraph" w:customStyle="1" w:styleId="Reference">
    <w:name w:val="Reference"/>
    <w:basedOn w:val="BodyText"/>
    <w:qFormat/>
    <w:pPr>
      <w:spacing w:after="142"/>
      <w:ind w:left="283" w:hanging="283"/>
    </w:pPr>
  </w:style>
  <w:style w:type="paragraph" w:styleId="TOC2">
    <w:name w:val="toc 2"/>
    <w:basedOn w:val="Index"/>
    <w:pPr>
      <w:tabs>
        <w:tab w:val="right" w:leader="dot" w:pos="9355"/>
      </w:tabs>
      <w:ind w:left="283"/>
    </w:pPr>
  </w:style>
  <w:style w:type="paragraph" w:customStyle="1" w:styleId="FigureCaption">
    <w:name w:val="Figure Caption"/>
    <w:basedOn w:val="BodyText"/>
    <w:qFormat/>
    <w:pPr>
      <w:spacing w:after="142"/>
      <w:ind w:left="283" w:hanging="283"/>
    </w:pPr>
  </w:style>
  <w:style w:type="paragraph" w:styleId="TOC3">
    <w:name w:val="toc 3"/>
    <w:basedOn w:val="Index"/>
    <w:pPr>
      <w:tabs>
        <w:tab w:val="right" w:leader="dot" w:pos="9072"/>
      </w:tabs>
      <w:ind w:left="566"/>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hidden/>
    <w:uiPriority w:val="99"/>
    <w:semiHidden/>
    <w:rsid w:val="00433767"/>
    <w:rPr>
      <w:rFonts w:ascii="Baskerville" w:hAnsi="Baskerville" w:cs="Mangal"/>
      <w:sz w:val="24"/>
      <w:szCs w:val="21"/>
    </w:rPr>
  </w:style>
  <w:style w:type="character" w:styleId="CommentReference">
    <w:name w:val="annotation reference"/>
    <w:basedOn w:val="DefaultParagraphFont"/>
    <w:uiPriority w:val="99"/>
    <w:semiHidden/>
    <w:unhideWhenUsed/>
    <w:rsid w:val="00785009"/>
    <w:rPr>
      <w:sz w:val="16"/>
      <w:szCs w:val="16"/>
    </w:rPr>
  </w:style>
  <w:style w:type="paragraph" w:styleId="CommentText">
    <w:name w:val="annotation text"/>
    <w:basedOn w:val="Normal"/>
    <w:link w:val="CommentTextChar"/>
    <w:uiPriority w:val="99"/>
    <w:semiHidden/>
    <w:unhideWhenUsed/>
    <w:rsid w:val="00785009"/>
    <w:rPr>
      <w:rFonts w:cs="Mangal"/>
      <w:sz w:val="20"/>
      <w:szCs w:val="18"/>
    </w:rPr>
  </w:style>
  <w:style w:type="character" w:customStyle="1" w:styleId="CommentTextChar">
    <w:name w:val="Comment Text Char"/>
    <w:basedOn w:val="DefaultParagraphFont"/>
    <w:link w:val="CommentText"/>
    <w:uiPriority w:val="99"/>
    <w:semiHidden/>
    <w:rsid w:val="00785009"/>
    <w:rPr>
      <w:rFonts w:ascii="Baskerville" w:hAnsi="Baskerville" w:cs="Mangal"/>
      <w:szCs w:val="18"/>
    </w:rPr>
  </w:style>
  <w:style w:type="paragraph" w:styleId="CommentSubject">
    <w:name w:val="annotation subject"/>
    <w:basedOn w:val="CommentText"/>
    <w:next w:val="CommentText"/>
    <w:link w:val="CommentSubjectChar"/>
    <w:uiPriority w:val="99"/>
    <w:semiHidden/>
    <w:unhideWhenUsed/>
    <w:rsid w:val="00785009"/>
    <w:rPr>
      <w:b/>
      <w:bCs/>
    </w:rPr>
  </w:style>
  <w:style w:type="character" w:customStyle="1" w:styleId="CommentSubjectChar">
    <w:name w:val="Comment Subject Char"/>
    <w:basedOn w:val="CommentTextChar"/>
    <w:link w:val="CommentSubject"/>
    <w:uiPriority w:val="99"/>
    <w:semiHidden/>
    <w:rsid w:val="00785009"/>
    <w:rPr>
      <w:rFonts w:ascii="Baskerville" w:hAnsi="Baskerville" w:cs="Mangal"/>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igitallibrary.amnh.org/handle/2246/633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ino@miketaylor.org.uk" TargetMode="External"/><Relationship Id="rId12" Type="http://schemas.openxmlformats.org/officeDocument/2006/relationships/hyperlink" Target="https://www.loc.gov/resource/sn83030180/1898-12-11/ed-1/?sp=33&amp;r=-0.061,-0.031,0.196,0.117,0"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peacepalacelibrary.nl/blog/2017/diplodocus-carnegii-peace-diplomacy-dinosaur"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hdl.handle.net/2246/6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7972</Words>
  <Characters>45441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Taylor</dc:creator>
  <dc:description/>
  <cp:lastModifiedBy>Ilja Nieuwland</cp:lastModifiedBy>
  <cp:revision>17</cp:revision>
  <dcterms:created xsi:type="dcterms:W3CDTF">2022-05-16T06:50:00Z</dcterms:created>
  <dcterms:modified xsi:type="dcterms:W3CDTF">2022-05-26T12:18:00Z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